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CD538" w14:textId="77777777" w:rsidR="00172085" w:rsidRPr="004341A7" w:rsidRDefault="00172085" w:rsidP="00172085">
      <w:pPr>
        <w:pStyle w:val="HTMLPreformatted"/>
        <w:rPr>
          <w:ins w:id="0" w:author="Patrick Hagan" w:date="2019-04-30T08:42:00Z"/>
          <w:rFonts w:ascii="Garamond" w:hAnsi="Garamond"/>
          <w:sz w:val="22"/>
          <w:szCs w:val="22"/>
        </w:rPr>
      </w:pPr>
      <w:ins w:id="1" w:author="Patrick Hagan" w:date="2019-04-30T08:42:00Z">
        <w:r>
          <w:rPr>
            <w:rFonts w:ascii="Garamond" w:hAnsi="Garamond"/>
            <w:b/>
            <w:sz w:val="22"/>
            <w:szCs w:val="22"/>
          </w:rPr>
          <w:t>Sapelo Island</w:t>
        </w:r>
        <w:r w:rsidRPr="004341A7">
          <w:rPr>
            <w:rFonts w:ascii="Garamond" w:hAnsi="Garamond"/>
            <w:sz w:val="22"/>
            <w:szCs w:val="22"/>
          </w:rPr>
          <w:t xml:space="preserve"> (</w:t>
        </w:r>
        <w:r>
          <w:rPr>
            <w:rFonts w:ascii="Garamond" w:hAnsi="Garamond"/>
            <w:sz w:val="22"/>
            <w:szCs w:val="22"/>
          </w:rPr>
          <w:t>SAP</w:t>
        </w:r>
        <w:r w:rsidRPr="004341A7">
          <w:rPr>
            <w:rFonts w:ascii="Garamond" w:hAnsi="Garamond"/>
            <w:sz w:val="22"/>
            <w:szCs w:val="22"/>
          </w:rPr>
          <w:t xml:space="preserve">) </w:t>
        </w:r>
        <w:r w:rsidRPr="004341A7">
          <w:rPr>
            <w:rFonts w:ascii="Garamond" w:hAnsi="Garamond"/>
            <w:b/>
            <w:sz w:val="22"/>
            <w:szCs w:val="22"/>
          </w:rPr>
          <w:t>NERR Water Quality Metadata</w:t>
        </w:r>
        <w:r w:rsidRPr="004341A7">
          <w:rPr>
            <w:rFonts w:ascii="Garamond" w:hAnsi="Garamond"/>
            <w:sz w:val="22"/>
            <w:szCs w:val="22"/>
          </w:rPr>
          <w:t xml:space="preserve"> </w:t>
        </w:r>
      </w:ins>
    </w:p>
    <w:p w14:paraId="140C7048" w14:textId="07DC948E" w:rsidR="00172085" w:rsidRPr="004341A7" w:rsidRDefault="00172085" w:rsidP="00172085">
      <w:pPr>
        <w:pStyle w:val="HTMLPreformatted"/>
        <w:rPr>
          <w:ins w:id="2" w:author="Patrick Hagan" w:date="2019-04-30T08:42:00Z"/>
          <w:rFonts w:ascii="Garamond" w:hAnsi="Garamond"/>
          <w:b/>
          <w:sz w:val="22"/>
          <w:szCs w:val="22"/>
        </w:rPr>
      </w:pPr>
      <w:ins w:id="3" w:author="Patrick Hagan" w:date="2019-04-30T08:42:00Z">
        <w:r>
          <w:rPr>
            <w:rFonts w:ascii="Garamond" w:hAnsi="Garamond"/>
            <w:b/>
            <w:sz w:val="22"/>
            <w:szCs w:val="22"/>
          </w:rPr>
          <w:t xml:space="preserve">January through </w:t>
        </w:r>
      </w:ins>
      <w:ins w:id="4" w:author="Rose, Douglas" w:date="2022-01-31T15:58:00Z">
        <w:r w:rsidR="000911B5">
          <w:rPr>
            <w:rFonts w:ascii="Garamond" w:hAnsi="Garamond"/>
            <w:b/>
            <w:sz w:val="22"/>
            <w:szCs w:val="22"/>
          </w:rPr>
          <w:t>December</w:t>
        </w:r>
      </w:ins>
      <w:ins w:id="5" w:author="Patrick Hagan" w:date="2020-08-02T23:44:00Z">
        <w:del w:id="6" w:author="Rose, Douglas" w:date="2021-05-03T12:49:00Z">
          <w:r w:rsidR="006E7001" w:rsidDel="00F73122">
            <w:rPr>
              <w:rFonts w:ascii="Garamond" w:hAnsi="Garamond"/>
              <w:b/>
              <w:sz w:val="22"/>
              <w:szCs w:val="22"/>
            </w:rPr>
            <w:delText>June</w:delText>
          </w:r>
        </w:del>
      </w:ins>
      <w:ins w:id="7" w:author="Patrick Hagan" w:date="2020-05-01T10:20:00Z">
        <w:r w:rsidR="00163098">
          <w:rPr>
            <w:rFonts w:ascii="Garamond" w:hAnsi="Garamond"/>
            <w:b/>
            <w:sz w:val="22"/>
            <w:szCs w:val="22"/>
          </w:rPr>
          <w:t xml:space="preserve"> 202</w:t>
        </w:r>
      </w:ins>
      <w:ins w:id="8" w:author="Rose, Douglas" w:date="2021-05-03T12:49:00Z">
        <w:r w:rsidR="00F73122">
          <w:rPr>
            <w:rFonts w:ascii="Garamond" w:hAnsi="Garamond"/>
            <w:b/>
            <w:sz w:val="22"/>
            <w:szCs w:val="22"/>
          </w:rPr>
          <w:t>1</w:t>
        </w:r>
      </w:ins>
      <w:ins w:id="9" w:author="Patrick Hagan" w:date="2020-05-01T10:20:00Z">
        <w:del w:id="10" w:author="Rose, Douglas" w:date="2021-05-03T12:49:00Z">
          <w:r w:rsidR="00163098" w:rsidDel="00F73122">
            <w:rPr>
              <w:rFonts w:ascii="Garamond" w:hAnsi="Garamond"/>
              <w:b/>
              <w:sz w:val="22"/>
              <w:szCs w:val="22"/>
            </w:rPr>
            <w:delText>0</w:delText>
          </w:r>
        </w:del>
      </w:ins>
    </w:p>
    <w:p w14:paraId="3C3C30B4" w14:textId="02564FA0" w:rsidR="00172085" w:rsidRPr="004341A7" w:rsidRDefault="00172085" w:rsidP="00172085">
      <w:pPr>
        <w:pStyle w:val="HTMLPreformatted"/>
        <w:rPr>
          <w:ins w:id="11" w:author="Patrick Hagan" w:date="2019-04-30T08:42:00Z"/>
          <w:rFonts w:ascii="Garamond" w:hAnsi="Garamond"/>
          <w:sz w:val="22"/>
          <w:szCs w:val="22"/>
        </w:rPr>
      </w:pPr>
      <w:ins w:id="12" w:author="Patrick Hagan" w:date="2019-04-30T08:42:00Z">
        <w:r w:rsidRPr="004341A7">
          <w:rPr>
            <w:rFonts w:ascii="Garamond" w:hAnsi="Garamond"/>
            <w:b/>
            <w:sz w:val="22"/>
            <w:szCs w:val="22"/>
          </w:rPr>
          <w:t>Latest Update:</w:t>
        </w:r>
        <w:r w:rsidRPr="004341A7">
          <w:rPr>
            <w:rFonts w:ascii="Garamond" w:hAnsi="Garamond"/>
            <w:sz w:val="22"/>
            <w:szCs w:val="22"/>
          </w:rPr>
          <w:t xml:space="preserve"> </w:t>
        </w:r>
      </w:ins>
      <w:ins w:id="13" w:author="Patrick Hagan" w:date="2020-08-02T23:43:00Z">
        <w:del w:id="14" w:author="Rose, Douglas" w:date="2021-05-03T12:49:00Z">
          <w:r w:rsidR="006E7001" w:rsidDel="00F73122">
            <w:rPr>
              <w:rFonts w:ascii="Garamond" w:hAnsi="Garamond"/>
              <w:sz w:val="22"/>
              <w:szCs w:val="22"/>
            </w:rPr>
            <w:delText>August 2</w:delText>
          </w:r>
        </w:del>
      </w:ins>
      <w:ins w:id="15" w:author="Patrick Hagan" w:date="2019-04-30T08:42:00Z">
        <w:del w:id="16" w:author="Rose, Douglas" w:date="2021-05-03T12:49:00Z">
          <w:r w:rsidR="00163098" w:rsidDel="00F73122">
            <w:rPr>
              <w:rFonts w:ascii="Garamond" w:hAnsi="Garamond"/>
              <w:sz w:val="22"/>
              <w:szCs w:val="22"/>
            </w:rPr>
            <w:delText>, 2020</w:delText>
          </w:r>
        </w:del>
      </w:ins>
      <w:ins w:id="17" w:author="Rose, Douglas" w:date="2022-03-16T15:32:00Z">
        <w:del w:id="18" w:author="Guy, Rachel" w:date="2022-04-14T17:04:00Z">
          <w:r w:rsidR="00210D54" w:rsidDel="000E4784">
            <w:rPr>
              <w:rFonts w:ascii="Garamond" w:hAnsi="Garamond"/>
              <w:sz w:val="22"/>
              <w:szCs w:val="22"/>
            </w:rPr>
            <w:delText>March 16</w:delText>
          </w:r>
        </w:del>
      </w:ins>
      <w:ins w:id="19" w:author="Guy, Rachel" w:date="2022-04-14T17:04:00Z">
        <w:r w:rsidR="000E4784">
          <w:rPr>
            <w:rFonts w:ascii="Garamond" w:hAnsi="Garamond"/>
            <w:sz w:val="22"/>
            <w:szCs w:val="22"/>
          </w:rPr>
          <w:t>April 14</w:t>
        </w:r>
      </w:ins>
      <w:ins w:id="20" w:author="Rose, Douglas" w:date="2022-03-16T15:32:00Z">
        <w:r w:rsidR="00210D54">
          <w:rPr>
            <w:rFonts w:ascii="Garamond" w:hAnsi="Garamond"/>
            <w:sz w:val="22"/>
            <w:szCs w:val="22"/>
          </w:rPr>
          <w:t>, 2022</w:t>
        </w:r>
      </w:ins>
    </w:p>
    <w:p w14:paraId="6C254C38" w14:textId="77777777" w:rsidR="00B4483D" w:rsidRPr="004341A7" w:rsidDel="00172085" w:rsidRDefault="00062394">
      <w:pPr>
        <w:pStyle w:val="HTMLPreformatted"/>
        <w:rPr>
          <w:del w:id="21" w:author="Patrick Hagan" w:date="2019-04-30T08:42:00Z"/>
          <w:rFonts w:ascii="Garamond" w:hAnsi="Garamond"/>
          <w:sz w:val="22"/>
          <w:szCs w:val="22"/>
        </w:rPr>
      </w:pPr>
      <w:del w:id="22" w:author="Patrick Hagan" w:date="2019-04-30T08:42:00Z">
        <w:r w:rsidRPr="004341A7" w:rsidDel="00172085">
          <w:rPr>
            <w:rFonts w:ascii="Garamond" w:hAnsi="Garamond"/>
            <w:b/>
            <w:sz w:val="22"/>
            <w:szCs w:val="22"/>
          </w:rPr>
          <w:delText>Reserve Name</w:delText>
        </w:r>
        <w:r w:rsidR="00B4483D" w:rsidRPr="004341A7" w:rsidDel="00172085">
          <w:rPr>
            <w:rFonts w:ascii="Garamond" w:hAnsi="Garamond"/>
            <w:sz w:val="22"/>
            <w:szCs w:val="22"/>
          </w:rPr>
          <w:delText xml:space="preserve"> (</w:delText>
        </w:r>
        <w:r w:rsidRPr="004341A7" w:rsidDel="00172085">
          <w:rPr>
            <w:rFonts w:ascii="Garamond" w:hAnsi="Garamond"/>
            <w:sz w:val="22"/>
            <w:szCs w:val="22"/>
          </w:rPr>
          <w:delText>include 3 letter code here</w:delText>
        </w:r>
        <w:r w:rsidR="00B4483D" w:rsidRPr="004341A7" w:rsidDel="00172085">
          <w:rPr>
            <w:rFonts w:ascii="Garamond" w:hAnsi="Garamond"/>
            <w:sz w:val="22"/>
            <w:szCs w:val="22"/>
          </w:rPr>
          <w:delText xml:space="preserve">) </w:delText>
        </w:r>
        <w:r w:rsidR="00B4483D" w:rsidRPr="004341A7" w:rsidDel="00172085">
          <w:rPr>
            <w:rFonts w:ascii="Garamond" w:hAnsi="Garamond"/>
            <w:b/>
            <w:sz w:val="22"/>
            <w:szCs w:val="22"/>
          </w:rPr>
          <w:delText>NERR Water Quality Metadata</w:delText>
        </w:r>
        <w:r w:rsidR="00B4483D" w:rsidRPr="004341A7" w:rsidDel="00172085">
          <w:rPr>
            <w:rFonts w:ascii="Garamond" w:hAnsi="Garamond"/>
            <w:sz w:val="22"/>
            <w:szCs w:val="22"/>
          </w:rPr>
          <w:delText xml:space="preserve"> </w:delText>
        </w:r>
      </w:del>
    </w:p>
    <w:p w14:paraId="6DE9F095" w14:textId="77777777" w:rsidR="00D065B8" w:rsidRPr="004341A7" w:rsidDel="00172085" w:rsidRDefault="00D065B8" w:rsidP="00D065B8">
      <w:pPr>
        <w:pStyle w:val="HTMLPreformatted"/>
        <w:rPr>
          <w:del w:id="23" w:author="Patrick Hagan" w:date="2019-04-30T08:42:00Z"/>
          <w:rFonts w:ascii="Garamond" w:hAnsi="Garamond"/>
          <w:b/>
          <w:sz w:val="22"/>
          <w:szCs w:val="22"/>
        </w:rPr>
      </w:pPr>
      <w:del w:id="24" w:author="Patrick Hagan" w:date="2019-04-30T08:42:00Z">
        <w:r w:rsidRPr="004341A7" w:rsidDel="00172085">
          <w:rPr>
            <w:rFonts w:ascii="Garamond" w:hAnsi="Garamond"/>
            <w:b/>
            <w:sz w:val="22"/>
            <w:szCs w:val="22"/>
          </w:rPr>
          <w:delText>Months and year the documentation covers</w:delText>
        </w:r>
      </w:del>
    </w:p>
    <w:p w14:paraId="42BF883A" w14:textId="77777777" w:rsidR="00D065B8" w:rsidRPr="004341A7" w:rsidDel="00172085" w:rsidRDefault="00D065B8" w:rsidP="00D065B8">
      <w:pPr>
        <w:pStyle w:val="HTMLPreformatted"/>
        <w:rPr>
          <w:del w:id="25" w:author="Patrick Hagan" w:date="2019-04-30T08:42:00Z"/>
          <w:rFonts w:ascii="Garamond" w:hAnsi="Garamond"/>
          <w:sz w:val="22"/>
          <w:szCs w:val="22"/>
        </w:rPr>
      </w:pPr>
      <w:del w:id="26" w:author="Patrick Hagan" w:date="2019-04-30T08:42:00Z">
        <w:r w:rsidRPr="004341A7" w:rsidDel="00172085">
          <w:rPr>
            <w:rFonts w:ascii="Garamond" w:hAnsi="Garamond"/>
            <w:b/>
            <w:sz w:val="22"/>
            <w:szCs w:val="22"/>
          </w:rPr>
          <w:delText>Latest Update:</w:delText>
        </w:r>
        <w:r w:rsidRPr="004341A7" w:rsidDel="00172085">
          <w:rPr>
            <w:rFonts w:ascii="Garamond" w:hAnsi="Garamond"/>
            <w:sz w:val="22"/>
            <w:szCs w:val="22"/>
          </w:rPr>
          <w:delText xml:space="preserve"> Date that the last edits were made</w:delText>
        </w:r>
      </w:del>
    </w:p>
    <w:p w14:paraId="48D9FBE7" w14:textId="77777777" w:rsidR="00B4483D" w:rsidRDefault="00B4483D">
      <w:pPr>
        <w:pStyle w:val="HTMLPreformatted"/>
        <w:rPr>
          <w:rFonts w:ascii="Garamond" w:hAnsi="Garamond"/>
          <w:sz w:val="22"/>
          <w:szCs w:val="22"/>
        </w:rPr>
      </w:pPr>
    </w:p>
    <w:p w14:paraId="6DA196CB" w14:textId="77777777" w:rsidR="00EE25CA" w:rsidRDefault="00EE25CA" w:rsidP="00EE25CA">
      <w:pPr>
        <w:pStyle w:val="HTMLPreformatted"/>
        <w:rPr>
          <w:rFonts w:ascii="Garamond" w:hAnsi="Garamond"/>
          <w:sz w:val="22"/>
          <w:szCs w:val="22"/>
        </w:rPr>
      </w:pPr>
      <w:r>
        <w:rPr>
          <w:rFonts w:ascii="Garamond" w:hAnsi="Garamond"/>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5" w:history="1">
        <w:r w:rsidRPr="00DD688C">
          <w:rPr>
            <w:rStyle w:val="Hyperlink"/>
            <w:rFonts w:ascii="Garamond" w:hAnsi="Garamond"/>
            <w:color w:val="auto"/>
            <w:sz w:val="22"/>
            <w:szCs w:val="22"/>
          </w:rPr>
          <w:t>cdmosupport@belle.baruch.sc.edu</w:t>
        </w:r>
      </w:hyperlink>
      <w:r>
        <w:rPr>
          <w:rFonts w:ascii="Garamond" w:hAnsi="Garamond"/>
          <w:sz w:val="22"/>
          <w:szCs w:val="22"/>
        </w:rPr>
        <w:t>) or Reserve with any additional questions.</w:t>
      </w:r>
    </w:p>
    <w:p w14:paraId="6B22EDB1" w14:textId="77777777" w:rsidR="00EE25CA" w:rsidRPr="004341A7" w:rsidRDefault="00EE25CA">
      <w:pPr>
        <w:pStyle w:val="HTMLPreformatted"/>
        <w:rPr>
          <w:rFonts w:ascii="Garamond" w:hAnsi="Garamond"/>
          <w:sz w:val="22"/>
          <w:szCs w:val="22"/>
        </w:rPr>
      </w:pPr>
    </w:p>
    <w:p w14:paraId="36059A8F" w14:textId="77777777"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14:paraId="10073226" w14:textId="77777777" w:rsidR="00B4483D" w:rsidRPr="004341A7" w:rsidRDefault="00B4483D">
      <w:pPr>
        <w:pStyle w:val="HTMLPreformatted"/>
        <w:rPr>
          <w:rFonts w:ascii="Garamond" w:hAnsi="Garamond"/>
          <w:sz w:val="22"/>
          <w:szCs w:val="22"/>
        </w:rPr>
      </w:pPr>
    </w:p>
    <w:p w14:paraId="7F1B993E" w14:textId="77777777" w:rsidR="008371EB" w:rsidRDefault="00B4483D">
      <w:pPr>
        <w:pStyle w:val="HTMLPreformatted"/>
        <w:rPr>
          <w:rFonts w:ascii="Garamond" w:hAnsi="Garamond"/>
          <w:b/>
          <w:bCs/>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r w:rsidR="007F13A5" w:rsidRPr="004341A7">
        <w:rPr>
          <w:rFonts w:ascii="Garamond" w:hAnsi="Garamond"/>
          <w:b/>
          <w:bCs/>
          <w:sz w:val="22"/>
          <w:szCs w:val="22"/>
        </w:rPr>
        <w:t xml:space="preserve"> – </w:t>
      </w:r>
    </w:p>
    <w:p w14:paraId="60D2DDA0" w14:textId="77777777" w:rsidR="00172085" w:rsidRPr="005B57A3" w:rsidRDefault="00172085" w:rsidP="00172085">
      <w:pPr>
        <w:pStyle w:val="PlainText"/>
        <w:ind w:left="720"/>
        <w:rPr>
          <w:ins w:id="27" w:author="Patrick Hagan" w:date="2019-04-30T08:42:00Z"/>
          <w:rFonts w:ascii="Garamond" w:eastAsia="MS Mincho" w:hAnsi="Garamond"/>
          <w:sz w:val="22"/>
          <w:szCs w:val="22"/>
        </w:rPr>
      </w:pPr>
      <w:ins w:id="28" w:author="Patrick Hagan" w:date="2019-04-30T08:42:00Z">
        <w:r w:rsidRPr="005B57A3">
          <w:rPr>
            <w:rFonts w:ascii="Garamond" w:eastAsia="MS Mincho" w:hAnsi="Garamond"/>
            <w:sz w:val="22"/>
            <w:szCs w:val="22"/>
          </w:rPr>
          <w:t>Georgia Department of Natural Resources</w:t>
        </w:r>
      </w:ins>
    </w:p>
    <w:p w14:paraId="148D37F1" w14:textId="77777777" w:rsidR="00172085" w:rsidRPr="005B57A3" w:rsidRDefault="00172085" w:rsidP="00172085">
      <w:pPr>
        <w:pStyle w:val="PlainText"/>
        <w:ind w:left="720"/>
        <w:rPr>
          <w:ins w:id="29" w:author="Patrick Hagan" w:date="2019-04-30T08:42:00Z"/>
          <w:rFonts w:ascii="Garamond" w:eastAsia="MS Mincho" w:hAnsi="Garamond"/>
          <w:sz w:val="22"/>
          <w:szCs w:val="22"/>
        </w:rPr>
      </w:pPr>
      <w:ins w:id="30" w:author="Patrick Hagan" w:date="2019-04-30T08:42:00Z">
        <w:r w:rsidRPr="005B57A3">
          <w:rPr>
            <w:rFonts w:ascii="Garamond" w:eastAsia="MS Mincho" w:hAnsi="Garamond"/>
            <w:sz w:val="22"/>
            <w:szCs w:val="22"/>
          </w:rPr>
          <w:t>P.O. Box 15</w:t>
        </w:r>
      </w:ins>
    </w:p>
    <w:p w14:paraId="08A7D2D9" w14:textId="77777777" w:rsidR="00172085" w:rsidRPr="005B57A3" w:rsidRDefault="00172085" w:rsidP="00172085">
      <w:pPr>
        <w:pStyle w:val="PlainText"/>
        <w:ind w:left="720"/>
        <w:rPr>
          <w:ins w:id="31" w:author="Patrick Hagan" w:date="2019-04-30T08:42:00Z"/>
          <w:rFonts w:ascii="Garamond" w:eastAsia="MS Mincho" w:hAnsi="Garamond"/>
          <w:sz w:val="22"/>
          <w:szCs w:val="22"/>
        </w:rPr>
      </w:pPr>
      <w:ins w:id="32" w:author="Patrick Hagan" w:date="2019-04-30T08:42:00Z">
        <w:r w:rsidRPr="005B57A3">
          <w:rPr>
            <w:rFonts w:ascii="Garamond" w:eastAsia="MS Mincho" w:hAnsi="Garamond"/>
            <w:sz w:val="22"/>
            <w:szCs w:val="22"/>
          </w:rPr>
          <w:t>Sapelo Island, GA 31327</w:t>
        </w:r>
      </w:ins>
    </w:p>
    <w:p w14:paraId="29508E73" w14:textId="77777777" w:rsidR="00172085" w:rsidRPr="005B57A3" w:rsidRDefault="00172085" w:rsidP="00172085">
      <w:pPr>
        <w:pStyle w:val="PlainText"/>
        <w:ind w:left="720"/>
        <w:rPr>
          <w:ins w:id="33" w:author="Patrick Hagan" w:date="2019-04-30T08:42:00Z"/>
          <w:rFonts w:ascii="Garamond" w:eastAsia="MS Mincho" w:hAnsi="Garamond"/>
          <w:sz w:val="22"/>
          <w:szCs w:val="22"/>
        </w:rPr>
      </w:pPr>
      <w:ins w:id="34" w:author="Patrick Hagan" w:date="2019-04-30T08:42:00Z">
        <w:r w:rsidRPr="005B57A3">
          <w:rPr>
            <w:rFonts w:ascii="Garamond" w:eastAsia="MS Mincho" w:hAnsi="Garamond"/>
            <w:sz w:val="22"/>
            <w:szCs w:val="22"/>
          </w:rPr>
          <w:t>(912) 485-2296</w:t>
        </w:r>
      </w:ins>
    </w:p>
    <w:p w14:paraId="12758D6C" w14:textId="77777777" w:rsidR="00172085" w:rsidRPr="005B57A3" w:rsidRDefault="00172085" w:rsidP="00172085">
      <w:pPr>
        <w:pStyle w:val="PlainText"/>
        <w:ind w:left="720"/>
        <w:rPr>
          <w:ins w:id="35" w:author="Patrick Hagan" w:date="2019-04-30T08:42:00Z"/>
          <w:rFonts w:ascii="Garamond" w:eastAsia="MS Mincho" w:hAnsi="Garamond"/>
          <w:sz w:val="22"/>
          <w:szCs w:val="22"/>
        </w:rPr>
      </w:pPr>
    </w:p>
    <w:p w14:paraId="42BF3230" w14:textId="77777777" w:rsidR="00172085" w:rsidRPr="005B57A3" w:rsidRDefault="00172085" w:rsidP="00172085">
      <w:pPr>
        <w:pStyle w:val="PlainText"/>
        <w:ind w:left="720"/>
        <w:rPr>
          <w:ins w:id="36" w:author="Patrick Hagan" w:date="2019-04-30T08:42:00Z"/>
          <w:rFonts w:ascii="Garamond" w:eastAsia="MS Mincho" w:hAnsi="Garamond"/>
          <w:sz w:val="22"/>
          <w:szCs w:val="22"/>
        </w:rPr>
      </w:pPr>
      <w:ins w:id="37" w:author="Patrick Hagan" w:date="2019-04-30T08:42:00Z">
        <w:r w:rsidRPr="005B57A3">
          <w:rPr>
            <w:rFonts w:ascii="Garamond" w:eastAsia="MS Mincho" w:hAnsi="Garamond"/>
            <w:sz w:val="22"/>
            <w:szCs w:val="22"/>
          </w:rPr>
          <w:t xml:space="preserve">Rachel Guy, Research Coordinator </w:t>
        </w:r>
      </w:ins>
    </w:p>
    <w:p w14:paraId="3BF53FFE" w14:textId="77777777" w:rsidR="00172085" w:rsidRDefault="00172085" w:rsidP="00172085">
      <w:pPr>
        <w:pStyle w:val="PlainText"/>
        <w:ind w:left="720"/>
        <w:rPr>
          <w:ins w:id="38" w:author="Patrick Hagan" w:date="2019-04-30T08:42:00Z"/>
          <w:rFonts w:ascii="Garamond" w:eastAsia="MS Mincho" w:hAnsi="Garamond"/>
          <w:sz w:val="22"/>
          <w:szCs w:val="22"/>
        </w:rPr>
      </w:pPr>
      <w:ins w:id="39" w:author="Patrick Hagan" w:date="2019-04-30T08:42:00Z">
        <w:r>
          <w:rPr>
            <w:rFonts w:ascii="Garamond" w:eastAsia="MS Mincho" w:hAnsi="Garamond"/>
            <w:sz w:val="22"/>
            <w:szCs w:val="22"/>
          </w:rPr>
          <w:t>E-mail: r</w:t>
        </w:r>
        <w:r w:rsidRPr="005B57A3">
          <w:rPr>
            <w:rFonts w:ascii="Garamond" w:eastAsia="MS Mincho" w:hAnsi="Garamond"/>
            <w:sz w:val="22"/>
            <w:szCs w:val="22"/>
          </w:rPr>
          <w:t>achel.guy@dn</w:t>
        </w:r>
        <w:r>
          <w:rPr>
            <w:rFonts w:ascii="Garamond" w:eastAsia="MS Mincho" w:hAnsi="Garamond"/>
            <w:sz w:val="22"/>
            <w:szCs w:val="22"/>
          </w:rPr>
          <w:t xml:space="preserve">r.ga.gov </w:t>
        </w:r>
        <w:r w:rsidRPr="005B57A3">
          <w:rPr>
            <w:rFonts w:ascii="Garamond" w:eastAsia="MS Mincho" w:hAnsi="Garamond"/>
            <w:sz w:val="22"/>
            <w:szCs w:val="22"/>
          </w:rPr>
          <w:t>(912) 485-2251</w:t>
        </w:r>
      </w:ins>
    </w:p>
    <w:p w14:paraId="4AA4C3F9" w14:textId="77777777" w:rsidR="00172085" w:rsidRPr="005B57A3" w:rsidRDefault="00172085" w:rsidP="00172085">
      <w:pPr>
        <w:pStyle w:val="PlainText"/>
        <w:ind w:left="720"/>
        <w:rPr>
          <w:ins w:id="40" w:author="Patrick Hagan" w:date="2019-04-30T08:42:00Z"/>
          <w:rFonts w:ascii="Garamond" w:eastAsia="MS Mincho" w:hAnsi="Garamond"/>
          <w:sz w:val="22"/>
          <w:szCs w:val="22"/>
        </w:rPr>
      </w:pPr>
      <w:ins w:id="41" w:author="Patrick Hagan" w:date="2019-04-30T08:42:00Z">
        <w:r w:rsidRPr="005B57A3">
          <w:rPr>
            <w:rFonts w:ascii="Garamond" w:eastAsia="MS Mincho" w:hAnsi="Garamond"/>
            <w:sz w:val="22"/>
            <w:szCs w:val="22"/>
          </w:rPr>
          <w:tab/>
        </w:r>
        <w:r w:rsidRPr="005B57A3">
          <w:rPr>
            <w:rFonts w:ascii="Garamond" w:eastAsia="MS Mincho" w:hAnsi="Garamond"/>
            <w:sz w:val="22"/>
            <w:szCs w:val="22"/>
          </w:rPr>
          <w:tab/>
        </w:r>
      </w:ins>
    </w:p>
    <w:p w14:paraId="2DFEF2FC" w14:textId="77777777" w:rsidR="00172085" w:rsidRDefault="00172085" w:rsidP="00172085">
      <w:pPr>
        <w:pStyle w:val="PlainText"/>
        <w:ind w:left="720"/>
        <w:rPr>
          <w:ins w:id="42" w:author="Patrick Hagan" w:date="2019-04-30T08:42:00Z"/>
          <w:rFonts w:ascii="Garamond" w:eastAsia="MS Mincho" w:hAnsi="Garamond"/>
          <w:sz w:val="22"/>
          <w:szCs w:val="22"/>
        </w:rPr>
      </w:pPr>
      <w:ins w:id="43" w:author="Patrick Hagan" w:date="2019-04-30T08:43:00Z">
        <w:r>
          <w:rPr>
            <w:rFonts w:ascii="Garamond" w:eastAsia="MS Mincho" w:hAnsi="Garamond"/>
            <w:sz w:val="22"/>
            <w:szCs w:val="22"/>
          </w:rPr>
          <w:t>Thompson Rose, SWMP Manager</w:t>
        </w:r>
      </w:ins>
    </w:p>
    <w:p w14:paraId="28BC8AFC" w14:textId="77777777" w:rsidR="00172085" w:rsidRDefault="00172085" w:rsidP="00172085">
      <w:pPr>
        <w:pStyle w:val="PlainText"/>
        <w:ind w:left="720"/>
        <w:rPr>
          <w:ins w:id="44" w:author="Patrick Hagan" w:date="2019-04-30T08:42:00Z"/>
          <w:rFonts w:ascii="Garamond" w:eastAsia="MS Mincho" w:hAnsi="Garamond"/>
          <w:sz w:val="22"/>
          <w:szCs w:val="22"/>
        </w:rPr>
      </w:pPr>
      <w:ins w:id="45" w:author="Patrick Hagan" w:date="2019-04-30T08:42:00Z">
        <w:r>
          <w:rPr>
            <w:rFonts w:ascii="Garamond" w:eastAsia="MS Mincho" w:hAnsi="Garamond"/>
            <w:sz w:val="22"/>
            <w:szCs w:val="22"/>
          </w:rPr>
          <w:t>E-mail</w:t>
        </w:r>
      </w:ins>
      <w:ins w:id="46" w:author="Patrick Hagan" w:date="2019-04-30T08:43:00Z">
        <w:r>
          <w:rPr>
            <w:rFonts w:ascii="Garamond" w:eastAsia="MS Mincho" w:hAnsi="Garamond"/>
            <w:sz w:val="22"/>
            <w:szCs w:val="22"/>
          </w:rPr>
          <w:t>: douglas.rose@dnr.ga.gov</w:t>
        </w:r>
      </w:ins>
    </w:p>
    <w:p w14:paraId="642CAC6D" w14:textId="77777777" w:rsidR="007F13A5" w:rsidRPr="004341A7" w:rsidDel="00172085" w:rsidRDefault="00172085" w:rsidP="00172085">
      <w:pPr>
        <w:pStyle w:val="HTMLPreformatted"/>
        <w:rPr>
          <w:del w:id="47" w:author="Patrick Hagan" w:date="2019-04-30T08:42:00Z"/>
          <w:rFonts w:ascii="Garamond" w:hAnsi="Garamond"/>
          <w:b/>
          <w:bCs/>
          <w:sz w:val="22"/>
          <w:szCs w:val="22"/>
        </w:rPr>
      </w:pPr>
      <w:ins w:id="48" w:author="Patrick Hagan" w:date="2019-04-30T08:42:00Z">
        <w:r w:rsidDel="00172085">
          <w:rPr>
            <w:rFonts w:ascii="Garamond" w:hAnsi="Garamond"/>
            <w:bCs/>
            <w:sz w:val="22"/>
            <w:szCs w:val="22"/>
          </w:rPr>
          <w:t xml:space="preserve"> </w:t>
        </w:r>
      </w:ins>
      <w:del w:id="49" w:author="Patrick Hagan" w:date="2019-04-30T08:42:00Z">
        <w:r w:rsidR="008371EB" w:rsidDel="00172085">
          <w:rPr>
            <w:rFonts w:ascii="Garamond" w:hAnsi="Garamond"/>
            <w:bCs/>
            <w:sz w:val="22"/>
            <w:szCs w:val="22"/>
          </w:rPr>
          <w:delText xml:space="preserve">[Instructions/Remove: </w:delText>
        </w:r>
        <w:r w:rsidR="007F13A5" w:rsidRPr="004341A7" w:rsidDel="00172085">
          <w:rPr>
            <w:rFonts w:ascii="Garamond" w:hAnsi="Garamond" w:cs="Times New Roman"/>
            <w:sz w:val="22"/>
            <w:szCs w:val="22"/>
          </w:rPr>
          <w:delText>List the staff members responsible for the design, implementation and continuation of the data set.  Include name, title, mailing address, phone number, and email address for the Research Coordinator</w:delText>
        </w:r>
        <w:r w:rsidR="00236E73" w:rsidRPr="004341A7" w:rsidDel="00172085">
          <w:rPr>
            <w:rFonts w:ascii="Garamond" w:hAnsi="Garamond" w:cs="Times New Roman"/>
            <w:sz w:val="22"/>
            <w:szCs w:val="22"/>
          </w:rPr>
          <w:delText>,</w:delText>
        </w:r>
        <w:r w:rsidR="007F13A5" w:rsidRPr="004341A7" w:rsidDel="00172085">
          <w:rPr>
            <w:rFonts w:ascii="Garamond" w:hAnsi="Garamond" w:cs="Times New Roman"/>
            <w:sz w:val="22"/>
            <w:szCs w:val="22"/>
          </w:rPr>
          <w:delText xml:space="preserve"> SWMP technicians</w:delText>
        </w:r>
        <w:r w:rsidR="00236E73" w:rsidRPr="004341A7" w:rsidDel="00172085">
          <w:rPr>
            <w:rFonts w:ascii="Garamond" w:hAnsi="Garamond" w:cs="Times New Roman"/>
            <w:sz w:val="22"/>
            <w:szCs w:val="22"/>
          </w:rPr>
          <w:delText>, and person(s) responsible for data management</w:delText>
        </w:r>
        <w:r w:rsidR="007F13A5" w:rsidRPr="004341A7" w:rsidDel="00172085">
          <w:rPr>
            <w:rFonts w:ascii="Garamond" w:hAnsi="Garamond" w:cs="Times New Roman"/>
            <w:sz w:val="22"/>
            <w:szCs w:val="22"/>
          </w:rPr>
          <w:delText>.</w:delText>
        </w:r>
        <w:r w:rsidR="008371EB" w:rsidDel="00172085">
          <w:rPr>
            <w:rFonts w:ascii="Garamond" w:hAnsi="Garamond" w:cs="Times New Roman"/>
            <w:sz w:val="22"/>
            <w:szCs w:val="22"/>
          </w:rPr>
          <w:delText>]</w:delText>
        </w:r>
      </w:del>
    </w:p>
    <w:p w14:paraId="20DFCB5C" w14:textId="77777777" w:rsidR="00B4483D" w:rsidRPr="004341A7" w:rsidRDefault="00B4483D">
      <w:pPr>
        <w:pStyle w:val="HTMLPreformatted"/>
        <w:rPr>
          <w:rFonts w:ascii="Garamond" w:hAnsi="Garamond"/>
          <w:sz w:val="22"/>
          <w:szCs w:val="22"/>
        </w:rPr>
      </w:pPr>
    </w:p>
    <w:p w14:paraId="44894244" w14:textId="77777777" w:rsidR="008371EB"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7F13A5" w:rsidRPr="004341A7">
        <w:rPr>
          <w:rFonts w:ascii="Garamond" w:hAnsi="Garamond" w:cs="Times New Roman"/>
          <w:b/>
          <w:bCs/>
          <w:sz w:val="22"/>
          <w:szCs w:val="22"/>
        </w:rPr>
        <w:t xml:space="preserve"> </w:t>
      </w:r>
    </w:p>
    <w:p w14:paraId="60C00D3B" w14:textId="77777777" w:rsidR="00172085" w:rsidRPr="004341A7" w:rsidRDefault="00172085" w:rsidP="00172085">
      <w:pPr>
        <w:pStyle w:val="HTMLPreformatted"/>
        <w:rPr>
          <w:ins w:id="50" w:author="Patrick Hagan" w:date="2019-04-30T08:45:00Z"/>
          <w:rFonts w:ascii="Garamond" w:hAnsi="Garamond" w:cs="Times New Roman"/>
          <w:b/>
          <w:bCs/>
          <w:sz w:val="22"/>
          <w:szCs w:val="22"/>
        </w:rPr>
      </w:pPr>
    </w:p>
    <w:p w14:paraId="42C88B2B" w14:textId="77777777" w:rsidR="00172085" w:rsidRPr="004341A7" w:rsidRDefault="00172085" w:rsidP="00172085">
      <w:pPr>
        <w:pStyle w:val="BodyText"/>
        <w:ind w:left="540" w:right="900"/>
        <w:jc w:val="both"/>
        <w:rPr>
          <w:ins w:id="51" w:author="Patrick Hagan" w:date="2019-04-30T08:45:00Z"/>
          <w:rFonts w:ascii="Garamond" w:hAnsi="Garamond"/>
          <w:sz w:val="22"/>
          <w:szCs w:val="22"/>
        </w:rPr>
      </w:pPr>
      <w:ins w:id="52" w:author="Patrick Hagan" w:date="2019-04-30T08:45:00Z">
        <w:r w:rsidRPr="004341A7">
          <w:rPr>
            <w:rFonts w:ascii="Garamond" w:hAnsi="Garamond"/>
            <w:sz w:val="22"/>
            <w:szCs w:val="22"/>
          </w:rPr>
          <w:t xml:space="preserve">Deployment data are uploaded from the YSI data logger to a Personal Computer (IBM compatible).  Files are exported from </w:t>
        </w:r>
        <w:proofErr w:type="spellStart"/>
        <w:r w:rsidRPr="004341A7">
          <w:rPr>
            <w:rFonts w:ascii="Garamond" w:hAnsi="Garamond"/>
            <w:sz w:val="22"/>
            <w:szCs w:val="22"/>
          </w:rPr>
          <w:t>EcoWatch</w:t>
        </w:r>
        <w:proofErr w:type="spellEnd"/>
        <w:r w:rsidRPr="004341A7">
          <w:rPr>
            <w:rFonts w:ascii="Garamond" w:hAnsi="Garamond"/>
            <w:sz w:val="22"/>
            <w:szCs w:val="22"/>
          </w:rPr>
          <w:t xml:space="preserve"> in a comma-delimited format (.CDF)</w:t>
        </w:r>
        <w:r>
          <w:rPr>
            <w:rFonts w:ascii="Garamond" w:hAnsi="Garamond"/>
            <w:sz w:val="22"/>
            <w:szCs w:val="22"/>
          </w:rPr>
          <w:t xml:space="preserve">, </w:t>
        </w:r>
        <w:proofErr w:type="spellStart"/>
        <w:r>
          <w:rPr>
            <w:rFonts w:ascii="Garamond" w:hAnsi="Garamond"/>
            <w:sz w:val="22"/>
            <w:szCs w:val="22"/>
          </w:rPr>
          <w:t>EcoWatch</w:t>
        </w:r>
        <w:proofErr w:type="spellEnd"/>
        <w:r>
          <w:rPr>
            <w:rFonts w:ascii="Garamond" w:hAnsi="Garamond"/>
            <w:sz w:val="22"/>
            <w:szCs w:val="22"/>
          </w:rPr>
          <w:t xml:space="preserve"> Lite in a comma separated file (CSV) or KOR Software in an Excel File (.XLS)</w:t>
        </w:r>
        <w:r w:rsidRPr="004341A7">
          <w:rPr>
            <w:rFonts w:ascii="Garamond" w:hAnsi="Garamond"/>
            <w:sz w:val="22"/>
            <w:szCs w:val="22"/>
          </w:rPr>
          <w:t xml:space="preserve"> and uploaded to the CDMO where they undergo automated primary QAQC</w:t>
        </w:r>
        <w:r>
          <w:rPr>
            <w:rFonts w:ascii="Garamond" w:hAnsi="Garamond"/>
            <w:sz w:val="22"/>
            <w:szCs w:val="22"/>
          </w:rPr>
          <w:t>; automated depth/level corrections for changes in barometric pressure (</w:t>
        </w:r>
        <w:proofErr w:type="spellStart"/>
        <w:r>
          <w:rPr>
            <w:rFonts w:ascii="Garamond" w:hAnsi="Garamond"/>
            <w:sz w:val="22"/>
            <w:szCs w:val="22"/>
          </w:rPr>
          <w:t>cDepth</w:t>
        </w:r>
        <w:proofErr w:type="spellEnd"/>
        <w:r>
          <w:rPr>
            <w:rFonts w:ascii="Garamond" w:hAnsi="Garamond"/>
            <w:sz w:val="22"/>
            <w:szCs w:val="22"/>
          </w:rPr>
          <w:t xml:space="preserve"> or </w:t>
        </w:r>
        <w:proofErr w:type="spellStart"/>
        <w:r>
          <w:rPr>
            <w:rFonts w:ascii="Garamond" w:hAnsi="Garamond"/>
            <w:sz w:val="22"/>
            <w:szCs w:val="22"/>
          </w:rPr>
          <w:t>cLevel</w:t>
        </w:r>
        <w:proofErr w:type="spellEnd"/>
        <w:r>
          <w:rPr>
            <w:rFonts w:ascii="Garamond" w:hAnsi="Garamond"/>
            <w:sz w:val="22"/>
            <w:szCs w:val="22"/>
          </w:rPr>
          <w:t xml:space="preserve"> parameters);</w:t>
        </w:r>
        <w:r w:rsidRPr="004341A7">
          <w:rPr>
            <w:rFonts w:ascii="Garamond" w:hAnsi="Garamond"/>
            <w:sz w:val="22"/>
            <w:szCs w:val="22"/>
          </w:rPr>
          <w:t xml:space="preserve"> and become part of the CDMO’s online provisional database.  </w:t>
        </w:r>
        <w:r>
          <w:rPr>
            <w:rFonts w:ascii="Garamond" w:hAnsi="Garamond"/>
            <w:sz w:val="22"/>
            <w:szCs w:val="22"/>
          </w:rPr>
          <w:t>All</w:t>
        </w:r>
        <w:r w:rsidRPr="007A52F9">
          <w:rPr>
            <w:rFonts w:ascii="Garamond" w:hAnsi="Garamond"/>
            <w:sz w:val="22"/>
            <w:szCs w:val="22"/>
          </w:rPr>
          <w:t xml:space="preserve"> pre- and post-deployment data are removed from the file prior to upload.  During primary QAQC, data are flagged if they are missing or out of sensor range.  The edited file is then returned to the Reserve </w:t>
        </w:r>
        <w:r>
          <w:rPr>
            <w:rFonts w:ascii="Garamond" w:hAnsi="Garamond"/>
            <w:sz w:val="22"/>
            <w:szCs w:val="22"/>
          </w:rPr>
          <w:t xml:space="preserve">for secondary QAQC </w:t>
        </w:r>
        <w:r w:rsidRPr="007A52F9">
          <w:rPr>
            <w:rFonts w:ascii="Garamond" w:hAnsi="Garamond"/>
            <w:sz w:val="22"/>
            <w:szCs w:val="22"/>
          </w:rPr>
          <w:t xml:space="preserve">where it is opened in Microsoft Excel and processed using the CDMO’s NERRQAQC Excel macro.  </w:t>
        </w:r>
        <w:proofErr w:type="gramStart"/>
        <w:r w:rsidRPr="007A52F9">
          <w:rPr>
            <w:rFonts w:ascii="Garamond" w:hAnsi="Garamond"/>
            <w:sz w:val="22"/>
            <w:szCs w:val="22"/>
          </w:rPr>
          <w:t>The macro inserts station codes,</w:t>
        </w:r>
        <w:proofErr w:type="gramEnd"/>
        <w:r w:rsidRPr="007A52F9">
          <w:rPr>
            <w:rFonts w:ascii="Garamond" w:hAnsi="Garamond"/>
            <w:sz w:val="22"/>
            <w:szCs w:val="22"/>
          </w:rPr>
          <w:t xml:space="preserve"> creates metadata worksheets for flagged data and summary statistics, and graphs the data for review.  It allows the user to apply QAQC flags and codes to the data, remove </w:t>
        </w:r>
        <w:r>
          <w:rPr>
            <w:rFonts w:ascii="Garamond" w:hAnsi="Garamond"/>
            <w:sz w:val="22"/>
            <w:szCs w:val="22"/>
          </w:rPr>
          <w:t xml:space="preserve">any overlapping </w:t>
        </w:r>
        <w:r w:rsidRPr="007A52F9">
          <w:rPr>
            <w:rFonts w:ascii="Garamond" w:hAnsi="Garamond"/>
            <w:sz w:val="22"/>
            <w:szCs w:val="22"/>
          </w:rPr>
          <w:t>deployment data, append files, and export</w:t>
        </w:r>
        <w:r w:rsidRPr="004341A7">
          <w:rPr>
            <w:rFonts w:ascii="Garamond" w:hAnsi="Garamond"/>
            <w:sz w:val="22"/>
            <w:szCs w:val="22"/>
          </w:rPr>
          <w:t xml:space="preserve"> the resulting data file </w:t>
        </w:r>
        <w:r>
          <w:rPr>
            <w:rFonts w:ascii="Garamond" w:hAnsi="Garamond"/>
            <w:sz w:val="22"/>
            <w:szCs w:val="22"/>
          </w:rPr>
          <w:t xml:space="preserve">for upload </w:t>
        </w:r>
        <w:r w:rsidRPr="004341A7">
          <w:rPr>
            <w:rFonts w:ascii="Garamond" w:hAnsi="Garamond"/>
            <w:sz w:val="22"/>
            <w:szCs w:val="22"/>
          </w:rPr>
          <w:t>to the CDMO</w:t>
        </w:r>
        <w:r>
          <w:rPr>
            <w:rFonts w:ascii="Garamond" w:hAnsi="Garamond"/>
            <w:sz w:val="22"/>
            <w:szCs w:val="22"/>
          </w:rPr>
          <w:t xml:space="preserve">.  Upload after secondary QAQC results in ingestion into the database as provisional plus data, recalculation of </w:t>
        </w:r>
        <w:proofErr w:type="spellStart"/>
        <w:r>
          <w:rPr>
            <w:rFonts w:ascii="Garamond" w:hAnsi="Garamond"/>
            <w:sz w:val="22"/>
            <w:szCs w:val="22"/>
          </w:rPr>
          <w:t>cDepth</w:t>
        </w:r>
        <w:proofErr w:type="spellEnd"/>
        <w:r>
          <w:rPr>
            <w:rFonts w:ascii="Garamond" w:hAnsi="Garamond"/>
            <w:sz w:val="22"/>
            <w:szCs w:val="22"/>
          </w:rPr>
          <w:t xml:space="preserve"> or </w:t>
        </w:r>
        <w:proofErr w:type="spellStart"/>
        <w:r>
          <w:rPr>
            <w:rFonts w:ascii="Garamond" w:hAnsi="Garamond"/>
            <w:sz w:val="22"/>
            <w:szCs w:val="22"/>
          </w:rPr>
          <w:t>cLevel</w:t>
        </w:r>
        <w:proofErr w:type="spellEnd"/>
        <w:r>
          <w:rPr>
            <w:rFonts w:ascii="Garamond" w:hAnsi="Garamond"/>
            <w:sz w:val="22"/>
            <w:szCs w:val="22"/>
          </w:rPr>
          <w:t xml:space="preserve"> parameters, and finally t</w:t>
        </w:r>
        <w:r w:rsidRPr="004341A7">
          <w:rPr>
            <w:rFonts w:ascii="Garamond" w:hAnsi="Garamond"/>
            <w:sz w:val="22"/>
            <w:szCs w:val="22"/>
          </w:rPr>
          <w:t xml:space="preserve">ertiary QAQC </w:t>
        </w:r>
        <w:r>
          <w:rPr>
            <w:rFonts w:ascii="Garamond" w:hAnsi="Garamond"/>
            <w:sz w:val="22"/>
            <w:szCs w:val="22"/>
          </w:rPr>
          <w:t xml:space="preserve">by the CDMO </w:t>
        </w:r>
        <w:r w:rsidRPr="004341A7">
          <w:rPr>
            <w:rFonts w:ascii="Garamond" w:hAnsi="Garamond"/>
            <w:sz w:val="22"/>
            <w:szCs w:val="22"/>
          </w:rPr>
          <w:t>and assimilation into the CDMO’s authoritative online database.  Where deployment overlap occurs between files, the data produced by the newly calibrated sonde is generally accepted as being the most accurate.  For more information on QAQC flags and codes, see Sections 11 and 12.</w:t>
        </w:r>
        <w:r>
          <w:rPr>
            <w:rFonts w:ascii="Garamond" w:hAnsi="Garamond"/>
            <w:sz w:val="22"/>
            <w:szCs w:val="22"/>
          </w:rPr>
          <w:t xml:space="preserve"> </w:t>
        </w:r>
        <w:r>
          <w:rPr>
            <w:rFonts w:ascii="Garamond" w:eastAsia="MS Mincho" w:hAnsi="Garamond"/>
            <w:sz w:val="22"/>
            <w:szCs w:val="22"/>
          </w:rPr>
          <w:t>Thompson Rose</w:t>
        </w:r>
        <w:r w:rsidRPr="005B57A3">
          <w:rPr>
            <w:rFonts w:ascii="Garamond" w:eastAsia="MS Mincho" w:hAnsi="Garamond"/>
            <w:sz w:val="22"/>
            <w:szCs w:val="22"/>
          </w:rPr>
          <w:t xml:space="preserve"> is primarily responsible for all data acquisition and management with consultations and assistance from </w:t>
        </w:r>
        <w:r>
          <w:rPr>
            <w:rFonts w:ascii="Garamond" w:eastAsia="MS Mincho" w:hAnsi="Garamond"/>
            <w:sz w:val="22"/>
            <w:szCs w:val="22"/>
          </w:rPr>
          <w:t>Rachel Guy</w:t>
        </w:r>
      </w:ins>
    </w:p>
    <w:p w14:paraId="228FB854" w14:textId="77777777" w:rsidR="007F13A5" w:rsidRPr="008C4E18" w:rsidDel="00172085" w:rsidRDefault="00172085" w:rsidP="00172085">
      <w:pPr>
        <w:pStyle w:val="BodyTextIndent2"/>
        <w:spacing w:after="0" w:line="240" w:lineRule="auto"/>
        <w:ind w:left="0"/>
        <w:jc w:val="both"/>
        <w:rPr>
          <w:del w:id="53" w:author="Patrick Hagan" w:date="2019-04-30T08:45:00Z"/>
          <w:rFonts w:ascii="Garamond" w:hAnsi="Garamond"/>
          <w:sz w:val="22"/>
          <w:szCs w:val="22"/>
        </w:rPr>
      </w:pPr>
      <w:ins w:id="54" w:author="Patrick Hagan" w:date="2019-04-30T08:45:00Z">
        <w:r w:rsidDel="00172085">
          <w:rPr>
            <w:rFonts w:ascii="Garamond" w:hAnsi="Garamond"/>
            <w:bCs/>
            <w:sz w:val="22"/>
            <w:szCs w:val="22"/>
          </w:rPr>
          <w:t xml:space="preserve"> </w:t>
        </w:r>
      </w:ins>
      <w:del w:id="55" w:author="Patrick Hagan" w:date="2019-04-30T08:45:00Z">
        <w:r w:rsidR="008371EB" w:rsidDel="00172085">
          <w:rPr>
            <w:rFonts w:ascii="Garamond" w:hAnsi="Garamond"/>
            <w:bCs/>
            <w:sz w:val="22"/>
            <w:szCs w:val="22"/>
          </w:rPr>
          <w:delText xml:space="preserve">[Instructions/Remove: </w:delText>
        </w:r>
        <w:r w:rsidR="007F13A5" w:rsidRPr="004341A7" w:rsidDel="00172085">
          <w:rPr>
            <w:rFonts w:ascii="Garamond" w:hAnsi="Garamond"/>
            <w:sz w:val="22"/>
            <w:szCs w:val="22"/>
          </w:rPr>
          <w:delText xml:space="preserve">This section explains how the data were verified (QAQC’d) before being sent to the CDMO to be archived into the permanent database.  Specifically, list how your data are acquired, validated, processed, and archived.  Mention how your </w:delText>
        </w:r>
        <w:r w:rsidR="005613F8" w:rsidDel="00172085">
          <w:rPr>
            <w:rFonts w:ascii="Garamond" w:hAnsi="Garamond"/>
            <w:sz w:val="22"/>
            <w:szCs w:val="22"/>
          </w:rPr>
          <w:delText>R</w:delText>
        </w:r>
        <w:r w:rsidR="005613F8" w:rsidRPr="004341A7" w:rsidDel="00172085">
          <w:rPr>
            <w:rFonts w:ascii="Garamond" w:hAnsi="Garamond"/>
            <w:sz w:val="22"/>
            <w:szCs w:val="22"/>
          </w:rPr>
          <w:delText xml:space="preserve">eserve </w:delText>
        </w:r>
        <w:r w:rsidR="007F13A5" w:rsidRPr="004341A7" w:rsidDel="00172085">
          <w:rPr>
            <w:rFonts w:ascii="Garamond" w:hAnsi="Garamond"/>
            <w:sz w:val="22"/>
            <w:szCs w:val="22"/>
          </w:rPr>
          <w:delText xml:space="preserve">deals with overlapping data, outliers, etc. </w:delText>
        </w:r>
        <w:r w:rsidR="008371EB" w:rsidRPr="004341A7" w:rsidDel="00172085">
          <w:rPr>
            <w:rFonts w:ascii="Garamond" w:hAnsi="Garamond"/>
            <w:sz w:val="22"/>
            <w:szCs w:val="22"/>
          </w:rPr>
          <w:delText>Remember to list the person(s) responsible for data management.</w:delText>
        </w:r>
        <w:r w:rsidR="007F13A5" w:rsidRPr="004341A7" w:rsidDel="00172085">
          <w:rPr>
            <w:rFonts w:ascii="Garamond" w:hAnsi="Garamond"/>
            <w:sz w:val="22"/>
            <w:szCs w:val="22"/>
          </w:rPr>
          <w:delText xml:space="preserve"> </w:delText>
        </w:r>
        <w:r w:rsidR="00D065B8" w:rsidRPr="004341A7" w:rsidDel="00172085">
          <w:rPr>
            <w:rFonts w:ascii="Garamond" w:hAnsi="Garamond"/>
            <w:sz w:val="22"/>
            <w:szCs w:val="22"/>
            <w:u w:val="single"/>
          </w:rPr>
          <w:delText>U</w:delText>
        </w:r>
        <w:r w:rsidR="007F13A5" w:rsidRPr="004341A7" w:rsidDel="00172085">
          <w:rPr>
            <w:rFonts w:ascii="Garamond" w:hAnsi="Garamond"/>
            <w:sz w:val="22"/>
            <w:szCs w:val="22"/>
            <w:u w:val="single"/>
          </w:rPr>
          <w:delText xml:space="preserve">se the following </w:delText>
        </w:r>
        <w:r w:rsidR="00D065B8" w:rsidRPr="004341A7" w:rsidDel="00172085">
          <w:rPr>
            <w:rFonts w:ascii="Garamond" w:hAnsi="Garamond"/>
            <w:sz w:val="22"/>
            <w:szCs w:val="22"/>
            <w:u w:val="single"/>
          </w:rPr>
          <w:delText xml:space="preserve">statement or modify </w:delText>
        </w:r>
        <w:r w:rsidR="00530251" w:rsidRPr="004341A7" w:rsidDel="00172085">
          <w:rPr>
            <w:rFonts w:ascii="Garamond" w:hAnsi="Garamond"/>
            <w:sz w:val="22"/>
            <w:szCs w:val="22"/>
            <w:u w:val="single"/>
          </w:rPr>
          <w:delText xml:space="preserve">to </w:delText>
        </w:r>
        <w:r w:rsidR="00D065B8" w:rsidRPr="004341A7" w:rsidDel="00172085">
          <w:rPr>
            <w:rFonts w:ascii="Garamond" w:hAnsi="Garamond"/>
            <w:sz w:val="22"/>
            <w:szCs w:val="22"/>
            <w:u w:val="single"/>
          </w:rPr>
          <w:delText>fit your Reserve</w:delText>
        </w:r>
        <w:r w:rsidR="007F13A5" w:rsidRPr="004341A7" w:rsidDel="00172085">
          <w:rPr>
            <w:rFonts w:ascii="Garamond" w:hAnsi="Garamond"/>
            <w:sz w:val="22"/>
            <w:szCs w:val="22"/>
            <w:u w:val="words"/>
          </w:rPr>
          <w:delText>:</w:delText>
        </w:r>
        <w:r w:rsidR="008371EB" w:rsidDel="00172085">
          <w:rPr>
            <w:rFonts w:ascii="Garamond" w:hAnsi="Garamond"/>
            <w:sz w:val="22"/>
            <w:szCs w:val="22"/>
            <w:u w:val="words"/>
          </w:rPr>
          <w:delText>]</w:delText>
        </w:r>
      </w:del>
    </w:p>
    <w:p w14:paraId="7E9F41D5" w14:textId="77777777" w:rsidR="007F13A5" w:rsidRPr="004341A7" w:rsidDel="00172085" w:rsidRDefault="007F13A5" w:rsidP="007F13A5">
      <w:pPr>
        <w:pStyle w:val="HTMLPreformatted"/>
        <w:rPr>
          <w:del w:id="56" w:author="Patrick Hagan" w:date="2019-04-30T08:45:00Z"/>
          <w:rFonts w:ascii="Garamond" w:hAnsi="Garamond" w:cs="Times New Roman"/>
          <w:b/>
          <w:bCs/>
          <w:sz w:val="22"/>
          <w:szCs w:val="22"/>
        </w:rPr>
      </w:pPr>
    </w:p>
    <w:p w14:paraId="3EAD87FB" w14:textId="77777777" w:rsidR="00D065B8" w:rsidRPr="004341A7" w:rsidDel="00172085" w:rsidRDefault="007F13A5" w:rsidP="0024722E">
      <w:pPr>
        <w:pStyle w:val="BodyText"/>
        <w:ind w:left="540" w:right="900"/>
        <w:jc w:val="both"/>
        <w:rPr>
          <w:del w:id="57" w:author="Patrick Hagan" w:date="2019-04-30T08:45:00Z"/>
          <w:rFonts w:ascii="Garamond" w:hAnsi="Garamond"/>
          <w:sz w:val="22"/>
          <w:szCs w:val="22"/>
        </w:rPr>
      </w:pPr>
      <w:del w:id="58" w:author="Patrick Hagan" w:date="2019-04-30T08:45:00Z">
        <w:r w:rsidRPr="004341A7" w:rsidDel="00172085">
          <w:rPr>
            <w:rFonts w:ascii="Garamond" w:hAnsi="Garamond"/>
            <w:sz w:val="22"/>
            <w:szCs w:val="22"/>
          </w:rPr>
          <w:delText>Deployment data are uploaded from the YSI data logger to a Personal Computer (IBM compatible).</w:delText>
        </w:r>
        <w:r w:rsidR="00D065B8" w:rsidRPr="004341A7" w:rsidDel="00172085">
          <w:rPr>
            <w:rFonts w:ascii="Garamond" w:hAnsi="Garamond"/>
            <w:sz w:val="22"/>
            <w:szCs w:val="22"/>
          </w:rPr>
          <w:delText xml:space="preserve">  Files are exported from EcoWatch in a comma-delimited format (.</w:delText>
        </w:r>
        <w:r w:rsidR="00DA3E2A" w:rsidRPr="004341A7" w:rsidDel="00172085">
          <w:rPr>
            <w:rFonts w:ascii="Garamond" w:hAnsi="Garamond"/>
            <w:sz w:val="22"/>
            <w:szCs w:val="22"/>
          </w:rPr>
          <w:delText>CDF</w:delText>
        </w:r>
        <w:r w:rsidR="00D065B8" w:rsidRPr="004341A7" w:rsidDel="00172085">
          <w:rPr>
            <w:rFonts w:ascii="Garamond" w:hAnsi="Garamond"/>
            <w:sz w:val="22"/>
            <w:szCs w:val="22"/>
          </w:rPr>
          <w:delText>)</w:delText>
        </w:r>
        <w:r w:rsidR="00594941" w:rsidRPr="00594941" w:rsidDel="00172085">
          <w:rPr>
            <w:rFonts w:ascii="Garamond" w:hAnsi="Garamond"/>
            <w:sz w:val="22"/>
            <w:szCs w:val="22"/>
          </w:rPr>
          <w:delText xml:space="preserve"> </w:delText>
        </w:r>
        <w:r w:rsidR="00594941" w:rsidDel="00172085">
          <w:rPr>
            <w:rFonts w:ascii="Garamond" w:hAnsi="Garamond"/>
            <w:sz w:val="22"/>
            <w:szCs w:val="22"/>
          </w:rPr>
          <w:delText>, EcoWatch</w:delText>
        </w:r>
        <w:r w:rsidR="00BF350A" w:rsidDel="00172085">
          <w:rPr>
            <w:rFonts w:ascii="Garamond" w:hAnsi="Garamond"/>
            <w:sz w:val="22"/>
            <w:szCs w:val="22"/>
          </w:rPr>
          <w:delText xml:space="preserve"> Lite</w:delText>
        </w:r>
        <w:r w:rsidR="00594941" w:rsidDel="00172085">
          <w:rPr>
            <w:rFonts w:ascii="Garamond" w:hAnsi="Garamond"/>
            <w:sz w:val="22"/>
            <w:szCs w:val="22"/>
          </w:rPr>
          <w:delText xml:space="preserve"> in a comma separated file (CSV) or KOR Software in an Excel File (.XLS)</w:delText>
        </w:r>
        <w:r w:rsidR="00594941" w:rsidRPr="004341A7" w:rsidDel="00172085">
          <w:rPr>
            <w:rFonts w:ascii="Garamond" w:hAnsi="Garamond"/>
            <w:sz w:val="22"/>
            <w:szCs w:val="22"/>
          </w:rPr>
          <w:delText xml:space="preserve"> </w:delText>
        </w:r>
        <w:r w:rsidR="00D065B8" w:rsidRPr="004341A7" w:rsidDel="00172085">
          <w:rPr>
            <w:rFonts w:ascii="Garamond" w:hAnsi="Garamond"/>
            <w:sz w:val="22"/>
            <w:szCs w:val="22"/>
          </w:rPr>
          <w:delText xml:space="preserve"> and uploaded to the CDMO where they undergo automated primary QAQC</w:delText>
        </w:r>
        <w:r w:rsidR="00BF1F9F" w:rsidDel="00172085">
          <w:rPr>
            <w:rFonts w:ascii="Garamond" w:hAnsi="Garamond"/>
            <w:sz w:val="22"/>
            <w:szCs w:val="22"/>
          </w:rPr>
          <w:delText xml:space="preserve">; automated depth/level corrections for changes in barometric pressure </w:delText>
        </w:r>
        <w:r w:rsidR="00F75484" w:rsidDel="00172085">
          <w:rPr>
            <w:rFonts w:ascii="Garamond" w:hAnsi="Garamond"/>
            <w:sz w:val="22"/>
            <w:szCs w:val="22"/>
          </w:rPr>
          <w:delText>(</w:delText>
        </w:r>
        <w:r w:rsidR="00BF1F9F" w:rsidDel="00172085">
          <w:rPr>
            <w:rFonts w:ascii="Garamond" w:hAnsi="Garamond"/>
            <w:sz w:val="22"/>
            <w:szCs w:val="22"/>
          </w:rPr>
          <w:delText>cDepth or cLevel parameters</w:delText>
        </w:r>
        <w:r w:rsidR="00F75484" w:rsidDel="00172085">
          <w:rPr>
            <w:rFonts w:ascii="Garamond" w:hAnsi="Garamond"/>
            <w:sz w:val="22"/>
            <w:szCs w:val="22"/>
          </w:rPr>
          <w:delText>)</w:delText>
        </w:r>
        <w:r w:rsidR="00BF1F9F" w:rsidDel="00172085">
          <w:rPr>
            <w:rFonts w:ascii="Garamond" w:hAnsi="Garamond"/>
            <w:sz w:val="22"/>
            <w:szCs w:val="22"/>
          </w:rPr>
          <w:delText>;</w:delText>
        </w:r>
        <w:r w:rsidR="00D065B8" w:rsidRPr="004341A7" w:rsidDel="00172085">
          <w:rPr>
            <w:rFonts w:ascii="Garamond" w:hAnsi="Garamond"/>
            <w:sz w:val="22"/>
            <w:szCs w:val="22"/>
          </w:rPr>
          <w:delText xml:space="preserve"> and become part of the CDMO’s online provisional database.  </w:delText>
        </w:r>
        <w:r w:rsidR="00EE25CA" w:rsidDel="00172085">
          <w:rPr>
            <w:rFonts w:ascii="Garamond" w:hAnsi="Garamond"/>
            <w:sz w:val="22"/>
            <w:szCs w:val="22"/>
          </w:rPr>
          <w:delText>All</w:delText>
        </w:r>
        <w:r w:rsidR="00EE25CA" w:rsidRPr="007A52F9" w:rsidDel="00172085">
          <w:rPr>
            <w:rFonts w:ascii="Garamond" w:hAnsi="Garamond"/>
            <w:sz w:val="22"/>
            <w:szCs w:val="22"/>
          </w:rPr>
          <w:delText xml:space="preserve"> </w:delText>
        </w:r>
        <w:r w:rsidR="00236E73" w:rsidRPr="007A52F9" w:rsidDel="00172085">
          <w:rPr>
            <w:rFonts w:ascii="Garamond" w:hAnsi="Garamond"/>
            <w:sz w:val="22"/>
            <w:szCs w:val="22"/>
          </w:rPr>
          <w:delText xml:space="preserve">pre- and post-deployment data are removed from the file prior to upload.  </w:delText>
        </w:r>
        <w:r w:rsidR="00D065B8" w:rsidRPr="007A52F9" w:rsidDel="00172085">
          <w:rPr>
            <w:rFonts w:ascii="Garamond" w:hAnsi="Garamond"/>
            <w:sz w:val="22"/>
            <w:szCs w:val="22"/>
          </w:rPr>
          <w:delText>During primary QAQC, data are flagged if they are missing</w:delText>
        </w:r>
        <w:r w:rsidR="00763370" w:rsidRPr="007A52F9" w:rsidDel="00172085">
          <w:rPr>
            <w:rFonts w:ascii="Garamond" w:hAnsi="Garamond"/>
            <w:sz w:val="22"/>
            <w:szCs w:val="22"/>
          </w:rPr>
          <w:delText xml:space="preserve"> or </w:delText>
        </w:r>
        <w:r w:rsidR="00D065B8" w:rsidRPr="007A52F9" w:rsidDel="00172085">
          <w:rPr>
            <w:rFonts w:ascii="Garamond" w:hAnsi="Garamond"/>
            <w:sz w:val="22"/>
            <w:szCs w:val="22"/>
          </w:rPr>
          <w:delText xml:space="preserve">out of sensor range.  The edited file is then returned to the Reserve </w:delText>
        </w:r>
        <w:r w:rsidR="007A52F9" w:rsidDel="00172085">
          <w:rPr>
            <w:rFonts w:ascii="Garamond" w:hAnsi="Garamond"/>
            <w:sz w:val="22"/>
            <w:szCs w:val="22"/>
          </w:rPr>
          <w:delText xml:space="preserve">for secondary QAQC </w:delText>
        </w:r>
        <w:r w:rsidR="00D065B8" w:rsidRPr="007A52F9" w:rsidDel="00172085">
          <w:rPr>
            <w:rFonts w:ascii="Garamond" w:hAnsi="Garamond"/>
            <w:sz w:val="22"/>
            <w:szCs w:val="22"/>
          </w:rPr>
          <w:delText>where it is opened in Microsoft Excel and processed using the CDMO</w:delText>
        </w:r>
        <w:r w:rsidR="00DA3E2A" w:rsidRPr="007A52F9" w:rsidDel="00172085">
          <w:rPr>
            <w:rFonts w:ascii="Garamond" w:hAnsi="Garamond"/>
            <w:sz w:val="22"/>
            <w:szCs w:val="22"/>
          </w:rPr>
          <w:delText>’</w:delText>
        </w:r>
        <w:r w:rsidR="00D065B8" w:rsidRPr="007A52F9" w:rsidDel="00172085">
          <w:rPr>
            <w:rFonts w:ascii="Garamond" w:hAnsi="Garamond"/>
            <w:sz w:val="22"/>
            <w:szCs w:val="22"/>
          </w:rPr>
          <w:delText>s</w:delText>
        </w:r>
        <w:r w:rsidR="00DA3E2A" w:rsidRPr="007A52F9" w:rsidDel="00172085">
          <w:rPr>
            <w:rFonts w:ascii="Garamond" w:hAnsi="Garamond"/>
            <w:sz w:val="22"/>
            <w:szCs w:val="22"/>
          </w:rPr>
          <w:delText xml:space="preserve"> NERR</w:delText>
        </w:r>
        <w:r w:rsidR="00D065B8" w:rsidRPr="007A52F9" w:rsidDel="00172085">
          <w:rPr>
            <w:rFonts w:ascii="Garamond" w:hAnsi="Garamond"/>
            <w:sz w:val="22"/>
            <w:szCs w:val="22"/>
          </w:rPr>
          <w:delText xml:space="preserve">QAQC Excel </w:delText>
        </w:r>
        <w:r w:rsidR="00DA3E2A" w:rsidRPr="007A52F9" w:rsidDel="00172085">
          <w:rPr>
            <w:rFonts w:ascii="Garamond" w:hAnsi="Garamond"/>
            <w:sz w:val="22"/>
            <w:szCs w:val="22"/>
          </w:rPr>
          <w:delText>macro</w:delText>
        </w:r>
        <w:r w:rsidR="00D065B8" w:rsidRPr="007A52F9" w:rsidDel="00172085">
          <w:rPr>
            <w:rFonts w:ascii="Garamond" w:hAnsi="Garamond"/>
            <w:sz w:val="22"/>
            <w:szCs w:val="22"/>
          </w:rPr>
          <w:delText xml:space="preserve">.  </w:delText>
        </w:r>
        <w:r w:rsidR="002B4F5E" w:rsidRPr="007A52F9" w:rsidDel="00172085">
          <w:rPr>
            <w:rFonts w:ascii="Garamond" w:hAnsi="Garamond"/>
            <w:sz w:val="22"/>
            <w:szCs w:val="22"/>
          </w:rPr>
          <w:delText xml:space="preserve">The </w:delText>
        </w:r>
        <w:r w:rsidR="00D065B8" w:rsidRPr="007A52F9" w:rsidDel="00172085">
          <w:rPr>
            <w:rFonts w:ascii="Garamond" w:hAnsi="Garamond"/>
            <w:sz w:val="22"/>
            <w:szCs w:val="22"/>
          </w:rPr>
          <w:delText>macro</w:delText>
        </w:r>
        <w:r w:rsidR="002B4F5E" w:rsidRPr="007A52F9" w:rsidDel="00172085">
          <w:rPr>
            <w:rFonts w:ascii="Garamond" w:hAnsi="Garamond"/>
            <w:sz w:val="22"/>
            <w:szCs w:val="22"/>
          </w:rPr>
          <w:delText xml:space="preserve"> inserts station codes, creates metadata worksheets for flagged data</w:delText>
        </w:r>
        <w:r w:rsidR="00E82492" w:rsidRPr="007A52F9" w:rsidDel="00172085">
          <w:rPr>
            <w:rFonts w:ascii="Garamond" w:hAnsi="Garamond"/>
            <w:sz w:val="22"/>
            <w:szCs w:val="22"/>
          </w:rPr>
          <w:delText xml:space="preserve"> and summary statistics</w:delText>
        </w:r>
        <w:r w:rsidR="002B4F5E" w:rsidRPr="007A52F9" w:rsidDel="00172085">
          <w:rPr>
            <w:rFonts w:ascii="Garamond" w:hAnsi="Garamond"/>
            <w:sz w:val="22"/>
            <w:szCs w:val="22"/>
          </w:rPr>
          <w:delText>,</w:delText>
        </w:r>
        <w:r w:rsidR="00236E73" w:rsidRPr="007A52F9" w:rsidDel="00172085">
          <w:rPr>
            <w:rFonts w:ascii="Garamond" w:hAnsi="Garamond"/>
            <w:sz w:val="22"/>
            <w:szCs w:val="22"/>
          </w:rPr>
          <w:delText xml:space="preserve"> </w:delText>
        </w:r>
        <w:r w:rsidR="002B4F5E" w:rsidRPr="007A52F9" w:rsidDel="00172085">
          <w:rPr>
            <w:rFonts w:ascii="Garamond" w:hAnsi="Garamond"/>
            <w:sz w:val="22"/>
            <w:szCs w:val="22"/>
          </w:rPr>
          <w:delText xml:space="preserve">and </w:delText>
        </w:r>
        <w:r w:rsidR="00D065B8" w:rsidRPr="007A52F9" w:rsidDel="00172085">
          <w:rPr>
            <w:rFonts w:ascii="Garamond" w:hAnsi="Garamond"/>
            <w:sz w:val="22"/>
            <w:szCs w:val="22"/>
          </w:rPr>
          <w:delText>graph</w:delText>
        </w:r>
        <w:r w:rsidR="002B4F5E" w:rsidRPr="007A52F9" w:rsidDel="00172085">
          <w:rPr>
            <w:rFonts w:ascii="Garamond" w:hAnsi="Garamond"/>
            <w:sz w:val="22"/>
            <w:szCs w:val="22"/>
          </w:rPr>
          <w:delText>s</w:delText>
        </w:r>
        <w:r w:rsidR="00D065B8" w:rsidRPr="007A52F9" w:rsidDel="00172085">
          <w:rPr>
            <w:rFonts w:ascii="Garamond" w:hAnsi="Garamond"/>
            <w:sz w:val="22"/>
            <w:szCs w:val="22"/>
          </w:rPr>
          <w:delText xml:space="preserve"> </w:delText>
        </w:r>
        <w:r w:rsidR="002B4F5E" w:rsidRPr="007A52F9" w:rsidDel="00172085">
          <w:rPr>
            <w:rFonts w:ascii="Garamond" w:hAnsi="Garamond"/>
            <w:sz w:val="22"/>
            <w:szCs w:val="22"/>
          </w:rPr>
          <w:delText xml:space="preserve">the </w:delText>
        </w:r>
        <w:r w:rsidR="00D065B8" w:rsidRPr="007A52F9" w:rsidDel="00172085">
          <w:rPr>
            <w:rFonts w:ascii="Garamond" w:hAnsi="Garamond"/>
            <w:sz w:val="22"/>
            <w:szCs w:val="22"/>
          </w:rPr>
          <w:delText>data</w:delText>
        </w:r>
        <w:r w:rsidR="002B4F5E" w:rsidRPr="007A52F9" w:rsidDel="00172085">
          <w:rPr>
            <w:rFonts w:ascii="Garamond" w:hAnsi="Garamond"/>
            <w:sz w:val="22"/>
            <w:szCs w:val="22"/>
          </w:rPr>
          <w:delText xml:space="preserve"> for review.  It allows the user to</w:delText>
        </w:r>
        <w:r w:rsidR="00D065B8" w:rsidRPr="007A52F9" w:rsidDel="00172085">
          <w:rPr>
            <w:rFonts w:ascii="Garamond" w:hAnsi="Garamond"/>
            <w:sz w:val="22"/>
            <w:szCs w:val="22"/>
          </w:rPr>
          <w:delText xml:space="preserve"> </w:delText>
        </w:r>
        <w:r w:rsidR="00BE5EF8" w:rsidRPr="007A52F9" w:rsidDel="00172085">
          <w:rPr>
            <w:rFonts w:ascii="Garamond" w:hAnsi="Garamond"/>
            <w:sz w:val="22"/>
            <w:szCs w:val="22"/>
          </w:rPr>
          <w:delText xml:space="preserve">apply QAQC </w:delText>
        </w:r>
        <w:r w:rsidR="00D065B8" w:rsidRPr="007A52F9" w:rsidDel="00172085">
          <w:rPr>
            <w:rFonts w:ascii="Garamond" w:hAnsi="Garamond"/>
            <w:sz w:val="22"/>
            <w:szCs w:val="22"/>
          </w:rPr>
          <w:delText>flag</w:delText>
        </w:r>
        <w:r w:rsidR="00BE5EF8" w:rsidRPr="007A52F9" w:rsidDel="00172085">
          <w:rPr>
            <w:rFonts w:ascii="Garamond" w:hAnsi="Garamond"/>
            <w:sz w:val="22"/>
            <w:szCs w:val="22"/>
          </w:rPr>
          <w:delText>s</w:delText>
        </w:r>
        <w:r w:rsidR="00D065B8" w:rsidRPr="007A52F9" w:rsidDel="00172085">
          <w:rPr>
            <w:rFonts w:ascii="Garamond" w:hAnsi="Garamond"/>
            <w:sz w:val="22"/>
            <w:szCs w:val="22"/>
          </w:rPr>
          <w:delText xml:space="preserve"> and code</w:delText>
        </w:r>
        <w:r w:rsidR="00BE5EF8" w:rsidRPr="007A52F9" w:rsidDel="00172085">
          <w:rPr>
            <w:rFonts w:ascii="Garamond" w:hAnsi="Garamond"/>
            <w:sz w:val="22"/>
            <w:szCs w:val="22"/>
          </w:rPr>
          <w:delText>s to the</w:delText>
        </w:r>
        <w:r w:rsidR="00D065B8" w:rsidRPr="007A52F9" w:rsidDel="00172085">
          <w:rPr>
            <w:rFonts w:ascii="Garamond" w:hAnsi="Garamond"/>
            <w:sz w:val="22"/>
            <w:szCs w:val="22"/>
          </w:rPr>
          <w:delText xml:space="preserve"> data, remove </w:delText>
        </w:r>
        <w:r w:rsidR="00EE25CA" w:rsidDel="00172085">
          <w:rPr>
            <w:rFonts w:ascii="Garamond" w:hAnsi="Garamond"/>
            <w:sz w:val="22"/>
            <w:szCs w:val="22"/>
          </w:rPr>
          <w:delText xml:space="preserve">any overlapping </w:delText>
        </w:r>
        <w:r w:rsidR="00D065B8" w:rsidRPr="007A52F9" w:rsidDel="00172085">
          <w:rPr>
            <w:rFonts w:ascii="Garamond" w:hAnsi="Garamond"/>
            <w:sz w:val="22"/>
            <w:szCs w:val="22"/>
          </w:rPr>
          <w:delText xml:space="preserve">deployment data, </w:delText>
        </w:r>
        <w:r w:rsidR="00236E73" w:rsidRPr="007A52F9" w:rsidDel="00172085">
          <w:rPr>
            <w:rFonts w:ascii="Garamond" w:hAnsi="Garamond"/>
            <w:sz w:val="22"/>
            <w:szCs w:val="22"/>
          </w:rPr>
          <w:delText xml:space="preserve">append files, </w:delText>
        </w:r>
        <w:r w:rsidR="00D065B8" w:rsidRPr="007A52F9" w:rsidDel="00172085">
          <w:rPr>
            <w:rFonts w:ascii="Garamond" w:hAnsi="Garamond"/>
            <w:sz w:val="22"/>
            <w:szCs w:val="22"/>
          </w:rPr>
          <w:delText>and export</w:delText>
        </w:r>
        <w:r w:rsidR="00D065B8" w:rsidRPr="004341A7" w:rsidDel="00172085">
          <w:rPr>
            <w:rFonts w:ascii="Garamond" w:hAnsi="Garamond"/>
            <w:sz w:val="22"/>
            <w:szCs w:val="22"/>
          </w:rPr>
          <w:delText xml:space="preserve"> the </w:delText>
        </w:r>
        <w:r w:rsidR="00236E73" w:rsidRPr="004341A7" w:rsidDel="00172085">
          <w:rPr>
            <w:rFonts w:ascii="Garamond" w:hAnsi="Garamond"/>
            <w:sz w:val="22"/>
            <w:szCs w:val="22"/>
          </w:rPr>
          <w:delText xml:space="preserve">resulting </w:delText>
        </w:r>
        <w:r w:rsidR="00D065B8" w:rsidRPr="004341A7" w:rsidDel="00172085">
          <w:rPr>
            <w:rFonts w:ascii="Garamond" w:hAnsi="Garamond"/>
            <w:sz w:val="22"/>
            <w:szCs w:val="22"/>
          </w:rPr>
          <w:delText xml:space="preserve">data file </w:delText>
        </w:r>
        <w:r w:rsidR="007A52F9" w:rsidDel="00172085">
          <w:rPr>
            <w:rFonts w:ascii="Garamond" w:hAnsi="Garamond"/>
            <w:sz w:val="22"/>
            <w:szCs w:val="22"/>
          </w:rPr>
          <w:delText xml:space="preserve">for upload </w:delText>
        </w:r>
        <w:r w:rsidR="00D065B8" w:rsidRPr="004341A7" w:rsidDel="00172085">
          <w:rPr>
            <w:rFonts w:ascii="Garamond" w:hAnsi="Garamond"/>
            <w:sz w:val="22"/>
            <w:szCs w:val="22"/>
          </w:rPr>
          <w:delText>to the CDMO</w:delText>
        </w:r>
        <w:r w:rsidR="00F75484" w:rsidDel="00172085">
          <w:rPr>
            <w:rFonts w:ascii="Garamond" w:hAnsi="Garamond"/>
            <w:sz w:val="22"/>
            <w:szCs w:val="22"/>
          </w:rPr>
          <w:delText xml:space="preserve">.  Upload after secondary QAQC results in </w:delText>
        </w:r>
        <w:r w:rsidR="00BF1F9F" w:rsidDel="00172085">
          <w:rPr>
            <w:rFonts w:ascii="Garamond" w:hAnsi="Garamond"/>
            <w:sz w:val="22"/>
            <w:szCs w:val="22"/>
          </w:rPr>
          <w:delText>ingestion into the database as provisional plus data</w:delText>
        </w:r>
        <w:r w:rsidR="007A52F9" w:rsidDel="00172085">
          <w:rPr>
            <w:rFonts w:ascii="Garamond" w:hAnsi="Garamond"/>
            <w:sz w:val="22"/>
            <w:szCs w:val="22"/>
          </w:rPr>
          <w:delText>, recalculation</w:delText>
        </w:r>
        <w:r w:rsidR="00F75484" w:rsidDel="00172085">
          <w:rPr>
            <w:rFonts w:ascii="Garamond" w:hAnsi="Garamond"/>
            <w:sz w:val="22"/>
            <w:szCs w:val="22"/>
          </w:rPr>
          <w:delText xml:space="preserve"> of cDepth</w:delText>
        </w:r>
        <w:r w:rsidR="007A52F9" w:rsidDel="00172085">
          <w:rPr>
            <w:rFonts w:ascii="Garamond" w:hAnsi="Garamond"/>
            <w:sz w:val="22"/>
            <w:szCs w:val="22"/>
          </w:rPr>
          <w:delText xml:space="preserve"> or </w:delText>
        </w:r>
        <w:r w:rsidR="00F75484" w:rsidDel="00172085">
          <w:rPr>
            <w:rFonts w:ascii="Garamond" w:hAnsi="Garamond"/>
            <w:sz w:val="22"/>
            <w:szCs w:val="22"/>
          </w:rPr>
          <w:delText>cLevel parameters</w:delText>
        </w:r>
        <w:r w:rsidR="007A52F9" w:rsidDel="00172085">
          <w:rPr>
            <w:rFonts w:ascii="Garamond" w:hAnsi="Garamond"/>
            <w:sz w:val="22"/>
            <w:szCs w:val="22"/>
          </w:rPr>
          <w:delText>, and finally t</w:delText>
        </w:r>
        <w:r w:rsidR="00D065B8" w:rsidRPr="004341A7" w:rsidDel="00172085">
          <w:rPr>
            <w:rFonts w:ascii="Garamond" w:hAnsi="Garamond"/>
            <w:sz w:val="22"/>
            <w:szCs w:val="22"/>
          </w:rPr>
          <w:delText xml:space="preserve">ertiary QAQC </w:delText>
        </w:r>
        <w:r w:rsidR="007A52F9" w:rsidDel="00172085">
          <w:rPr>
            <w:rFonts w:ascii="Garamond" w:hAnsi="Garamond"/>
            <w:sz w:val="22"/>
            <w:szCs w:val="22"/>
          </w:rPr>
          <w:delText xml:space="preserve">by the CDMO </w:delText>
        </w:r>
        <w:r w:rsidR="00D065B8" w:rsidRPr="004341A7" w:rsidDel="00172085">
          <w:rPr>
            <w:rFonts w:ascii="Garamond" w:hAnsi="Garamond"/>
            <w:sz w:val="22"/>
            <w:szCs w:val="22"/>
          </w:rPr>
          <w:delText xml:space="preserve">and assimilation into the CDMO’s authoritative online database.  Where deployment overlap occurs between files, the data produced by the newly calibrated sonde is generally accepted as being the most accurate.  For more information on </w:delText>
        </w:r>
        <w:r w:rsidR="00BE5EF8" w:rsidRPr="004341A7" w:rsidDel="00172085">
          <w:rPr>
            <w:rFonts w:ascii="Garamond" w:hAnsi="Garamond"/>
            <w:sz w:val="22"/>
            <w:szCs w:val="22"/>
          </w:rPr>
          <w:delText xml:space="preserve">QAQC </w:delText>
        </w:r>
        <w:r w:rsidR="00D065B8" w:rsidRPr="004341A7" w:rsidDel="00172085">
          <w:rPr>
            <w:rFonts w:ascii="Garamond" w:hAnsi="Garamond"/>
            <w:sz w:val="22"/>
            <w:szCs w:val="22"/>
          </w:rPr>
          <w:delText>flags and codes, see Section</w:delText>
        </w:r>
        <w:r w:rsidR="007C490B" w:rsidRPr="004341A7" w:rsidDel="00172085">
          <w:rPr>
            <w:rFonts w:ascii="Garamond" w:hAnsi="Garamond"/>
            <w:sz w:val="22"/>
            <w:szCs w:val="22"/>
          </w:rPr>
          <w:delText>s 11 and 12</w:delText>
        </w:r>
        <w:r w:rsidR="00D065B8" w:rsidRPr="004341A7" w:rsidDel="00172085">
          <w:rPr>
            <w:rFonts w:ascii="Garamond" w:hAnsi="Garamond"/>
            <w:sz w:val="22"/>
            <w:szCs w:val="22"/>
          </w:rPr>
          <w:delText>.</w:delText>
        </w:r>
      </w:del>
    </w:p>
    <w:p w14:paraId="22468EEA" w14:textId="77777777" w:rsidR="00D065B8" w:rsidRPr="004341A7" w:rsidRDefault="00D065B8" w:rsidP="00D065B8">
      <w:pPr>
        <w:pStyle w:val="BodyText"/>
        <w:ind w:right="720"/>
        <w:rPr>
          <w:rFonts w:ascii="Garamond" w:hAnsi="Garamond"/>
          <w:sz w:val="22"/>
          <w:szCs w:val="22"/>
        </w:rPr>
      </w:pPr>
    </w:p>
    <w:p w14:paraId="07E55B9C" w14:textId="77777777" w:rsidR="007F13A5" w:rsidRPr="004341A7" w:rsidRDefault="007F13A5">
      <w:pPr>
        <w:pStyle w:val="HTMLPreformatted"/>
        <w:rPr>
          <w:rFonts w:ascii="Garamond" w:hAnsi="Garamond"/>
          <w:sz w:val="22"/>
          <w:szCs w:val="22"/>
        </w:rPr>
      </w:pPr>
    </w:p>
    <w:p w14:paraId="04F836C8" w14:textId="77777777" w:rsidR="008371EB" w:rsidRDefault="00B4483D" w:rsidP="00AA53D4">
      <w:pPr>
        <w:pStyle w:val="HTMLPreformatted"/>
        <w:rPr>
          <w:ins w:id="59" w:author="Patrick Hagan" w:date="2019-04-30T08:53:00Z"/>
          <w:rFonts w:ascii="Garamond" w:hAnsi="Garamond" w:cs="Times New Roman"/>
          <w:b/>
          <w:bCs/>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 xml:space="preserve">objectives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415A5898" w14:textId="77777777" w:rsidR="00C072E9" w:rsidRDefault="00C072E9" w:rsidP="00AA53D4">
      <w:pPr>
        <w:pStyle w:val="HTMLPreformatted"/>
        <w:rPr>
          <w:rFonts w:ascii="Garamond" w:hAnsi="Garamond" w:cs="Times New Roman"/>
          <w:b/>
          <w:bCs/>
          <w:sz w:val="22"/>
          <w:szCs w:val="22"/>
        </w:rPr>
      </w:pPr>
    </w:p>
    <w:p w14:paraId="42059310" w14:textId="77777777" w:rsidR="00172085" w:rsidRPr="005B57A3" w:rsidRDefault="00172085" w:rsidP="00172085">
      <w:pPr>
        <w:pStyle w:val="PlainText"/>
        <w:ind w:firstLine="720"/>
        <w:rPr>
          <w:ins w:id="60" w:author="Patrick Hagan" w:date="2019-04-30T08:46:00Z"/>
          <w:rFonts w:ascii="Garamond" w:hAnsi="Garamond" w:cs="Times New Roman"/>
          <w:bCs/>
          <w:sz w:val="22"/>
          <w:szCs w:val="22"/>
        </w:rPr>
      </w:pPr>
      <w:ins w:id="61" w:author="Patrick Hagan" w:date="2019-04-30T08:46:00Z">
        <w:r w:rsidRPr="005B57A3">
          <w:rPr>
            <w:rFonts w:ascii="Garamond" w:hAnsi="Garamond" w:cs="Times New Roman"/>
            <w:bCs/>
            <w:sz w:val="22"/>
            <w:szCs w:val="22"/>
          </w:rPr>
          <w:t>Hydrological studies (</w:t>
        </w:r>
        <w:proofErr w:type="spellStart"/>
        <w:r w:rsidRPr="005B57A3">
          <w:rPr>
            <w:rFonts w:ascii="Garamond" w:hAnsi="Garamond" w:cs="Times New Roman"/>
            <w:bCs/>
            <w:sz w:val="22"/>
            <w:szCs w:val="22"/>
          </w:rPr>
          <w:t>Ragotskie</w:t>
        </w:r>
        <w:proofErr w:type="spellEnd"/>
        <w:r w:rsidRPr="005B57A3">
          <w:rPr>
            <w:rFonts w:ascii="Garamond" w:hAnsi="Garamond" w:cs="Times New Roman"/>
            <w:bCs/>
            <w:sz w:val="22"/>
            <w:szCs w:val="22"/>
          </w:rPr>
          <w:t xml:space="preserve"> and Bryson, 1955: </w:t>
        </w:r>
        <w:proofErr w:type="spellStart"/>
        <w:r w:rsidRPr="005B57A3">
          <w:rPr>
            <w:rFonts w:ascii="Garamond" w:hAnsi="Garamond" w:cs="Times New Roman"/>
            <w:bCs/>
            <w:sz w:val="22"/>
            <w:szCs w:val="22"/>
          </w:rPr>
          <w:t>Imberger</w:t>
        </w:r>
        <w:proofErr w:type="spellEnd"/>
        <w:r w:rsidRPr="005B57A3">
          <w:rPr>
            <w:rFonts w:ascii="Garamond" w:hAnsi="Garamond" w:cs="Times New Roman"/>
            <w:bCs/>
            <w:sz w:val="22"/>
            <w:szCs w:val="22"/>
          </w:rPr>
          <w:t xml:space="preserve"> et al., 1983) have </w:t>
        </w:r>
      </w:ins>
    </w:p>
    <w:p w14:paraId="6AE7B077" w14:textId="77777777" w:rsidR="00172085" w:rsidRPr="005B57A3" w:rsidRDefault="00172085" w:rsidP="00172085">
      <w:pPr>
        <w:pStyle w:val="PlainText"/>
        <w:ind w:left="720"/>
        <w:rPr>
          <w:ins w:id="62" w:author="Patrick Hagan" w:date="2019-04-30T08:46:00Z"/>
          <w:rFonts w:ascii="Garamond" w:hAnsi="Garamond" w:cs="Times New Roman"/>
          <w:bCs/>
          <w:sz w:val="22"/>
          <w:szCs w:val="22"/>
        </w:rPr>
      </w:pPr>
      <w:ins w:id="63" w:author="Patrick Hagan" w:date="2019-04-30T08:46:00Z">
        <w:r w:rsidRPr="005B57A3">
          <w:rPr>
            <w:rFonts w:ascii="Garamond" w:hAnsi="Garamond" w:cs="Times New Roman"/>
            <w:bCs/>
            <w:sz w:val="22"/>
            <w:szCs w:val="22"/>
          </w:rPr>
          <w:t xml:space="preserve">shown that there are three tidal excursions along the length of the Duplin River, resulting in three distinct water masses.  The two monitoring sites in the Duplin River, called the Lower Duplin site and the Hunt Dock site, are </w:t>
        </w:r>
      </w:ins>
    </w:p>
    <w:p w14:paraId="5569B566" w14:textId="77777777" w:rsidR="00172085" w:rsidRDefault="00172085" w:rsidP="00172085">
      <w:pPr>
        <w:pStyle w:val="PlainText"/>
        <w:ind w:left="720"/>
        <w:rPr>
          <w:ins w:id="64" w:author="Patrick Hagan" w:date="2019-04-30T08:46:00Z"/>
          <w:rFonts w:ascii="Garamond" w:hAnsi="Garamond" w:cs="Times New Roman"/>
          <w:bCs/>
          <w:sz w:val="22"/>
          <w:szCs w:val="22"/>
        </w:rPr>
      </w:pPr>
      <w:ins w:id="65" w:author="Patrick Hagan" w:date="2019-04-30T08:46:00Z">
        <w:r w:rsidRPr="005B57A3">
          <w:rPr>
            <w:rFonts w:ascii="Garamond" w:hAnsi="Garamond" w:cs="Times New Roman"/>
            <w:bCs/>
            <w:sz w:val="22"/>
            <w:szCs w:val="22"/>
          </w:rPr>
          <w:t xml:space="preserve">located within the lower and upper water masses, respectively.  Water passing the Lower Duplin site during flood </w:t>
        </w:r>
        <w:r w:rsidRPr="0004125B">
          <w:rPr>
            <w:rFonts w:ascii="Garamond" w:hAnsi="Garamond" w:cs="Times New Roman"/>
            <w:bCs/>
            <w:sz w:val="22"/>
            <w:szCs w:val="22"/>
          </w:rPr>
          <w:t xml:space="preserve">tide has come from </w:t>
        </w:r>
        <w:proofErr w:type="spellStart"/>
        <w:r w:rsidRPr="0004125B">
          <w:rPr>
            <w:rFonts w:ascii="Garamond" w:hAnsi="Garamond" w:cs="Times New Roman"/>
            <w:bCs/>
            <w:sz w:val="22"/>
            <w:szCs w:val="22"/>
          </w:rPr>
          <w:t>Doboy</w:t>
        </w:r>
        <w:proofErr w:type="spellEnd"/>
        <w:r w:rsidRPr="0004125B">
          <w:rPr>
            <w:rFonts w:ascii="Garamond" w:hAnsi="Garamond" w:cs="Times New Roman"/>
            <w:bCs/>
            <w:sz w:val="22"/>
            <w:szCs w:val="22"/>
          </w:rPr>
          <w:t xml:space="preserve"> Sound, which receives input from the Altamaha River via the Intra-Coastal Waterway and from the Atlantic Ocean.  The water in the lower water mass is pushed further up the </w:t>
        </w:r>
        <w:r w:rsidRPr="0004125B">
          <w:rPr>
            <w:rFonts w:ascii="Garamond" w:hAnsi="Garamond" w:cs="Times New Roman"/>
            <w:bCs/>
            <w:sz w:val="22"/>
            <w:szCs w:val="22"/>
          </w:rPr>
          <w:lastRenderedPageBreak/>
          <w:t>Duplin or up smaller tidal</w:t>
        </w:r>
        <w:r w:rsidRPr="005B57A3">
          <w:rPr>
            <w:rFonts w:ascii="Garamond" w:hAnsi="Garamond" w:cs="Times New Roman"/>
            <w:bCs/>
            <w:sz w:val="22"/>
            <w:szCs w:val="22"/>
          </w:rPr>
          <w:t xml:space="preserve"> creeks and some is pushed onto the marsh surface by the flood tide and recedes into the main channel during ebb tide.  The water in the upper water mass, which passes the Hunt Camp station, is pushed up small creek channels and onto the marsh at each high tide.  </w:t>
        </w:r>
        <w:proofErr w:type="gramStart"/>
        <w:r w:rsidRPr="005B57A3">
          <w:rPr>
            <w:rFonts w:ascii="Garamond" w:hAnsi="Garamond" w:cs="Times New Roman"/>
            <w:bCs/>
            <w:sz w:val="22"/>
            <w:szCs w:val="22"/>
          </w:rPr>
          <w:t>Thus</w:t>
        </w:r>
        <w:proofErr w:type="gramEnd"/>
        <w:r w:rsidRPr="005B57A3">
          <w:rPr>
            <w:rFonts w:ascii="Garamond" w:hAnsi="Garamond" w:cs="Times New Roman"/>
            <w:bCs/>
            <w:sz w:val="22"/>
            <w:szCs w:val="22"/>
          </w:rPr>
          <w:t xml:space="preserve"> the two stations monitor conditions in two hydrological separate water masses, one of which is heavily influenced by exchanges with </w:t>
        </w:r>
        <w:proofErr w:type="spellStart"/>
        <w:r w:rsidRPr="005B57A3">
          <w:rPr>
            <w:rFonts w:ascii="Garamond" w:hAnsi="Garamond" w:cs="Times New Roman"/>
            <w:bCs/>
            <w:sz w:val="22"/>
            <w:szCs w:val="22"/>
          </w:rPr>
          <w:t>Doboy</w:t>
        </w:r>
        <w:proofErr w:type="spellEnd"/>
        <w:r w:rsidRPr="005B57A3">
          <w:rPr>
            <w:rFonts w:ascii="Garamond" w:hAnsi="Garamond" w:cs="Times New Roman"/>
            <w:bCs/>
            <w:sz w:val="22"/>
            <w:szCs w:val="22"/>
          </w:rPr>
          <w:t xml:space="preserve"> Sound and the other, which is influenced by its twice-daily contact with the marsh surface.  </w:t>
        </w:r>
      </w:ins>
    </w:p>
    <w:p w14:paraId="5360E0BF" w14:textId="77777777" w:rsidR="00172085" w:rsidRPr="005B57A3" w:rsidRDefault="00172085" w:rsidP="00172085">
      <w:pPr>
        <w:pStyle w:val="PlainText"/>
        <w:ind w:left="720"/>
        <w:rPr>
          <w:ins w:id="66" w:author="Patrick Hagan" w:date="2019-04-30T08:46:00Z"/>
          <w:rFonts w:ascii="Garamond" w:hAnsi="Garamond" w:cs="Times New Roman"/>
          <w:bCs/>
          <w:sz w:val="22"/>
          <w:szCs w:val="22"/>
        </w:rPr>
      </w:pPr>
    </w:p>
    <w:p w14:paraId="469ADF4B" w14:textId="77777777" w:rsidR="00AA53D4" w:rsidRPr="004341A7" w:rsidDel="00172085" w:rsidRDefault="00172085" w:rsidP="00172085">
      <w:pPr>
        <w:pStyle w:val="HTMLPreformatted"/>
        <w:rPr>
          <w:del w:id="67" w:author="Patrick Hagan" w:date="2019-04-30T08:46:00Z"/>
          <w:rFonts w:ascii="Garamond" w:hAnsi="Garamond" w:cs="Times New Roman"/>
          <w:b/>
          <w:bCs/>
          <w:sz w:val="22"/>
          <w:szCs w:val="22"/>
        </w:rPr>
      </w:pPr>
      <w:ins w:id="68" w:author="Patrick Hagan" w:date="2019-04-30T08:46:00Z">
        <w:r w:rsidDel="00172085">
          <w:rPr>
            <w:rFonts w:ascii="Garamond" w:hAnsi="Garamond"/>
            <w:bCs/>
            <w:sz w:val="22"/>
            <w:szCs w:val="22"/>
          </w:rPr>
          <w:t xml:space="preserve"> </w:t>
        </w:r>
      </w:ins>
      <w:del w:id="69" w:author="Patrick Hagan" w:date="2019-04-30T08:46:00Z">
        <w:r w:rsidR="008371EB" w:rsidDel="00172085">
          <w:rPr>
            <w:rFonts w:ascii="Garamond" w:hAnsi="Garamond"/>
            <w:bCs/>
            <w:sz w:val="22"/>
            <w:szCs w:val="22"/>
          </w:rPr>
          <w:delText xml:space="preserve">[Instructions/Remove: </w:delText>
        </w:r>
        <w:r w:rsidR="00AA53D4" w:rsidRPr="004341A7" w:rsidDel="00172085">
          <w:rPr>
            <w:rFonts w:ascii="Garamond" w:hAnsi="Garamond" w:cs="Times New Roman"/>
            <w:sz w:val="22"/>
            <w:szCs w:val="22"/>
          </w:rPr>
          <w:delText>Describe briefly the nature of the monitoring program resulting in this data</w:delText>
        </w:r>
        <w:r w:rsidR="00687503" w:rsidRPr="004341A7" w:rsidDel="00172085">
          <w:rPr>
            <w:rFonts w:ascii="Garamond" w:hAnsi="Garamond" w:cs="Times New Roman"/>
            <w:sz w:val="22"/>
            <w:szCs w:val="22"/>
          </w:rPr>
          <w:delText xml:space="preserve"> </w:delText>
        </w:r>
        <w:r w:rsidR="00AA53D4" w:rsidRPr="004341A7" w:rsidDel="00172085">
          <w:rPr>
            <w:rFonts w:ascii="Garamond" w:hAnsi="Garamond" w:cs="Times New Roman"/>
            <w:sz w:val="22"/>
            <w:szCs w:val="22"/>
          </w:rPr>
          <w:delText>set (for example, control versus impacted site, long term monitoring, spatial or temporal coverage, etc.).  Describe the goal or purpose of this research.</w:delText>
        </w:r>
        <w:r w:rsidR="008371EB" w:rsidDel="00172085">
          <w:rPr>
            <w:rFonts w:ascii="Garamond" w:hAnsi="Garamond" w:cs="Times New Roman"/>
            <w:sz w:val="22"/>
            <w:szCs w:val="22"/>
          </w:rPr>
          <w:delText>]</w:delText>
        </w:r>
      </w:del>
    </w:p>
    <w:p w14:paraId="3E752D44" w14:textId="77777777" w:rsidR="00B4483D" w:rsidRPr="004341A7" w:rsidDel="00172085" w:rsidRDefault="00B4483D">
      <w:pPr>
        <w:pStyle w:val="HTMLPreformatted"/>
        <w:rPr>
          <w:del w:id="70" w:author="Patrick Hagan" w:date="2019-04-30T08:46:00Z"/>
          <w:rFonts w:ascii="Garamond" w:hAnsi="Garamond"/>
          <w:sz w:val="22"/>
          <w:szCs w:val="22"/>
        </w:rPr>
      </w:pPr>
    </w:p>
    <w:p w14:paraId="30566E8F" w14:textId="77777777" w:rsidR="008371EB" w:rsidRDefault="00B4483D" w:rsidP="00AA53D4">
      <w:pPr>
        <w:pStyle w:val="HTMLPreformatted"/>
        <w:rPr>
          <w:ins w:id="71" w:author="Patrick Hagan" w:date="2019-04-30T08:53:00Z"/>
          <w:rFonts w:ascii="Garamond" w:hAnsi="Garamond" w:cs="Times New Roman"/>
          <w:b/>
          <w:bCs/>
          <w:sz w:val="22"/>
          <w:szCs w:val="22"/>
        </w:rPr>
      </w:pPr>
      <w:r w:rsidRPr="004341A7">
        <w:rPr>
          <w:rFonts w:ascii="Garamond" w:hAnsi="Garamond" w:cs="Times New Roman"/>
          <w:b/>
          <w:bCs/>
          <w:sz w:val="22"/>
          <w:szCs w:val="22"/>
        </w:rPr>
        <w:t xml:space="preserve">4)  Research methods </w:t>
      </w:r>
      <w:r w:rsidR="00AA53D4" w:rsidRPr="004341A7">
        <w:rPr>
          <w:rFonts w:ascii="Garamond" w:hAnsi="Garamond" w:cs="Times New Roman"/>
          <w:b/>
          <w:bCs/>
          <w:sz w:val="22"/>
          <w:szCs w:val="22"/>
        </w:rPr>
        <w:t xml:space="preserve">– </w:t>
      </w:r>
    </w:p>
    <w:p w14:paraId="7EDC2A27" w14:textId="77777777" w:rsidR="00C072E9" w:rsidRDefault="00C072E9" w:rsidP="00AA53D4">
      <w:pPr>
        <w:pStyle w:val="HTMLPreformatted"/>
        <w:rPr>
          <w:rFonts w:ascii="Garamond" w:hAnsi="Garamond" w:cs="Times New Roman"/>
          <w:b/>
          <w:bCs/>
          <w:sz w:val="22"/>
          <w:szCs w:val="22"/>
        </w:rPr>
      </w:pPr>
    </w:p>
    <w:p w14:paraId="5F4A21F0" w14:textId="77777777" w:rsidR="00C072E9" w:rsidRPr="002B53C3" w:rsidRDefault="00C072E9" w:rsidP="00C072E9">
      <w:pPr>
        <w:ind w:left="720" w:right="900"/>
        <w:jc w:val="both"/>
        <w:rPr>
          <w:ins w:id="72" w:author="Patrick Hagan" w:date="2019-04-30T08:52:00Z"/>
          <w:rFonts w:ascii="Garamond" w:hAnsi="Garamond"/>
          <w:sz w:val="22"/>
          <w:szCs w:val="22"/>
        </w:rPr>
      </w:pPr>
      <w:ins w:id="73" w:author="Patrick Hagan" w:date="2019-04-30T08:52:00Z">
        <w:r w:rsidRPr="002B53C3">
          <w:rPr>
            <w:rFonts w:ascii="Garamond" w:hAnsi="Garamond"/>
            <w:sz w:val="22"/>
            <w:szCs w:val="22"/>
          </w:rPr>
          <w:t xml:space="preserve">Before each YSI </w:t>
        </w:r>
        <w:r>
          <w:rPr>
            <w:rFonts w:ascii="Garamond" w:hAnsi="Garamond"/>
            <w:sz w:val="22"/>
            <w:szCs w:val="22"/>
          </w:rPr>
          <w:t>EXO2</w:t>
        </w:r>
        <w:r w:rsidRPr="002B53C3">
          <w:rPr>
            <w:rFonts w:ascii="Garamond" w:hAnsi="Garamond"/>
            <w:sz w:val="22"/>
            <w:szCs w:val="22"/>
          </w:rPr>
          <w:t xml:space="preserve"> data logger is deployed, calibration and maintenance </w:t>
        </w:r>
        <w:proofErr w:type="gramStart"/>
        <w:r w:rsidRPr="002B53C3">
          <w:rPr>
            <w:rFonts w:ascii="Garamond" w:hAnsi="Garamond"/>
            <w:sz w:val="22"/>
            <w:szCs w:val="22"/>
          </w:rPr>
          <w:t>is</w:t>
        </w:r>
        <w:proofErr w:type="gramEnd"/>
        <w:r w:rsidRPr="002B53C3">
          <w:rPr>
            <w:rFonts w:ascii="Garamond" w:hAnsi="Garamond"/>
            <w:sz w:val="22"/>
            <w:szCs w:val="22"/>
          </w:rPr>
          <w:t xml:space="preserve"> performed following the </w:t>
        </w:r>
        <w:r w:rsidRPr="002B53C3">
          <w:rPr>
            <w:rFonts w:ascii="Garamond" w:hAnsi="Garamond"/>
            <w:sz w:val="22"/>
            <w:szCs w:val="22"/>
          </w:rPr>
          <w:tab/>
          <w:t>manufacturer's instructions manufacturer’s instructions and</w:t>
        </w:r>
        <w:r>
          <w:rPr>
            <w:rFonts w:ascii="Garamond" w:hAnsi="Garamond"/>
            <w:sz w:val="22"/>
            <w:szCs w:val="22"/>
          </w:rPr>
          <w:t xml:space="preserve"> NERRS SWMP standard operating procedures</w:t>
        </w:r>
        <w:r w:rsidRPr="002B53C3">
          <w:rPr>
            <w:rFonts w:ascii="Garamond" w:hAnsi="Garamond"/>
            <w:sz w:val="22"/>
            <w:szCs w:val="22"/>
          </w:rPr>
          <w:t>. Calibration standards are only required for pH, conducti</w:t>
        </w:r>
        <w:r>
          <w:rPr>
            <w:rFonts w:ascii="Garamond" w:hAnsi="Garamond"/>
            <w:sz w:val="22"/>
            <w:szCs w:val="22"/>
          </w:rPr>
          <w:t xml:space="preserve">vity, and turbidity, all other </w:t>
        </w:r>
        <w:r w:rsidRPr="002B53C3">
          <w:rPr>
            <w:rFonts w:ascii="Garamond" w:hAnsi="Garamond"/>
            <w:sz w:val="22"/>
            <w:szCs w:val="22"/>
          </w:rPr>
          <w:t>parameters are done as described in the manual. The conductivity, pH, an</w:t>
        </w:r>
        <w:r>
          <w:rPr>
            <w:rFonts w:ascii="Garamond" w:hAnsi="Garamond"/>
            <w:sz w:val="22"/>
            <w:szCs w:val="22"/>
          </w:rPr>
          <w:t xml:space="preserve">d turbidity calibrations use a </w:t>
        </w:r>
        <w:r w:rsidRPr="002B53C3">
          <w:rPr>
            <w:rFonts w:ascii="Garamond" w:hAnsi="Garamond"/>
            <w:sz w:val="22"/>
            <w:szCs w:val="22"/>
          </w:rPr>
          <w:t xml:space="preserve">YSI produced traceable solution. </w:t>
        </w:r>
      </w:ins>
    </w:p>
    <w:p w14:paraId="3A04D31F" w14:textId="77777777" w:rsidR="00C072E9" w:rsidRPr="002B53C3" w:rsidRDefault="00C072E9" w:rsidP="00C072E9">
      <w:pPr>
        <w:ind w:left="720" w:right="900"/>
        <w:jc w:val="both"/>
        <w:rPr>
          <w:ins w:id="74" w:author="Patrick Hagan" w:date="2019-04-30T08:52:00Z"/>
          <w:rFonts w:ascii="Garamond" w:hAnsi="Garamond"/>
          <w:sz w:val="22"/>
          <w:szCs w:val="22"/>
        </w:rPr>
      </w:pPr>
    </w:p>
    <w:p w14:paraId="66242B6B" w14:textId="77777777" w:rsidR="00C072E9" w:rsidRDefault="00C072E9" w:rsidP="00C072E9">
      <w:pPr>
        <w:ind w:left="720" w:right="900"/>
        <w:jc w:val="both"/>
        <w:rPr>
          <w:ins w:id="75" w:author="Patrick Hagan" w:date="2019-04-30T08:52:00Z"/>
          <w:rFonts w:ascii="Garamond" w:hAnsi="Garamond"/>
          <w:sz w:val="22"/>
          <w:szCs w:val="22"/>
        </w:rPr>
      </w:pPr>
      <w:ins w:id="76" w:author="Patrick Hagan" w:date="2019-04-30T08:52:00Z">
        <w:r w:rsidRPr="002B53C3">
          <w:rPr>
            <w:rFonts w:ascii="Garamond" w:hAnsi="Garamond"/>
            <w:sz w:val="22"/>
            <w:szCs w:val="22"/>
          </w:rPr>
          <w:t xml:space="preserve">When deployed, the weather </w:t>
        </w:r>
        <w:proofErr w:type="gramStart"/>
        <w:r w:rsidRPr="002B53C3">
          <w:rPr>
            <w:rFonts w:ascii="Garamond" w:hAnsi="Garamond"/>
            <w:sz w:val="22"/>
            <w:szCs w:val="22"/>
          </w:rPr>
          <w:t>conditions</w:t>
        </w:r>
        <w:proofErr w:type="gramEnd"/>
        <w:r w:rsidRPr="002B53C3">
          <w:rPr>
            <w:rFonts w:ascii="Garamond" w:hAnsi="Garamond"/>
            <w:sz w:val="22"/>
            <w:szCs w:val="22"/>
          </w:rPr>
          <w:t xml:space="preserve"> and tidal stage are recorded in the fiel</w:t>
        </w:r>
        <w:r>
          <w:rPr>
            <w:rFonts w:ascii="Garamond" w:hAnsi="Garamond"/>
            <w:sz w:val="22"/>
            <w:szCs w:val="22"/>
          </w:rPr>
          <w:t xml:space="preserve">d observation log. The </w:t>
        </w:r>
        <w:r w:rsidRPr="002B53C3">
          <w:rPr>
            <w:rFonts w:ascii="Garamond" w:hAnsi="Garamond"/>
            <w:sz w:val="22"/>
            <w:szCs w:val="22"/>
          </w:rPr>
          <w:t>datalogger is placed inside a length of PVC pipe attached to the dock.  Th</w:t>
        </w:r>
        <w:r>
          <w:rPr>
            <w:rFonts w:ascii="Garamond" w:hAnsi="Garamond"/>
            <w:sz w:val="22"/>
            <w:szCs w:val="22"/>
          </w:rPr>
          <w:t xml:space="preserve">e data logger is attached to a </w:t>
        </w:r>
        <w:r w:rsidRPr="002B53C3">
          <w:rPr>
            <w:rFonts w:ascii="Garamond" w:hAnsi="Garamond"/>
            <w:sz w:val="22"/>
            <w:szCs w:val="22"/>
          </w:rPr>
          <w:t xml:space="preserve">non-floating dock by a steel cable and run down a PVC pipe to rest 0.5m above the surface bottom. </w:t>
        </w:r>
        <w:r w:rsidRPr="002B53C3">
          <w:rPr>
            <w:rFonts w:ascii="Garamond" w:hAnsi="Garamond"/>
            <w:sz w:val="22"/>
            <w:szCs w:val="22"/>
          </w:rPr>
          <w:tab/>
          <w:t>Because of the large tidal range, water is continually flushed through 2”</w:t>
        </w:r>
        <w:r>
          <w:rPr>
            <w:rFonts w:ascii="Garamond" w:hAnsi="Garamond"/>
            <w:sz w:val="22"/>
            <w:szCs w:val="22"/>
          </w:rPr>
          <w:t xml:space="preserve"> holes in the PVC pipes at the </w:t>
        </w:r>
        <w:r w:rsidRPr="002B53C3">
          <w:rPr>
            <w:rFonts w:ascii="Garamond" w:hAnsi="Garamond"/>
            <w:sz w:val="22"/>
            <w:szCs w:val="22"/>
          </w:rPr>
          <w:t xml:space="preserve">sonde location, thus eliminating the problem of creating a stagnant column of water </w:t>
        </w:r>
        <w:proofErr w:type="gramStart"/>
        <w:r w:rsidRPr="002B53C3">
          <w:rPr>
            <w:rFonts w:ascii="Garamond" w:hAnsi="Garamond"/>
            <w:sz w:val="22"/>
            <w:szCs w:val="22"/>
          </w:rPr>
          <w:t>with in</w:t>
        </w:r>
        <w:proofErr w:type="gramEnd"/>
        <w:r w:rsidRPr="002B53C3">
          <w:rPr>
            <w:rFonts w:ascii="Garamond" w:hAnsi="Garamond"/>
            <w:sz w:val="22"/>
            <w:szCs w:val="22"/>
          </w:rPr>
          <w:t xml:space="preserve"> the pipe </w:t>
        </w:r>
        <w:r w:rsidRPr="002B53C3">
          <w:rPr>
            <w:rFonts w:ascii="Garamond" w:hAnsi="Garamond"/>
            <w:sz w:val="22"/>
            <w:szCs w:val="22"/>
          </w:rPr>
          <w:tab/>
          <w:t xml:space="preserve">with data logger. Every 15 minutes during the sampling period measurements are taken for temperature, </w:t>
        </w:r>
        <w:r w:rsidRPr="002B53C3">
          <w:rPr>
            <w:rFonts w:ascii="Garamond" w:hAnsi="Garamond"/>
            <w:sz w:val="22"/>
            <w:szCs w:val="22"/>
          </w:rPr>
          <w:tab/>
          <w:t>specific conductance, salinity, pH, dissolved oxygen concentration,</w:t>
        </w:r>
        <w:r>
          <w:rPr>
            <w:rFonts w:ascii="Garamond" w:hAnsi="Garamond"/>
            <w:sz w:val="22"/>
            <w:szCs w:val="22"/>
          </w:rPr>
          <w:t xml:space="preserve"> percent saturation, </w:t>
        </w:r>
        <w:proofErr w:type="gramStart"/>
        <w:r>
          <w:rPr>
            <w:rFonts w:ascii="Garamond" w:hAnsi="Garamond"/>
            <w:sz w:val="22"/>
            <w:szCs w:val="22"/>
          </w:rPr>
          <w:t>depth</w:t>
        </w:r>
        <w:proofErr w:type="gramEnd"/>
        <w:r>
          <w:rPr>
            <w:rFonts w:ascii="Garamond" w:hAnsi="Garamond"/>
            <w:sz w:val="22"/>
            <w:szCs w:val="22"/>
          </w:rPr>
          <w:t xml:space="preserve"> and </w:t>
        </w:r>
        <w:r w:rsidRPr="002B53C3">
          <w:rPr>
            <w:rFonts w:ascii="Garamond" w:hAnsi="Garamond"/>
            <w:sz w:val="22"/>
            <w:szCs w:val="22"/>
          </w:rPr>
          <w:t>turbidity. At the end of the sample period the data logger is retriev</w:t>
        </w:r>
        <w:r>
          <w:rPr>
            <w:rFonts w:ascii="Garamond" w:hAnsi="Garamond"/>
            <w:sz w:val="22"/>
            <w:szCs w:val="22"/>
          </w:rPr>
          <w:t xml:space="preserve">ed and immediately replaced by </w:t>
        </w:r>
        <w:r w:rsidRPr="002B53C3">
          <w:rPr>
            <w:rFonts w:ascii="Garamond" w:hAnsi="Garamond"/>
            <w:sz w:val="22"/>
            <w:szCs w:val="22"/>
          </w:rPr>
          <w:t>another calibrated data logger.  The data logger is then taken to the la</w:t>
        </w:r>
        <w:r>
          <w:rPr>
            <w:rFonts w:ascii="Garamond" w:hAnsi="Garamond"/>
            <w:sz w:val="22"/>
            <w:szCs w:val="22"/>
          </w:rPr>
          <w:t xml:space="preserve">b and runs QA/QC standards for </w:t>
        </w:r>
        <w:r w:rsidRPr="002B53C3">
          <w:rPr>
            <w:rFonts w:ascii="Garamond" w:hAnsi="Garamond"/>
            <w:sz w:val="22"/>
            <w:szCs w:val="22"/>
          </w:rPr>
          <w:t xml:space="preserve">pH, and conductivity, and dissolved oxygen, the data are uploaded, and the sonde is cleaned.  Data are </w:t>
        </w:r>
        <w:r w:rsidRPr="002B53C3">
          <w:rPr>
            <w:rFonts w:ascii="Garamond" w:hAnsi="Garamond"/>
            <w:sz w:val="22"/>
            <w:szCs w:val="22"/>
          </w:rPr>
          <w:tab/>
          <w:t xml:space="preserve">rejected if the post calibration standards fail or if technical problems are </w:t>
        </w:r>
        <w:r>
          <w:rPr>
            <w:rFonts w:ascii="Garamond" w:hAnsi="Garamond"/>
            <w:sz w:val="22"/>
            <w:szCs w:val="22"/>
          </w:rPr>
          <w:t xml:space="preserve">noted.  All data rejected is </w:t>
        </w:r>
        <w:r w:rsidRPr="002B53C3">
          <w:rPr>
            <w:rFonts w:ascii="Garamond" w:hAnsi="Garamond"/>
            <w:sz w:val="22"/>
            <w:szCs w:val="22"/>
          </w:rPr>
          <w:t>noted in the metadata.</w:t>
        </w:r>
      </w:ins>
    </w:p>
    <w:p w14:paraId="14A29BF0" w14:textId="77777777" w:rsidR="00C072E9" w:rsidRDefault="00C072E9" w:rsidP="00C072E9">
      <w:pPr>
        <w:ind w:left="720" w:right="900"/>
        <w:jc w:val="both"/>
        <w:rPr>
          <w:ins w:id="77" w:author="Patrick Hagan" w:date="2019-04-30T08:52:00Z"/>
          <w:rFonts w:ascii="Garamond" w:hAnsi="Garamond"/>
          <w:sz w:val="22"/>
          <w:szCs w:val="22"/>
        </w:rPr>
      </w:pPr>
    </w:p>
    <w:p w14:paraId="3D450787" w14:textId="77777777" w:rsidR="00C072E9" w:rsidRPr="005B57A3" w:rsidRDefault="00C072E9" w:rsidP="00C072E9">
      <w:pPr>
        <w:ind w:left="720" w:right="900"/>
        <w:jc w:val="both"/>
        <w:rPr>
          <w:ins w:id="78" w:author="Patrick Hagan" w:date="2019-04-30T08:52:00Z"/>
          <w:rFonts w:ascii="Garamond" w:hAnsi="Garamond"/>
          <w:sz w:val="22"/>
          <w:szCs w:val="22"/>
        </w:rPr>
      </w:pPr>
      <w:ins w:id="79" w:author="Patrick Hagan" w:date="2019-04-30T08:52:00Z">
        <w:r w:rsidRPr="005B57A3">
          <w:rPr>
            <w:rFonts w:ascii="Garamond" w:hAnsi="Garamond"/>
            <w:sz w:val="22"/>
            <w:szCs w:val="22"/>
          </w:rPr>
          <w:t xml:space="preserve">A </w:t>
        </w:r>
        <w:proofErr w:type="spellStart"/>
        <w:r w:rsidRPr="005B57A3">
          <w:rPr>
            <w:rFonts w:ascii="Garamond" w:hAnsi="Garamond"/>
            <w:sz w:val="22"/>
            <w:szCs w:val="22"/>
          </w:rPr>
          <w:t>Sutron</w:t>
        </w:r>
        <w:proofErr w:type="spellEnd"/>
        <w:r w:rsidRPr="005B57A3">
          <w:rPr>
            <w:rFonts w:ascii="Garamond" w:hAnsi="Garamond"/>
            <w:sz w:val="22"/>
            <w:szCs w:val="22"/>
          </w:rPr>
          <w:t xml:space="preserve"> Sat-Link2 transmitter was installed at the Lower Duplin station on 03/18/2007 and transmits data to the NOAA GOES satellite, NESDIS ID </w:t>
        </w:r>
        <w:r w:rsidRPr="005B57A3">
          <w:rPr>
            <w:rFonts w:ascii="Garamond" w:hAnsi="Garamond"/>
            <w:bCs/>
            <w:sz w:val="22"/>
            <w:szCs w:val="22"/>
          </w:rPr>
          <w:t># 01 00 51 DE</w:t>
        </w:r>
        <w:r w:rsidRPr="005B57A3">
          <w:rPr>
            <w:rFonts w:ascii="Garamond" w:hAnsi="Garamond"/>
            <w:sz w:val="22"/>
            <w:szCs w:val="22"/>
          </w:rPr>
          <w:t xml:space="preserve">.  The transmissions are scheduled hourly and contain four (4) data sets reflecting </w:t>
        </w:r>
        <w:proofErr w:type="gramStart"/>
        <w:r w:rsidRPr="005B57A3">
          <w:rPr>
            <w:rFonts w:ascii="Garamond" w:hAnsi="Garamond"/>
            <w:sz w:val="22"/>
            <w:szCs w:val="22"/>
          </w:rPr>
          <w:t>fifteen minute</w:t>
        </w:r>
        <w:proofErr w:type="gramEnd"/>
        <w:r w:rsidRPr="005B57A3">
          <w:rPr>
            <w:rFonts w:ascii="Garamond" w:hAnsi="Garamond"/>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r w:rsidRPr="005B57A3">
          <w:rPr>
            <w:rFonts w:ascii="Garamond" w:hAnsi="Garamond"/>
            <w:sz w:val="22"/>
            <w:szCs w:val="22"/>
          </w:rPr>
          <w:fldChar w:fldCharType="begin"/>
        </w:r>
        <w:r w:rsidRPr="005B57A3">
          <w:rPr>
            <w:rFonts w:ascii="Garamond" w:hAnsi="Garamond"/>
            <w:sz w:val="22"/>
            <w:szCs w:val="22"/>
          </w:rPr>
          <w:instrText xml:space="preserve"> HYPERLINK "http://cdmo.baruch.sc.edu/" \o "blocked::http://cdmo.baruch.sc.edu/" </w:instrText>
        </w:r>
        <w:r w:rsidRPr="005B57A3">
          <w:rPr>
            <w:rFonts w:ascii="Garamond" w:hAnsi="Garamond"/>
            <w:sz w:val="22"/>
            <w:szCs w:val="22"/>
          </w:rPr>
          <w:fldChar w:fldCharType="separate"/>
        </w:r>
        <w:r w:rsidRPr="005B57A3">
          <w:rPr>
            <w:rStyle w:val="Hyperlink"/>
            <w:rFonts w:ascii="Garamond" w:hAnsi="Garamond"/>
            <w:color w:val="auto"/>
            <w:sz w:val="22"/>
            <w:szCs w:val="22"/>
          </w:rPr>
          <w:t>http://cdmo.baruch.sc.edu</w:t>
        </w:r>
        <w:r w:rsidRPr="005B57A3">
          <w:rPr>
            <w:rFonts w:ascii="Garamond" w:hAnsi="Garamond"/>
            <w:sz w:val="22"/>
            <w:szCs w:val="22"/>
          </w:rPr>
          <w:fldChar w:fldCharType="end"/>
        </w:r>
        <w:r w:rsidRPr="005B57A3">
          <w:rPr>
            <w:rFonts w:ascii="Garamond" w:hAnsi="Garamond"/>
            <w:sz w:val="22"/>
            <w:szCs w:val="22"/>
          </w:rPr>
          <w:t>.</w:t>
        </w:r>
      </w:ins>
    </w:p>
    <w:p w14:paraId="1C3E8882" w14:textId="77777777" w:rsidR="00C072E9" w:rsidRPr="004341A7" w:rsidRDefault="00C072E9" w:rsidP="00C072E9">
      <w:pPr>
        <w:pStyle w:val="HTMLPreformatted"/>
        <w:ind w:left="360" w:right="360"/>
        <w:rPr>
          <w:ins w:id="80" w:author="Patrick Hagan" w:date="2019-04-30T08:52:00Z"/>
          <w:rFonts w:ascii="Garamond" w:hAnsi="Garamond" w:cs="Times New Roman"/>
          <w:b/>
          <w:bCs/>
          <w:sz w:val="22"/>
          <w:szCs w:val="22"/>
        </w:rPr>
      </w:pPr>
      <w:ins w:id="81" w:author="Patrick Hagan" w:date="2019-04-30T08:52:00Z">
        <w:r w:rsidDel="00EF3A3D">
          <w:rPr>
            <w:rFonts w:ascii="Garamond" w:hAnsi="Garamond" w:cs="Times New Roman"/>
            <w:sz w:val="22"/>
            <w:szCs w:val="22"/>
          </w:rPr>
          <w:t xml:space="preserve"> </w:t>
        </w:r>
      </w:ins>
    </w:p>
    <w:p w14:paraId="26079B20" w14:textId="77777777" w:rsidR="00AA53D4" w:rsidRPr="004341A7" w:rsidDel="00C072E9" w:rsidRDefault="00C072E9" w:rsidP="00C072E9">
      <w:pPr>
        <w:pStyle w:val="HTMLPreformatted"/>
        <w:rPr>
          <w:del w:id="82" w:author="Patrick Hagan" w:date="2019-04-30T08:52:00Z"/>
          <w:rFonts w:ascii="Garamond" w:hAnsi="Garamond" w:cs="Times New Roman"/>
          <w:sz w:val="22"/>
          <w:szCs w:val="22"/>
        </w:rPr>
      </w:pPr>
      <w:ins w:id="83" w:author="Patrick Hagan" w:date="2019-04-30T08:52:00Z">
        <w:r w:rsidDel="00C072E9">
          <w:rPr>
            <w:rFonts w:ascii="Garamond" w:hAnsi="Garamond"/>
            <w:bCs/>
            <w:sz w:val="22"/>
            <w:szCs w:val="22"/>
          </w:rPr>
          <w:t xml:space="preserve"> </w:t>
        </w:r>
      </w:ins>
      <w:del w:id="84" w:author="Patrick Hagan" w:date="2019-04-30T08:52:00Z">
        <w:r w:rsidR="008371EB" w:rsidDel="00C072E9">
          <w:rPr>
            <w:rFonts w:ascii="Garamond" w:hAnsi="Garamond"/>
            <w:bCs/>
            <w:sz w:val="22"/>
            <w:szCs w:val="22"/>
          </w:rPr>
          <w:delText xml:space="preserve">[Instructions/Remove: </w:delText>
        </w:r>
        <w:r w:rsidR="00AA53D4" w:rsidRPr="004341A7" w:rsidDel="00C072E9">
          <w:rPr>
            <w:rFonts w:ascii="Garamond" w:hAnsi="Garamond" w:cs="Times New Roman"/>
            <w:sz w:val="22"/>
            <w:szCs w:val="22"/>
          </w:rPr>
          <w:delText xml:space="preserve">Detail the specifics of all YSI deployments, calibrations, and types of standards used in calibrations, the QAQC of the instruments (with roving data loggers, in-situ samples, etc.) and data collection intervals.  </w:delText>
        </w:r>
        <w:r w:rsidR="000C04A3" w:rsidDel="00C072E9">
          <w:rPr>
            <w:rFonts w:ascii="Garamond" w:hAnsi="Garamond" w:cs="Times New Roman"/>
            <w:sz w:val="22"/>
            <w:szCs w:val="22"/>
          </w:rPr>
          <w:delText>If you are reporting chlorophyll fluorescence data, include a statement detailing your methodology and initial QA/QC of this parameter, including verification of accuracy.  If you are reporting level data, detail how and when vertical control was achieved at your sample site</w:delText>
        </w:r>
        <w:r w:rsidR="00447199" w:rsidDel="00C072E9">
          <w:rPr>
            <w:rFonts w:ascii="Garamond" w:hAnsi="Garamond" w:cs="Times New Roman"/>
            <w:sz w:val="22"/>
            <w:szCs w:val="22"/>
          </w:rPr>
          <w:delText>(</w:delText>
        </w:r>
        <w:r w:rsidR="000C04A3" w:rsidDel="00C072E9">
          <w:rPr>
            <w:rFonts w:ascii="Garamond" w:hAnsi="Garamond" w:cs="Times New Roman"/>
            <w:sz w:val="22"/>
            <w:szCs w:val="22"/>
          </w:rPr>
          <w:delText>s</w:delText>
        </w:r>
        <w:r w:rsidR="00447199" w:rsidDel="00C072E9">
          <w:rPr>
            <w:rFonts w:ascii="Garamond" w:hAnsi="Garamond" w:cs="Times New Roman"/>
            <w:sz w:val="22"/>
            <w:szCs w:val="22"/>
          </w:rPr>
          <w:delText>)</w:delText>
        </w:r>
        <w:r w:rsidR="000C04A3" w:rsidDel="00C072E9">
          <w:rPr>
            <w:rFonts w:ascii="Garamond" w:hAnsi="Garamond" w:cs="Times New Roman"/>
            <w:sz w:val="22"/>
            <w:szCs w:val="22"/>
          </w:rPr>
          <w:delText xml:space="preserve">.  </w:delText>
        </w:r>
        <w:r w:rsidR="003F58AE" w:rsidRPr="00DF6DD6" w:rsidDel="00C072E9">
          <w:rPr>
            <w:rFonts w:ascii="Garamond" w:hAnsi="Garamond" w:cs="Times New Roman"/>
            <w:sz w:val="22"/>
            <w:szCs w:val="22"/>
            <w:u w:val="single"/>
          </w:rPr>
          <w:delText>Include the following or similar excerpt</w:delText>
        </w:r>
        <w:r w:rsidR="003F58AE" w:rsidRPr="004341A7" w:rsidDel="00C072E9">
          <w:rPr>
            <w:rFonts w:ascii="Garamond" w:hAnsi="Garamond" w:cs="Times New Roman"/>
            <w:sz w:val="22"/>
            <w:szCs w:val="22"/>
          </w:rPr>
          <w:delText xml:space="preserve"> (modify for additional real-time sites) regarding real-time data:</w:delText>
        </w:r>
        <w:r w:rsidR="008371EB" w:rsidDel="00C072E9">
          <w:rPr>
            <w:rFonts w:ascii="Garamond" w:hAnsi="Garamond" w:cs="Times New Roman"/>
            <w:sz w:val="22"/>
            <w:szCs w:val="22"/>
          </w:rPr>
          <w:delText>]</w:delText>
        </w:r>
      </w:del>
    </w:p>
    <w:p w14:paraId="0CD6E170" w14:textId="77777777" w:rsidR="003F58AE" w:rsidRPr="004341A7" w:rsidDel="00C072E9" w:rsidRDefault="003F58AE" w:rsidP="00AA53D4">
      <w:pPr>
        <w:pStyle w:val="HTMLPreformatted"/>
        <w:rPr>
          <w:del w:id="85" w:author="Patrick Hagan" w:date="2019-04-30T08:52:00Z"/>
          <w:rFonts w:ascii="Garamond" w:hAnsi="Garamond" w:cs="Times New Roman"/>
          <w:b/>
          <w:bCs/>
          <w:sz w:val="22"/>
          <w:szCs w:val="22"/>
        </w:rPr>
      </w:pPr>
    </w:p>
    <w:p w14:paraId="2A932BC1" w14:textId="77777777" w:rsidR="00C11621" w:rsidRPr="00EB769D" w:rsidDel="00C072E9" w:rsidRDefault="003F58AE" w:rsidP="0024722E">
      <w:pPr>
        <w:ind w:left="540" w:right="900"/>
        <w:jc w:val="both"/>
        <w:rPr>
          <w:del w:id="86" w:author="Patrick Hagan" w:date="2019-04-30T08:52:00Z"/>
          <w:rFonts w:ascii="Garamond" w:hAnsi="Garamond"/>
          <w:sz w:val="22"/>
          <w:szCs w:val="22"/>
        </w:rPr>
      </w:pPr>
      <w:del w:id="87" w:author="Patrick Hagan" w:date="2019-04-30T08:52:00Z">
        <w:r w:rsidRPr="00EB769D" w:rsidDel="00C072E9">
          <w:rPr>
            <w:rFonts w:ascii="Garamond" w:hAnsi="Garamond"/>
            <w:sz w:val="22"/>
            <w:szCs w:val="22"/>
          </w:rPr>
          <w:delText>A Sutron Sat-Link2 transmitter was installed at the (</w:delText>
        </w:r>
        <w:r w:rsidRPr="00EB769D" w:rsidDel="00C072E9">
          <w:rPr>
            <w:rFonts w:ascii="Garamond" w:hAnsi="Garamond"/>
            <w:i/>
            <w:sz w:val="22"/>
            <w:szCs w:val="22"/>
          </w:rPr>
          <w:delText>insert station name</w:delText>
        </w:r>
        <w:r w:rsidRPr="00EB769D" w:rsidDel="00C072E9">
          <w:rPr>
            <w:rFonts w:ascii="Garamond" w:hAnsi="Garamond"/>
            <w:sz w:val="22"/>
            <w:szCs w:val="22"/>
          </w:rPr>
          <w:delText xml:space="preserve">) station on mm/dd/yy and transmits data to the NOAA GOES satellite, NESDIS ID #XXXXXXXX.  (Where XXXXXXXX is the GOES ID for that particular station.)  The transmissions are scheduled hourly and contain four (4) </w:delText>
        </w:r>
        <w:r w:rsidR="00F32C85" w:rsidRPr="00EB769D" w:rsidDel="00C072E9">
          <w:rPr>
            <w:rFonts w:ascii="Garamond" w:hAnsi="Garamond"/>
            <w:sz w:val="22"/>
            <w:szCs w:val="22"/>
          </w:rPr>
          <w:delText>data set</w:delText>
        </w:r>
        <w:r w:rsidRPr="00EB769D" w:rsidDel="00C072E9">
          <w:rPr>
            <w:rFonts w:ascii="Garamond" w:hAnsi="Garamond"/>
            <w:sz w:val="22"/>
            <w:szCs w:val="22"/>
          </w:rPr>
          <w:delText xml:space="preserve">s reflecting fifteen minute data sampling intervals.  </w:delText>
        </w:r>
        <w:r w:rsidR="00C11621" w:rsidRPr="00EB769D" w:rsidDel="00C072E9">
          <w:rPr>
            <w:rFonts w:ascii="Garamond" w:hAnsi="Garamond"/>
            <w:sz w:val="22"/>
            <w:szCs w:val="22"/>
          </w:rPr>
          <w:delTex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delText>
        </w:r>
        <w:r w:rsidR="00C11621" w:rsidRPr="00DD688C" w:rsidDel="00C072E9">
          <w:rPr>
            <w:rFonts w:ascii="Garamond" w:hAnsi="Garamond"/>
            <w:sz w:val="22"/>
            <w:szCs w:val="22"/>
          </w:rPr>
          <w:fldChar w:fldCharType="begin"/>
        </w:r>
        <w:r w:rsidR="00C11621" w:rsidRPr="00DD688C" w:rsidDel="00C072E9">
          <w:rPr>
            <w:rFonts w:ascii="Garamond" w:hAnsi="Garamond"/>
            <w:sz w:val="22"/>
            <w:szCs w:val="22"/>
          </w:rPr>
          <w:delInstrText xml:space="preserve"> HYPERLINK "http://cdmo.baruch.sc.edu/" \o "blocked::http://cdmo.baruch.sc.edu/" </w:delInstrText>
        </w:r>
        <w:r w:rsidR="00C11621" w:rsidRPr="00DD688C" w:rsidDel="00C072E9">
          <w:rPr>
            <w:rFonts w:ascii="Garamond" w:hAnsi="Garamond"/>
            <w:sz w:val="22"/>
            <w:szCs w:val="22"/>
          </w:rPr>
          <w:fldChar w:fldCharType="separate"/>
        </w:r>
        <w:r w:rsidR="00C11621" w:rsidRPr="00DD688C" w:rsidDel="00C072E9">
          <w:rPr>
            <w:rStyle w:val="Hyperlink"/>
            <w:rFonts w:ascii="Garamond" w:hAnsi="Garamond"/>
            <w:color w:val="auto"/>
            <w:sz w:val="22"/>
            <w:szCs w:val="22"/>
          </w:rPr>
          <w:delText>http://cdmo.baruch.sc.edu</w:delText>
        </w:r>
        <w:r w:rsidR="00C11621" w:rsidRPr="00DD688C" w:rsidDel="00C072E9">
          <w:rPr>
            <w:rFonts w:ascii="Garamond" w:hAnsi="Garamond"/>
            <w:sz w:val="22"/>
            <w:szCs w:val="22"/>
          </w:rPr>
          <w:fldChar w:fldCharType="end"/>
        </w:r>
        <w:r w:rsidR="00C11621" w:rsidRPr="00DD688C" w:rsidDel="00C072E9">
          <w:rPr>
            <w:rFonts w:ascii="Garamond" w:hAnsi="Garamond"/>
            <w:sz w:val="22"/>
            <w:szCs w:val="22"/>
          </w:rPr>
          <w:delText>.</w:delText>
        </w:r>
      </w:del>
    </w:p>
    <w:p w14:paraId="6B024914" w14:textId="77777777" w:rsidR="003F58AE" w:rsidRPr="004341A7" w:rsidRDefault="003F58AE" w:rsidP="003F58AE">
      <w:pPr>
        <w:pStyle w:val="HTMLPreformatted"/>
        <w:ind w:left="360" w:right="360"/>
        <w:rPr>
          <w:rFonts w:ascii="Garamond" w:hAnsi="Garamond" w:cs="Times New Roman"/>
          <w:b/>
          <w:bCs/>
          <w:sz w:val="22"/>
          <w:szCs w:val="22"/>
        </w:rPr>
      </w:pPr>
    </w:p>
    <w:p w14:paraId="51BA666C" w14:textId="77777777" w:rsidR="008371EB" w:rsidRDefault="00B4483D" w:rsidP="00AA53D4">
      <w:pPr>
        <w:pStyle w:val="HTMLPreformatted"/>
        <w:rPr>
          <w:ins w:id="88" w:author="Patrick Hagan" w:date="2019-04-30T08:54:00Z"/>
          <w:rFonts w:ascii="Garamond" w:hAnsi="Garamond" w:cs="Times New Roman"/>
          <w:b/>
          <w:bCs/>
          <w:sz w:val="22"/>
          <w:szCs w:val="22"/>
        </w:rPr>
      </w:pPr>
      <w:r w:rsidRPr="004341A7">
        <w:rPr>
          <w:rFonts w:ascii="Garamond" w:hAnsi="Garamond" w:cs="Times New Roman"/>
          <w:b/>
          <w:bCs/>
          <w:sz w:val="22"/>
          <w:szCs w:val="22"/>
        </w:rPr>
        <w:t>5)  Site location and character</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76F81546" w14:textId="77777777" w:rsidR="00C072E9" w:rsidRDefault="00C072E9" w:rsidP="00AA53D4">
      <w:pPr>
        <w:pStyle w:val="HTMLPreformatted"/>
        <w:rPr>
          <w:rFonts w:ascii="Garamond" w:hAnsi="Garamond" w:cs="Times New Roman"/>
          <w:b/>
          <w:bCs/>
          <w:sz w:val="22"/>
          <w:szCs w:val="22"/>
        </w:rPr>
      </w:pPr>
    </w:p>
    <w:p w14:paraId="265508AE" w14:textId="77777777" w:rsidR="00C072E9" w:rsidRPr="005B57A3" w:rsidRDefault="00C072E9" w:rsidP="00C072E9">
      <w:pPr>
        <w:pStyle w:val="HTMLPreformatted"/>
        <w:ind w:left="720"/>
        <w:rPr>
          <w:ins w:id="89" w:author="Patrick Hagan" w:date="2019-04-30T08:54:00Z"/>
          <w:rFonts w:ascii="Garamond" w:hAnsi="Garamond" w:cs="Times New Roman"/>
          <w:bCs/>
          <w:sz w:val="22"/>
          <w:szCs w:val="22"/>
        </w:rPr>
      </w:pPr>
      <w:ins w:id="90" w:author="Patrick Hagan" w:date="2019-04-30T08:54:00Z">
        <w:r w:rsidRPr="005B57A3">
          <w:rPr>
            <w:rFonts w:ascii="Garamond" w:hAnsi="Garamond" w:cs="Times New Roman"/>
            <w:bCs/>
            <w:sz w:val="22"/>
            <w:szCs w:val="22"/>
          </w:rPr>
          <w:t xml:space="preserve">The Lower Duplin (LD) monitoring site (31 deg 25' 4" N, 81 deg 17' 46" W) is located on the Marsh Landing Dock in the Duplin River on Sapelo Island and consists of a muddy bottom habitat.  Water passing the dock during flood tide originates from the </w:t>
        </w:r>
        <w:proofErr w:type="spellStart"/>
        <w:r w:rsidRPr="005B57A3">
          <w:rPr>
            <w:rFonts w:ascii="Garamond" w:hAnsi="Garamond" w:cs="Times New Roman"/>
            <w:bCs/>
            <w:sz w:val="22"/>
            <w:szCs w:val="22"/>
          </w:rPr>
          <w:t>Doboy</w:t>
        </w:r>
        <w:proofErr w:type="spellEnd"/>
        <w:r w:rsidRPr="005B57A3">
          <w:rPr>
            <w:rFonts w:ascii="Garamond" w:hAnsi="Garamond" w:cs="Times New Roman"/>
            <w:bCs/>
            <w:sz w:val="22"/>
            <w:szCs w:val="22"/>
          </w:rPr>
          <w:t xml:space="preserve"> Sound.  The </w:t>
        </w:r>
        <w:proofErr w:type="spellStart"/>
        <w:r w:rsidRPr="005B57A3">
          <w:rPr>
            <w:rFonts w:ascii="Garamond" w:hAnsi="Garamond" w:cs="Times New Roman"/>
            <w:bCs/>
            <w:sz w:val="22"/>
            <w:szCs w:val="22"/>
          </w:rPr>
          <w:t>Doboy</w:t>
        </w:r>
        <w:proofErr w:type="spellEnd"/>
        <w:r w:rsidRPr="005B57A3">
          <w:rPr>
            <w:rFonts w:ascii="Garamond" w:hAnsi="Garamond" w:cs="Times New Roman"/>
            <w:bCs/>
            <w:sz w:val="22"/>
            <w:szCs w:val="22"/>
          </w:rPr>
          <w:t xml:space="preserve"> Sound receives input from the Atlantic Ocean, and the freshwater Altamaha River via the Intra-Coastal Waterway. The water is pushed up the river or up smaller tidal creeks and some is pushed onto the marsh surface by the flood tide and recedes into the main channel during ebb tide. Primary freshwater input consists of rainwater runoff. The Marsh Landing dock is used as the main dock to the island where the ferry makes several daily runs, with several small boats that are docked there.  The surrounding area vegetation is dominated by salt marsh with Spartina being the predominate flora. Normal tidal range for the site is 3meters and the salinity range is 5-35 ppt. The depth at this sampling station ranges from 2.5 meters to 6.0 meters depending on tide.        </w:t>
        </w:r>
      </w:ins>
    </w:p>
    <w:p w14:paraId="273AC491" w14:textId="77777777" w:rsidR="00C072E9" w:rsidRPr="005B57A3" w:rsidRDefault="00C072E9" w:rsidP="00C072E9">
      <w:pPr>
        <w:pStyle w:val="HTMLPreformatted"/>
        <w:ind w:left="720"/>
        <w:rPr>
          <w:ins w:id="91" w:author="Patrick Hagan" w:date="2019-04-30T08:54:00Z"/>
          <w:rFonts w:ascii="Garamond" w:hAnsi="Garamond"/>
          <w:bCs/>
          <w:sz w:val="22"/>
          <w:szCs w:val="22"/>
        </w:rPr>
      </w:pPr>
    </w:p>
    <w:p w14:paraId="1493C1D9" w14:textId="77777777" w:rsidR="00C072E9" w:rsidRPr="005B57A3" w:rsidRDefault="00C072E9" w:rsidP="00C072E9">
      <w:pPr>
        <w:pStyle w:val="HTMLPreformatted"/>
        <w:ind w:left="720"/>
        <w:rPr>
          <w:ins w:id="92" w:author="Patrick Hagan" w:date="2019-04-30T08:54:00Z"/>
          <w:rFonts w:ascii="Garamond" w:hAnsi="Garamond"/>
          <w:bCs/>
          <w:sz w:val="22"/>
          <w:szCs w:val="22"/>
        </w:rPr>
      </w:pPr>
      <w:ins w:id="93" w:author="Patrick Hagan" w:date="2019-04-30T08:54:00Z">
        <w:r w:rsidRPr="005B57A3">
          <w:rPr>
            <w:rFonts w:ascii="Garamond" w:hAnsi="Garamond"/>
            <w:bCs/>
            <w:sz w:val="22"/>
            <w:szCs w:val="22"/>
          </w:rPr>
          <w:t>The Hunt Dock (</w:t>
        </w:r>
        <w:proofErr w:type="gramStart"/>
        <w:r w:rsidRPr="005B57A3">
          <w:rPr>
            <w:rFonts w:ascii="Garamond" w:hAnsi="Garamond"/>
            <w:bCs/>
            <w:sz w:val="22"/>
            <w:szCs w:val="22"/>
          </w:rPr>
          <w:t>HD)  monitoring</w:t>
        </w:r>
        <w:proofErr w:type="gramEnd"/>
        <w:r w:rsidRPr="005B57A3">
          <w:rPr>
            <w:rFonts w:ascii="Garamond" w:hAnsi="Garamond"/>
            <w:bCs/>
            <w:sz w:val="22"/>
            <w:szCs w:val="22"/>
          </w:rPr>
          <w:t xml:space="preserve"> site (31 deg 28' 43", 81 deg 16' 23" W) is located on the Duplin River, off of Moses Hammock, which is separated from Sapelo Island by a small tidal channel.  The primary runoff at the site is from tidal creeks flowing through Spartina marsh and through the mud.  Bottom habitat at this site includes soft mud and some oyster bed building along the shoreline with an average tidal range of </w:t>
        </w:r>
        <w:r w:rsidRPr="005B57A3">
          <w:rPr>
            <w:rFonts w:ascii="Garamond" w:hAnsi="Garamond"/>
            <w:bCs/>
            <w:sz w:val="22"/>
            <w:szCs w:val="22"/>
          </w:rPr>
          <w:lastRenderedPageBreak/>
          <w:t xml:space="preserve">3meters and a salinity range of 5-35 ppt. Primary freshwater input consists of rainwater runoff. There is little human traffic this far up the Duplin and it is north of the people living on Sapelo. During the fall, the Hunt dock and Moses Hammock is the camping and docking site for deer hunters traveling to the island.  These are controlled hunts and dates are available from the SAP NERR office if needed. The maximum depth at the Hunt Dock site is 4.27 meters.  </w:t>
        </w:r>
      </w:ins>
    </w:p>
    <w:p w14:paraId="03806D24" w14:textId="77777777" w:rsidR="00C072E9" w:rsidRPr="005B57A3" w:rsidRDefault="00C072E9" w:rsidP="00C072E9">
      <w:pPr>
        <w:pStyle w:val="HTMLPreformatted"/>
        <w:ind w:left="720"/>
        <w:rPr>
          <w:ins w:id="94" w:author="Patrick Hagan" w:date="2019-04-30T08:54:00Z"/>
          <w:rFonts w:ascii="Garamond" w:hAnsi="Garamond"/>
          <w:bCs/>
          <w:sz w:val="22"/>
          <w:szCs w:val="22"/>
        </w:rPr>
      </w:pPr>
    </w:p>
    <w:p w14:paraId="70E7A03E" w14:textId="77777777" w:rsidR="00C072E9" w:rsidRPr="005B57A3" w:rsidRDefault="00C072E9" w:rsidP="00C072E9">
      <w:pPr>
        <w:pStyle w:val="HTMLPreformatted"/>
        <w:ind w:left="720"/>
        <w:rPr>
          <w:ins w:id="95" w:author="Patrick Hagan" w:date="2019-04-30T08:54:00Z"/>
          <w:rFonts w:ascii="Garamond" w:hAnsi="Garamond"/>
          <w:bCs/>
          <w:sz w:val="22"/>
          <w:szCs w:val="22"/>
        </w:rPr>
      </w:pPr>
      <w:ins w:id="96" w:author="Patrick Hagan" w:date="2019-04-30T08:54:00Z">
        <w:r w:rsidRPr="005B57A3">
          <w:rPr>
            <w:rFonts w:ascii="Garamond" w:hAnsi="Garamond"/>
            <w:bCs/>
            <w:sz w:val="22"/>
            <w:szCs w:val="22"/>
          </w:rPr>
          <w:t xml:space="preserve">Dean Creek (DC), (N 31 23 22.5W 81 16 44.2) is located on a small wooden </w:t>
        </w:r>
      </w:ins>
    </w:p>
    <w:p w14:paraId="00FB6423" w14:textId="77777777" w:rsidR="00C072E9" w:rsidRPr="005B57A3" w:rsidRDefault="00C072E9" w:rsidP="00C072E9">
      <w:pPr>
        <w:pStyle w:val="HTMLPreformatted"/>
        <w:ind w:left="720"/>
        <w:rPr>
          <w:ins w:id="97" w:author="Patrick Hagan" w:date="2019-04-30T08:54:00Z"/>
          <w:rFonts w:ascii="Garamond" w:hAnsi="Garamond"/>
          <w:bCs/>
          <w:sz w:val="22"/>
          <w:szCs w:val="22"/>
        </w:rPr>
      </w:pPr>
      <w:ins w:id="98" w:author="Patrick Hagan" w:date="2019-04-30T08:54:00Z">
        <w:r w:rsidRPr="005B57A3">
          <w:rPr>
            <w:rFonts w:ascii="Garamond" w:hAnsi="Garamond"/>
            <w:bCs/>
            <w:sz w:val="22"/>
            <w:szCs w:val="22"/>
          </w:rPr>
          <w:t xml:space="preserve">bridge spanning Dean Creek, </w:t>
        </w:r>
        <w:proofErr w:type="gramStart"/>
        <w:r w:rsidRPr="005B57A3">
          <w:rPr>
            <w:rFonts w:ascii="Garamond" w:hAnsi="Garamond"/>
            <w:bCs/>
            <w:sz w:val="22"/>
            <w:szCs w:val="22"/>
          </w:rPr>
          <w:t>in close proximity to</w:t>
        </w:r>
        <w:proofErr w:type="gramEnd"/>
        <w:r w:rsidRPr="005B57A3">
          <w:rPr>
            <w:rFonts w:ascii="Garamond" w:hAnsi="Garamond"/>
            <w:bCs/>
            <w:sz w:val="22"/>
            <w:szCs w:val="22"/>
          </w:rPr>
          <w:t xml:space="preserve"> the adjacent </w:t>
        </w:r>
        <w:proofErr w:type="spellStart"/>
        <w:r w:rsidRPr="005B57A3">
          <w:rPr>
            <w:rFonts w:ascii="Garamond" w:hAnsi="Garamond"/>
            <w:bCs/>
            <w:sz w:val="22"/>
            <w:szCs w:val="22"/>
          </w:rPr>
          <w:t>Nannygoat</w:t>
        </w:r>
        <w:proofErr w:type="spellEnd"/>
        <w:r w:rsidRPr="005B57A3">
          <w:rPr>
            <w:rFonts w:ascii="Garamond" w:hAnsi="Garamond"/>
            <w:bCs/>
            <w:sz w:val="22"/>
            <w:szCs w:val="22"/>
          </w:rPr>
          <w:t xml:space="preserve"> Beach causeway. Dean Creek is a small tidal basin fed from the waters of </w:t>
        </w:r>
        <w:proofErr w:type="spellStart"/>
        <w:r w:rsidRPr="005B57A3">
          <w:rPr>
            <w:rFonts w:ascii="Garamond" w:hAnsi="Garamond"/>
            <w:bCs/>
            <w:sz w:val="22"/>
            <w:szCs w:val="22"/>
          </w:rPr>
          <w:t>Doboy</w:t>
        </w:r>
        <w:proofErr w:type="spellEnd"/>
        <w:r w:rsidRPr="005B57A3">
          <w:rPr>
            <w:rFonts w:ascii="Garamond" w:hAnsi="Garamond"/>
            <w:bCs/>
            <w:sz w:val="22"/>
            <w:szCs w:val="22"/>
          </w:rPr>
          <w:t xml:space="preserve"> Sound, which is located on Sapelo Island's south end. The creeks' salinity normally ranges between 5 and 30 ppt. Primary freshwater input consists of rainwater runoff. The benthic community consists of a sandy-mud substrate with occasional, small, intertidal oyster reef community and mean tidal amplitude of approximately 3meters. The small creek feeds approximately 150 acres of Spartina alterniflora dominated salt marsh, which is interspersed with small </w:t>
        </w:r>
        <w:proofErr w:type="gramStart"/>
        <w:r w:rsidRPr="005B57A3">
          <w:rPr>
            <w:rFonts w:ascii="Garamond" w:hAnsi="Garamond"/>
            <w:bCs/>
            <w:sz w:val="22"/>
            <w:szCs w:val="22"/>
          </w:rPr>
          <w:t>0.5-1 acre</w:t>
        </w:r>
        <w:proofErr w:type="gramEnd"/>
        <w:r w:rsidRPr="005B57A3">
          <w:rPr>
            <w:rFonts w:ascii="Garamond" w:hAnsi="Garamond"/>
            <w:bCs/>
            <w:sz w:val="22"/>
            <w:szCs w:val="22"/>
          </w:rPr>
          <w:t xml:space="preserve"> hammocks and saltpans. Fringe community components range from Loblolly pine forests with a sub-canopy of Yaupon holly to Wax myrtle and Sable Palm.</w:t>
        </w:r>
      </w:ins>
    </w:p>
    <w:p w14:paraId="473D3EB3" w14:textId="77777777" w:rsidR="00C072E9" w:rsidRPr="005B57A3" w:rsidRDefault="00C072E9" w:rsidP="00C072E9">
      <w:pPr>
        <w:pStyle w:val="HTMLPreformatted"/>
        <w:ind w:left="720"/>
        <w:rPr>
          <w:ins w:id="99" w:author="Patrick Hagan" w:date="2019-04-30T08:54:00Z"/>
          <w:rFonts w:ascii="Garamond" w:hAnsi="Garamond"/>
          <w:bCs/>
          <w:sz w:val="22"/>
          <w:szCs w:val="22"/>
        </w:rPr>
      </w:pPr>
    </w:p>
    <w:p w14:paraId="139B2469" w14:textId="77777777" w:rsidR="00C072E9" w:rsidRPr="005B57A3" w:rsidRDefault="00C072E9" w:rsidP="00C072E9">
      <w:pPr>
        <w:pStyle w:val="HTMLPreformatted"/>
        <w:ind w:left="720"/>
        <w:rPr>
          <w:ins w:id="100" w:author="Patrick Hagan" w:date="2019-04-30T08:54:00Z"/>
          <w:rFonts w:ascii="Garamond" w:hAnsi="Garamond"/>
          <w:bCs/>
          <w:sz w:val="22"/>
          <w:szCs w:val="22"/>
        </w:rPr>
      </w:pPr>
    </w:p>
    <w:p w14:paraId="41D084BF" w14:textId="77777777" w:rsidR="00C072E9" w:rsidRPr="005B57A3" w:rsidRDefault="00C072E9" w:rsidP="00C072E9">
      <w:pPr>
        <w:pStyle w:val="HTMLPreformatted"/>
        <w:ind w:left="720"/>
        <w:rPr>
          <w:ins w:id="101" w:author="Patrick Hagan" w:date="2019-04-30T08:54:00Z"/>
          <w:rFonts w:ascii="Garamond" w:hAnsi="Garamond"/>
          <w:bCs/>
          <w:sz w:val="22"/>
          <w:szCs w:val="22"/>
        </w:rPr>
      </w:pPr>
      <w:ins w:id="102" w:author="Patrick Hagan" w:date="2019-04-30T08:54:00Z">
        <w:r w:rsidRPr="005B57A3">
          <w:rPr>
            <w:rFonts w:ascii="Garamond" w:hAnsi="Garamond"/>
            <w:bCs/>
            <w:sz w:val="22"/>
            <w:szCs w:val="22"/>
          </w:rPr>
          <w:t xml:space="preserve">The Cabretta Creek (CA) site coordinates are N 31 26 37.3W 81 14 23.7. The station is located on a small (one-lane), wooden, roadway bridge spanning Cabretta creek located on the island's extreme eastern side, bordering the Atlantic Ocean. The creek is fed directly from waters of the Atlantic Ocean. Cabretta experiences an average tidal range of approximately 3 meters. Salinity ranges with exception to major, long-term precipitation events, varies from 15-36 ppt., seasonally. Primary freshwater input consists of rainwater runoff. The benthos is composed primarily of sand substrate with small, intertidal oyster reef conglomerate communities. Adjacent to the site is extensive, intertidal, bank stabilization (armoring) in the form of woven </w:t>
        </w:r>
        <w:proofErr w:type="gramStart"/>
        <w:r w:rsidRPr="005B57A3">
          <w:rPr>
            <w:rFonts w:ascii="Garamond" w:hAnsi="Garamond"/>
            <w:bCs/>
            <w:sz w:val="22"/>
            <w:szCs w:val="22"/>
          </w:rPr>
          <w:t>rip-rap</w:t>
        </w:r>
        <w:proofErr w:type="gramEnd"/>
        <w:r w:rsidRPr="005B57A3">
          <w:rPr>
            <w:rFonts w:ascii="Garamond" w:hAnsi="Garamond"/>
            <w:bCs/>
            <w:sz w:val="22"/>
            <w:szCs w:val="22"/>
          </w:rPr>
          <w:t xml:space="preserve"> fencing and granite rocks. This manipulation is slowly becoming stabilized via oyster reef community colonization. The adjacent marshes are dominated by Spartina alterniflora with occasional Juncus </w:t>
        </w:r>
        <w:proofErr w:type="spellStart"/>
        <w:r w:rsidRPr="005B57A3">
          <w:rPr>
            <w:rFonts w:ascii="Garamond" w:hAnsi="Garamond"/>
            <w:bCs/>
            <w:sz w:val="22"/>
            <w:szCs w:val="22"/>
          </w:rPr>
          <w:t>romerianus</w:t>
        </w:r>
        <w:proofErr w:type="spellEnd"/>
        <w:r w:rsidRPr="005B57A3">
          <w:rPr>
            <w:rFonts w:ascii="Garamond" w:hAnsi="Garamond"/>
            <w:bCs/>
            <w:sz w:val="22"/>
            <w:szCs w:val="22"/>
          </w:rPr>
          <w:t xml:space="preserve"> in the nearby fringe community habitat. The creek has very little adjacent uplands due </w:t>
        </w:r>
        <w:proofErr w:type="gramStart"/>
        <w:r w:rsidRPr="005B57A3">
          <w:rPr>
            <w:rFonts w:ascii="Garamond" w:hAnsi="Garamond"/>
            <w:bCs/>
            <w:sz w:val="22"/>
            <w:szCs w:val="22"/>
          </w:rPr>
          <w:t>to:</w:t>
        </w:r>
        <w:proofErr w:type="gramEnd"/>
        <w:r w:rsidRPr="005B57A3">
          <w:rPr>
            <w:rFonts w:ascii="Garamond" w:hAnsi="Garamond"/>
            <w:bCs/>
            <w:sz w:val="22"/>
            <w:szCs w:val="22"/>
          </w:rPr>
          <w:t xml:space="preserve"> 1) the low elevational gradient and 2) the areas geologically recent accretion genesis (Holocene) resulting in sandy soils; of which neither conditions allow for extensive floral colonization or stabilization. </w:t>
        </w:r>
      </w:ins>
    </w:p>
    <w:p w14:paraId="77815A7E" w14:textId="77777777" w:rsidR="00C072E9" w:rsidRPr="005B57A3" w:rsidRDefault="00C072E9" w:rsidP="00C072E9">
      <w:pPr>
        <w:pStyle w:val="HTMLPreformatted"/>
        <w:ind w:left="720"/>
        <w:rPr>
          <w:ins w:id="103" w:author="Patrick Hagan" w:date="2019-04-30T08:54:00Z"/>
          <w:rFonts w:ascii="Garamond" w:hAnsi="Garamond"/>
          <w:bCs/>
          <w:sz w:val="22"/>
          <w:szCs w:val="22"/>
        </w:rPr>
      </w:pPr>
    </w:p>
    <w:p w14:paraId="38797C13" w14:textId="77777777" w:rsidR="00C072E9" w:rsidRPr="005B57A3" w:rsidRDefault="00C072E9" w:rsidP="00C072E9">
      <w:pPr>
        <w:pStyle w:val="HTMLPreformatted"/>
        <w:ind w:left="720"/>
        <w:rPr>
          <w:ins w:id="104" w:author="Patrick Hagan" w:date="2019-04-30T08:54:00Z"/>
          <w:rFonts w:ascii="Garamond" w:hAnsi="Garamond"/>
          <w:bCs/>
          <w:sz w:val="22"/>
          <w:szCs w:val="22"/>
        </w:rPr>
      </w:pPr>
      <w:ins w:id="105" w:author="Patrick Hagan" w:date="2019-04-30T08:54:00Z">
        <w:r w:rsidRPr="005B57A3">
          <w:rPr>
            <w:rFonts w:ascii="Garamond" w:hAnsi="Garamond"/>
            <w:bCs/>
            <w:sz w:val="22"/>
            <w:szCs w:val="22"/>
          </w:rPr>
          <w:t>There are no current studies on pollutants in this area. Sapelo Island is typically considered a pristine environment, with minimal pollutant input.</w:t>
        </w:r>
      </w:ins>
    </w:p>
    <w:p w14:paraId="2799B8C0" w14:textId="77777777" w:rsidR="002B4F5E" w:rsidRPr="004341A7" w:rsidDel="00C072E9" w:rsidRDefault="00C072E9" w:rsidP="00C072E9">
      <w:pPr>
        <w:pStyle w:val="HTMLPreformatted"/>
        <w:rPr>
          <w:del w:id="106" w:author="Patrick Hagan" w:date="2019-04-30T08:54:00Z"/>
          <w:rFonts w:ascii="Garamond" w:hAnsi="Garamond" w:cs="Times New Roman"/>
          <w:sz w:val="22"/>
          <w:szCs w:val="22"/>
        </w:rPr>
      </w:pPr>
      <w:ins w:id="107" w:author="Patrick Hagan" w:date="2019-04-30T08:54:00Z">
        <w:r w:rsidDel="00C072E9">
          <w:rPr>
            <w:rFonts w:ascii="Garamond" w:hAnsi="Garamond"/>
            <w:bCs/>
            <w:sz w:val="22"/>
            <w:szCs w:val="22"/>
          </w:rPr>
          <w:t xml:space="preserve"> </w:t>
        </w:r>
      </w:ins>
      <w:del w:id="108" w:author="Patrick Hagan" w:date="2019-04-30T08:54:00Z">
        <w:r w:rsidR="008371EB" w:rsidDel="00C072E9">
          <w:rPr>
            <w:rFonts w:ascii="Garamond" w:hAnsi="Garamond"/>
            <w:bCs/>
            <w:sz w:val="22"/>
            <w:szCs w:val="22"/>
          </w:rPr>
          <w:delText xml:space="preserve">[Instructions/Remove: </w:delText>
        </w:r>
        <w:r w:rsidR="00AA53D4" w:rsidRPr="004341A7" w:rsidDel="00C072E9">
          <w:rPr>
            <w:rFonts w:ascii="Garamond" w:hAnsi="Garamond" w:cs="Times New Roman"/>
            <w:sz w:val="22"/>
            <w:szCs w:val="22"/>
          </w:rPr>
          <w:delText xml:space="preserve">Describe your NERR site in general and the sampling sites associated with each YSI data logger. </w:delText>
        </w:r>
        <w:r w:rsidR="00AA53D4" w:rsidRPr="000C04A3" w:rsidDel="00C072E9">
          <w:rPr>
            <w:rFonts w:ascii="Garamond" w:hAnsi="Garamond" w:cs="Times New Roman"/>
            <w:sz w:val="22"/>
            <w:szCs w:val="22"/>
          </w:rPr>
          <w:delText xml:space="preserve"> </w:delText>
        </w:r>
        <w:r w:rsidR="003F58AE" w:rsidRPr="004341A7" w:rsidDel="00C072E9">
          <w:rPr>
            <w:rFonts w:ascii="Garamond" w:hAnsi="Garamond" w:cs="Times New Roman"/>
            <w:sz w:val="22"/>
            <w:szCs w:val="22"/>
            <w:u w:val="single"/>
          </w:rPr>
          <w:delText>Include the followin</w:delText>
        </w:r>
        <w:r w:rsidR="003F58AE" w:rsidRPr="004341A7" w:rsidDel="00C072E9">
          <w:rPr>
            <w:rFonts w:ascii="Garamond" w:hAnsi="Garamond" w:cs="Times New Roman"/>
            <w:sz w:val="22"/>
            <w:szCs w:val="22"/>
          </w:rPr>
          <w:delText xml:space="preserve">g </w:delText>
        </w:r>
        <w:r w:rsidR="00314FE0" w:rsidRPr="004341A7" w:rsidDel="00C072E9">
          <w:rPr>
            <w:rFonts w:ascii="Garamond" w:hAnsi="Garamond" w:cs="Times New Roman"/>
            <w:sz w:val="22"/>
            <w:szCs w:val="22"/>
          </w:rPr>
          <w:delText xml:space="preserve">in your description </w:delText>
        </w:r>
        <w:r w:rsidR="003F58AE" w:rsidRPr="004341A7" w:rsidDel="00C072E9">
          <w:rPr>
            <w:rFonts w:ascii="Garamond" w:hAnsi="Garamond" w:cs="Times New Roman"/>
            <w:sz w:val="22"/>
            <w:szCs w:val="22"/>
          </w:rPr>
          <w:delText>f</w:delText>
        </w:r>
        <w:r w:rsidR="002B4F5E" w:rsidRPr="004341A7" w:rsidDel="00C072E9">
          <w:rPr>
            <w:rFonts w:ascii="Garamond" w:hAnsi="Garamond" w:cs="Times New Roman"/>
            <w:sz w:val="22"/>
            <w:szCs w:val="22"/>
          </w:rPr>
          <w:delText xml:space="preserve">or each sampling </w:delText>
        </w:r>
        <w:r w:rsidR="003F58AE" w:rsidRPr="004341A7" w:rsidDel="00C072E9">
          <w:rPr>
            <w:rFonts w:ascii="Garamond" w:hAnsi="Garamond" w:cs="Times New Roman"/>
            <w:sz w:val="22"/>
            <w:szCs w:val="22"/>
          </w:rPr>
          <w:delText>location.</w:delText>
        </w:r>
        <w:r w:rsidR="00733D82" w:rsidRPr="004341A7" w:rsidDel="00C072E9">
          <w:rPr>
            <w:rFonts w:ascii="Garamond" w:hAnsi="Garamond" w:cs="Times New Roman"/>
            <w:sz w:val="22"/>
            <w:szCs w:val="22"/>
          </w:rPr>
          <w:delText xml:space="preserve"> </w:delText>
        </w:r>
        <w:r w:rsidR="003F58AE" w:rsidRPr="004341A7" w:rsidDel="00C072E9">
          <w:rPr>
            <w:rFonts w:ascii="Garamond" w:hAnsi="Garamond" w:cs="Times New Roman"/>
            <w:sz w:val="22"/>
            <w:szCs w:val="22"/>
          </w:rPr>
          <w:delText xml:space="preserve"> I</w:delText>
        </w:r>
        <w:r w:rsidR="00733D82" w:rsidRPr="004341A7" w:rsidDel="00C072E9">
          <w:rPr>
            <w:rFonts w:ascii="Garamond" w:hAnsi="Garamond" w:cs="Times New Roman"/>
            <w:sz w:val="22"/>
            <w:szCs w:val="22"/>
          </w:rPr>
          <w:delText>f certain characteristics apply to all sample sites or the entire Reserve they may be discussed in an overview</w:delText>
        </w:r>
        <w:r w:rsidR="00AA53D4" w:rsidRPr="004341A7" w:rsidDel="00C072E9">
          <w:rPr>
            <w:rFonts w:ascii="Garamond" w:hAnsi="Garamond" w:cs="Times New Roman"/>
            <w:sz w:val="22"/>
            <w:szCs w:val="22"/>
          </w:rPr>
          <w:delText>:</w:delText>
        </w:r>
        <w:r w:rsidR="008371EB" w:rsidDel="00C072E9">
          <w:rPr>
            <w:rFonts w:ascii="Garamond" w:hAnsi="Garamond" w:cs="Times New Roman"/>
            <w:sz w:val="22"/>
            <w:szCs w:val="22"/>
          </w:rPr>
          <w:delText>]</w:delText>
        </w:r>
      </w:del>
    </w:p>
    <w:p w14:paraId="4F515B0A" w14:textId="77777777" w:rsidR="00314FE0" w:rsidRPr="004341A7" w:rsidDel="00C072E9" w:rsidRDefault="00314FE0" w:rsidP="00AA53D4">
      <w:pPr>
        <w:pStyle w:val="HTMLPreformatted"/>
        <w:rPr>
          <w:del w:id="109" w:author="Patrick Hagan" w:date="2019-04-30T08:54:00Z"/>
          <w:rFonts w:ascii="Garamond" w:hAnsi="Garamond" w:cs="Times New Roman"/>
          <w:sz w:val="22"/>
          <w:szCs w:val="22"/>
        </w:rPr>
      </w:pPr>
    </w:p>
    <w:p w14:paraId="7F1E7ECC" w14:textId="77777777" w:rsidR="002B4F5E" w:rsidRPr="004341A7" w:rsidDel="00C072E9" w:rsidRDefault="002B4F5E" w:rsidP="00314FE0">
      <w:pPr>
        <w:pStyle w:val="HTMLPreformatted"/>
        <w:tabs>
          <w:tab w:val="clear" w:pos="916"/>
          <w:tab w:val="left" w:pos="540"/>
        </w:tabs>
        <w:rPr>
          <w:del w:id="110" w:author="Patrick Hagan" w:date="2019-04-30T08:54:00Z"/>
          <w:rFonts w:ascii="Garamond" w:hAnsi="Garamond" w:cs="Times New Roman"/>
          <w:sz w:val="22"/>
          <w:szCs w:val="22"/>
        </w:rPr>
      </w:pPr>
      <w:del w:id="111" w:author="Patrick Hagan" w:date="2019-04-30T08:54:00Z">
        <w:r w:rsidRPr="004341A7" w:rsidDel="00C072E9">
          <w:rPr>
            <w:rFonts w:ascii="Garamond" w:hAnsi="Garamond" w:cs="Times New Roman"/>
            <w:sz w:val="22"/>
            <w:szCs w:val="22"/>
          </w:rPr>
          <w:tab/>
        </w:r>
        <w:r w:rsidR="00AA53D4" w:rsidRPr="004341A7" w:rsidDel="00C072E9">
          <w:rPr>
            <w:rFonts w:ascii="Garamond" w:hAnsi="Garamond" w:cs="Times New Roman"/>
            <w:sz w:val="22"/>
            <w:szCs w:val="22"/>
          </w:rPr>
          <w:delText>a) latitude and longitude</w:delText>
        </w:r>
      </w:del>
    </w:p>
    <w:p w14:paraId="4FF35517" w14:textId="77777777" w:rsidR="002B4F5E" w:rsidRPr="004341A7" w:rsidDel="00C072E9" w:rsidRDefault="002B4F5E" w:rsidP="00314FE0">
      <w:pPr>
        <w:pStyle w:val="HTMLPreformatted"/>
        <w:tabs>
          <w:tab w:val="clear" w:pos="916"/>
          <w:tab w:val="left" w:pos="540"/>
        </w:tabs>
        <w:rPr>
          <w:del w:id="112" w:author="Patrick Hagan" w:date="2019-04-30T08:54:00Z"/>
          <w:rFonts w:ascii="Garamond" w:hAnsi="Garamond" w:cs="Times New Roman"/>
          <w:sz w:val="22"/>
          <w:szCs w:val="22"/>
        </w:rPr>
      </w:pPr>
      <w:del w:id="113" w:author="Patrick Hagan" w:date="2019-04-30T08:54:00Z">
        <w:r w:rsidRPr="004341A7" w:rsidDel="00C072E9">
          <w:rPr>
            <w:rFonts w:ascii="Garamond" w:hAnsi="Garamond" w:cs="Times New Roman"/>
            <w:sz w:val="22"/>
            <w:szCs w:val="22"/>
          </w:rPr>
          <w:tab/>
        </w:r>
        <w:r w:rsidR="00AA53D4" w:rsidRPr="004341A7" w:rsidDel="00C072E9">
          <w:rPr>
            <w:rFonts w:ascii="Garamond" w:hAnsi="Garamond" w:cs="Times New Roman"/>
            <w:sz w:val="22"/>
            <w:szCs w:val="22"/>
          </w:rPr>
          <w:delText>b) tidal range</w:delText>
        </w:r>
      </w:del>
    </w:p>
    <w:p w14:paraId="45142C4C" w14:textId="77777777" w:rsidR="002B4F5E" w:rsidRPr="004341A7" w:rsidDel="00C072E9" w:rsidRDefault="002B4F5E" w:rsidP="00314FE0">
      <w:pPr>
        <w:pStyle w:val="HTMLPreformatted"/>
        <w:tabs>
          <w:tab w:val="clear" w:pos="916"/>
          <w:tab w:val="left" w:pos="540"/>
        </w:tabs>
        <w:rPr>
          <w:del w:id="114" w:author="Patrick Hagan" w:date="2019-04-30T08:54:00Z"/>
          <w:rFonts w:ascii="Garamond" w:hAnsi="Garamond" w:cs="Times New Roman"/>
          <w:sz w:val="22"/>
          <w:szCs w:val="22"/>
        </w:rPr>
      </w:pPr>
      <w:del w:id="115" w:author="Patrick Hagan" w:date="2019-04-30T08:54:00Z">
        <w:r w:rsidRPr="004341A7" w:rsidDel="00C072E9">
          <w:rPr>
            <w:rFonts w:ascii="Garamond" w:hAnsi="Garamond" w:cs="Times New Roman"/>
            <w:sz w:val="22"/>
            <w:szCs w:val="22"/>
          </w:rPr>
          <w:tab/>
        </w:r>
        <w:r w:rsidR="00AA53D4" w:rsidRPr="004341A7" w:rsidDel="00C072E9">
          <w:rPr>
            <w:rFonts w:ascii="Garamond" w:hAnsi="Garamond" w:cs="Times New Roman"/>
            <w:sz w:val="22"/>
            <w:szCs w:val="22"/>
          </w:rPr>
          <w:delText>c) salinity range</w:delText>
        </w:r>
      </w:del>
    </w:p>
    <w:p w14:paraId="31F42A64" w14:textId="77777777" w:rsidR="002B4F5E" w:rsidRPr="004341A7" w:rsidDel="00C072E9" w:rsidRDefault="002B4F5E" w:rsidP="00314FE0">
      <w:pPr>
        <w:pStyle w:val="HTMLPreformatted"/>
        <w:tabs>
          <w:tab w:val="clear" w:pos="916"/>
          <w:tab w:val="left" w:pos="540"/>
        </w:tabs>
        <w:rPr>
          <w:del w:id="116" w:author="Patrick Hagan" w:date="2019-04-30T08:54:00Z"/>
          <w:rFonts w:ascii="Garamond" w:hAnsi="Garamond" w:cs="Times New Roman"/>
          <w:sz w:val="22"/>
          <w:szCs w:val="22"/>
        </w:rPr>
      </w:pPr>
      <w:del w:id="117" w:author="Patrick Hagan" w:date="2019-04-30T08:54:00Z">
        <w:r w:rsidRPr="004341A7" w:rsidDel="00C072E9">
          <w:rPr>
            <w:rFonts w:ascii="Garamond" w:hAnsi="Garamond" w:cs="Times New Roman"/>
            <w:sz w:val="22"/>
            <w:szCs w:val="22"/>
          </w:rPr>
          <w:tab/>
        </w:r>
        <w:r w:rsidR="00AA53D4" w:rsidRPr="004341A7" w:rsidDel="00C072E9">
          <w:rPr>
            <w:rFonts w:ascii="Garamond" w:hAnsi="Garamond" w:cs="Times New Roman"/>
            <w:sz w:val="22"/>
            <w:szCs w:val="22"/>
          </w:rPr>
          <w:delText>d) type and amount of freshwater input</w:delText>
        </w:r>
      </w:del>
    </w:p>
    <w:p w14:paraId="7F0AFC71" w14:textId="77777777" w:rsidR="002B4F5E" w:rsidRPr="004341A7" w:rsidDel="00C072E9" w:rsidRDefault="002B4F5E" w:rsidP="00314FE0">
      <w:pPr>
        <w:pStyle w:val="HTMLPreformatted"/>
        <w:tabs>
          <w:tab w:val="clear" w:pos="916"/>
          <w:tab w:val="left" w:pos="540"/>
        </w:tabs>
        <w:rPr>
          <w:del w:id="118" w:author="Patrick Hagan" w:date="2019-04-30T08:54:00Z"/>
          <w:rFonts w:ascii="Garamond" w:hAnsi="Garamond" w:cs="Times New Roman"/>
          <w:sz w:val="22"/>
          <w:szCs w:val="22"/>
        </w:rPr>
      </w:pPr>
      <w:del w:id="119" w:author="Patrick Hagan" w:date="2019-04-30T08:54:00Z">
        <w:r w:rsidRPr="004341A7" w:rsidDel="00C072E9">
          <w:rPr>
            <w:rFonts w:ascii="Garamond" w:hAnsi="Garamond" w:cs="Times New Roman"/>
            <w:sz w:val="22"/>
            <w:szCs w:val="22"/>
          </w:rPr>
          <w:tab/>
          <w:delText>e</w:delText>
        </w:r>
        <w:r w:rsidR="00AA53D4" w:rsidRPr="004341A7" w:rsidDel="00C072E9">
          <w:rPr>
            <w:rFonts w:ascii="Garamond" w:hAnsi="Garamond" w:cs="Times New Roman"/>
            <w:sz w:val="22"/>
            <w:szCs w:val="22"/>
          </w:rPr>
          <w:delText>) water depth</w:delText>
        </w:r>
        <w:r w:rsidRPr="004341A7" w:rsidDel="00C072E9">
          <w:rPr>
            <w:rFonts w:ascii="Garamond" w:hAnsi="Garamond" w:cs="Times New Roman"/>
            <w:sz w:val="22"/>
            <w:szCs w:val="22"/>
          </w:rPr>
          <w:delText xml:space="preserve"> (</w:delText>
        </w:r>
        <w:r w:rsidR="00733D82" w:rsidRPr="004341A7" w:rsidDel="00C072E9">
          <w:rPr>
            <w:rFonts w:ascii="Garamond" w:hAnsi="Garamond" w:cs="Times New Roman"/>
            <w:sz w:val="22"/>
            <w:szCs w:val="22"/>
          </w:rPr>
          <w:delText xml:space="preserve">mean </w:delText>
        </w:r>
        <w:r w:rsidRPr="004341A7" w:rsidDel="00C072E9">
          <w:rPr>
            <w:rFonts w:ascii="Garamond" w:hAnsi="Garamond" w:cs="Times New Roman"/>
            <w:sz w:val="22"/>
            <w:szCs w:val="22"/>
          </w:rPr>
          <w:delText>depth or depth range at site, NOT depth of sonde deployment)</w:delText>
        </w:r>
      </w:del>
    </w:p>
    <w:p w14:paraId="63836B24" w14:textId="77777777" w:rsidR="002B4F5E" w:rsidRPr="004341A7" w:rsidDel="00C072E9" w:rsidRDefault="002B4F5E" w:rsidP="00314FE0">
      <w:pPr>
        <w:pStyle w:val="HTMLPreformatted"/>
        <w:tabs>
          <w:tab w:val="clear" w:pos="916"/>
          <w:tab w:val="left" w:pos="540"/>
        </w:tabs>
        <w:rPr>
          <w:del w:id="120" w:author="Patrick Hagan" w:date="2019-04-30T08:54:00Z"/>
          <w:rFonts w:ascii="Garamond" w:hAnsi="Garamond" w:cs="Times New Roman"/>
          <w:sz w:val="22"/>
          <w:szCs w:val="22"/>
        </w:rPr>
      </w:pPr>
      <w:del w:id="121" w:author="Patrick Hagan" w:date="2019-04-30T08:54:00Z">
        <w:r w:rsidRPr="004341A7" w:rsidDel="00C072E9">
          <w:rPr>
            <w:rFonts w:ascii="Garamond" w:hAnsi="Garamond" w:cs="Times New Roman"/>
            <w:sz w:val="22"/>
            <w:szCs w:val="22"/>
          </w:rPr>
          <w:tab/>
          <w:delText>f</w:delText>
        </w:r>
        <w:r w:rsidR="00AA53D4" w:rsidRPr="004341A7" w:rsidDel="00C072E9">
          <w:rPr>
            <w:rFonts w:ascii="Garamond" w:hAnsi="Garamond" w:cs="Times New Roman"/>
            <w:sz w:val="22"/>
            <w:szCs w:val="22"/>
          </w:rPr>
          <w:delText>) bottom habitat or type (soft sediment, grassbed, oyster bar, etc)</w:delText>
        </w:r>
      </w:del>
    </w:p>
    <w:p w14:paraId="43B23A17" w14:textId="77777777" w:rsidR="002B4F5E" w:rsidRPr="004341A7" w:rsidDel="00C072E9" w:rsidRDefault="002B4F5E" w:rsidP="00314FE0">
      <w:pPr>
        <w:pStyle w:val="HTMLPreformatted"/>
        <w:tabs>
          <w:tab w:val="clear" w:pos="916"/>
          <w:tab w:val="left" w:pos="540"/>
        </w:tabs>
        <w:rPr>
          <w:del w:id="122" w:author="Patrick Hagan" w:date="2019-04-30T08:54:00Z"/>
          <w:rFonts w:ascii="Garamond" w:hAnsi="Garamond" w:cs="Times New Roman"/>
          <w:sz w:val="22"/>
          <w:szCs w:val="22"/>
        </w:rPr>
      </w:pPr>
      <w:del w:id="123" w:author="Patrick Hagan" w:date="2019-04-30T08:54:00Z">
        <w:r w:rsidRPr="004341A7" w:rsidDel="00C072E9">
          <w:rPr>
            <w:rFonts w:ascii="Garamond" w:hAnsi="Garamond" w:cs="Times New Roman"/>
            <w:sz w:val="22"/>
            <w:szCs w:val="22"/>
          </w:rPr>
          <w:tab/>
          <w:delText>g</w:delText>
        </w:r>
        <w:r w:rsidR="00AA53D4" w:rsidRPr="004341A7" w:rsidDel="00C072E9">
          <w:rPr>
            <w:rFonts w:ascii="Garamond" w:hAnsi="Garamond" w:cs="Times New Roman"/>
            <w:sz w:val="22"/>
            <w:szCs w:val="22"/>
          </w:rPr>
          <w:delText>) pollutants in area</w:delText>
        </w:r>
      </w:del>
    </w:p>
    <w:p w14:paraId="276B616B" w14:textId="77777777" w:rsidR="00AA53D4" w:rsidRPr="004341A7" w:rsidDel="00C072E9" w:rsidRDefault="002B4F5E" w:rsidP="00314FE0">
      <w:pPr>
        <w:pStyle w:val="HTMLPreformatted"/>
        <w:tabs>
          <w:tab w:val="clear" w:pos="916"/>
          <w:tab w:val="left" w:pos="540"/>
        </w:tabs>
        <w:rPr>
          <w:del w:id="124" w:author="Patrick Hagan" w:date="2019-04-30T08:54:00Z"/>
          <w:rFonts w:ascii="Garamond" w:hAnsi="Garamond" w:cs="Times New Roman"/>
          <w:b/>
          <w:bCs/>
          <w:sz w:val="22"/>
          <w:szCs w:val="22"/>
        </w:rPr>
      </w:pPr>
      <w:del w:id="125" w:author="Patrick Hagan" w:date="2019-04-30T08:54:00Z">
        <w:r w:rsidRPr="004341A7" w:rsidDel="00C072E9">
          <w:rPr>
            <w:rFonts w:ascii="Garamond" w:hAnsi="Garamond" w:cs="Times New Roman"/>
            <w:sz w:val="22"/>
            <w:szCs w:val="22"/>
          </w:rPr>
          <w:tab/>
          <w:delText>h</w:delText>
        </w:r>
        <w:r w:rsidR="00AA53D4" w:rsidRPr="004341A7" w:rsidDel="00C072E9">
          <w:rPr>
            <w:rFonts w:ascii="Garamond" w:hAnsi="Garamond" w:cs="Times New Roman"/>
            <w:sz w:val="22"/>
            <w:szCs w:val="22"/>
          </w:rPr>
          <w:delText xml:space="preserve">) description of watershed draining site </w:delText>
        </w:r>
      </w:del>
    </w:p>
    <w:p w14:paraId="5D851046" w14:textId="77777777" w:rsidR="00B4483D" w:rsidRDefault="00B4483D">
      <w:pPr>
        <w:pStyle w:val="HTMLPreformatted"/>
        <w:rPr>
          <w:rFonts w:ascii="Garamond" w:hAnsi="Garamond"/>
          <w:sz w:val="22"/>
          <w:szCs w:val="22"/>
        </w:rPr>
      </w:pPr>
    </w:p>
    <w:p w14:paraId="54CE356E" w14:textId="77777777" w:rsidR="002425AE" w:rsidRDefault="002425AE" w:rsidP="002425AE">
      <w:pPr>
        <w:pStyle w:val="HTMLPreformatted"/>
        <w:rPr>
          <w:ins w:id="126" w:author="Patrick Hagan" w:date="2019-04-30T08:57:00Z"/>
          <w:rFonts w:ascii="Garamond" w:hAnsi="Garamond"/>
          <w:sz w:val="22"/>
          <w:szCs w:val="22"/>
        </w:rPr>
      </w:pPr>
      <w:r>
        <w:rPr>
          <w:rFonts w:ascii="Garamond" w:hAnsi="Garamond"/>
          <w:sz w:val="22"/>
          <w:szCs w:val="22"/>
        </w:rPr>
        <w:t xml:space="preserve">SWMP Station Timeline </w:t>
      </w:r>
      <w:del w:id="127" w:author="Patrick Hagan" w:date="2019-04-30T08:57:00Z">
        <w:r w:rsidDel="00EA221D">
          <w:rPr>
            <w:rFonts w:ascii="Garamond" w:hAnsi="Garamond"/>
            <w:sz w:val="22"/>
            <w:szCs w:val="22"/>
          </w:rPr>
          <w:delText>[</w:delText>
        </w:r>
        <w:r w:rsidR="00632F43" w:rsidDel="00EA221D">
          <w:rPr>
            <w:rFonts w:ascii="Garamond" w:hAnsi="Garamond"/>
            <w:sz w:val="22"/>
            <w:szCs w:val="22"/>
          </w:rPr>
          <w:delText>Instructions</w:delText>
        </w:r>
        <w:r w:rsidR="00632F43" w:rsidDel="00EA221D">
          <w:rPr>
            <w:rFonts w:ascii="Garamond" w:hAnsi="Garamond"/>
            <w:bCs/>
            <w:sz w:val="22"/>
            <w:szCs w:val="22"/>
          </w:rPr>
          <w:delText>/Remove:</w:delText>
        </w:r>
        <w:r w:rsidR="00632F43" w:rsidDel="00EA221D">
          <w:rPr>
            <w:rFonts w:ascii="Garamond" w:hAnsi="Garamond"/>
            <w:sz w:val="22"/>
            <w:szCs w:val="22"/>
          </w:rPr>
          <w:delText xml:space="preserve"> </w:delText>
        </w:r>
        <w:r w:rsidR="004448D3" w:rsidDel="00EA221D">
          <w:rPr>
            <w:rFonts w:ascii="Garamond" w:hAnsi="Garamond"/>
            <w:sz w:val="22"/>
            <w:szCs w:val="22"/>
          </w:rPr>
          <w:delText xml:space="preserve">Include all stations currently in-use and any </w:delText>
        </w:r>
        <w:r w:rsidDel="00EA221D">
          <w:rPr>
            <w:rFonts w:ascii="Garamond" w:hAnsi="Garamond"/>
            <w:sz w:val="22"/>
            <w:szCs w:val="22"/>
          </w:rPr>
          <w:delText>decommissioned sites in t</w:delText>
        </w:r>
        <w:r w:rsidR="00825253" w:rsidDel="00EA221D">
          <w:rPr>
            <w:rFonts w:ascii="Garamond" w:hAnsi="Garamond"/>
            <w:sz w:val="22"/>
            <w:szCs w:val="22"/>
          </w:rPr>
          <w:delText xml:space="preserve">he table below. Include </w:delText>
        </w:r>
        <w:r w:rsidDel="00EA221D">
          <w:rPr>
            <w:rFonts w:ascii="Garamond" w:hAnsi="Garamond"/>
            <w:sz w:val="22"/>
            <w:szCs w:val="22"/>
          </w:rPr>
          <w:delText xml:space="preserve">the site code (2 letter code), SWMP Status (P (Primary) or S (Secondary), the Station name, Location (Latitude/Longitude), Active Dates (note if current). For decommissioned sites include information on why the station was decommissioned and relevant notes.] </w:delText>
        </w:r>
      </w:del>
    </w:p>
    <w:p w14:paraId="05E49B4D" w14:textId="77777777" w:rsidR="00EA221D" w:rsidRDefault="00EA221D" w:rsidP="002425AE">
      <w:pPr>
        <w:pStyle w:val="HTMLPreformatted"/>
        <w:rPr>
          <w:rFonts w:ascii="Garamond" w:hAnsi="Garamond"/>
          <w:sz w:val="22"/>
          <w:szCs w:val="22"/>
        </w:rPr>
      </w:pPr>
    </w:p>
    <w:p w14:paraId="2E268063" w14:textId="77777777" w:rsidR="002425AE" w:rsidDel="00EA221D" w:rsidRDefault="002425AE">
      <w:pPr>
        <w:pStyle w:val="HTMLPreformatted"/>
        <w:rPr>
          <w:del w:id="128" w:author="Patrick Hagan" w:date="2019-04-30T08:56:00Z"/>
          <w:rFonts w:ascii="Garamond" w:hAnsi="Garamond"/>
          <w:sz w:val="22"/>
          <w:szCs w:val="22"/>
        </w:rPr>
      </w:pPr>
    </w:p>
    <w:tbl>
      <w:tblPr>
        <w:tblW w:w="10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
        <w:gridCol w:w="848"/>
        <w:gridCol w:w="1455"/>
        <w:gridCol w:w="43"/>
        <w:gridCol w:w="1278"/>
        <w:gridCol w:w="1247"/>
        <w:gridCol w:w="12"/>
        <w:gridCol w:w="1740"/>
        <w:gridCol w:w="12"/>
        <w:gridCol w:w="2499"/>
        <w:gridCol w:w="215"/>
      </w:tblGrid>
      <w:tr w:rsidR="004448D3" w:rsidDel="00EA221D" w14:paraId="6FF13BB3" w14:textId="77777777" w:rsidTr="00EA221D">
        <w:trPr>
          <w:trHeight w:val="540"/>
          <w:jc w:val="center"/>
          <w:del w:id="129" w:author="Patrick Hagan" w:date="2019-04-30T08:56:00Z"/>
        </w:trPr>
        <w:tc>
          <w:tcPr>
            <w:tcW w:w="855" w:type="dxa"/>
            <w:shd w:val="clear" w:color="auto" w:fill="auto"/>
          </w:tcPr>
          <w:p w14:paraId="16181E46" w14:textId="77777777" w:rsidR="004448D3" w:rsidRPr="00EC333C" w:rsidDel="00EA221D" w:rsidRDefault="004448D3" w:rsidP="00C85994">
            <w:pPr>
              <w:rPr>
                <w:del w:id="130" w:author="Patrick Hagan" w:date="2019-04-30T08:56:00Z"/>
                <w:rFonts w:ascii="Calibri" w:eastAsia="Calibri" w:hAnsi="Calibri"/>
                <w:sz w:val="22"/>
                <w:szCs w:val="22"/>
              </w:rPr>
            </w:pPr>
            <w:del w:id="131" w:author="Patrick Hagan" w:date="2019-04-30T08:56:00Z">
              <w:r w:rsidRPr="00EC333C" w:rsidDel="00EA221D">
                <w:rPr>
                  <w:rFonts w:ascii="Calibri" w:eastAsia="Calibri" w:hAnsi="Calibri"/>
                  <w:sz w:val="22"/>
                  <w:szCs w:val="22"/>
                </w:rPr>
                <w:delText>Station Code</w:delText>
              </w:r>
            </w:del>
          </w:p>
        </w:tc>
        <w:tc>
          <w:tcPr>
            <w:tcW w:w="852" w:type="dxa"/>
            <w:shd w:val="clear" w:color="auto" w:fill="auto"/>
          </w:tcPr>
          <w:p w14:paraId="364E21C5" w14:textId="77777777" w:rsidR="004448D3" w:rsidRPr="00EC333C" w:rsidDel="00EA221D" w:rsidRDefault="004448D3" w:rsidP="00C85994">
            <w:pPr>
              <w:rPr>
                <w:del w:id="132" w:author="Patrick Hagan" w:date="2019-04-30T08:56:00Z"/>
                <w:rFonts w:ascii="Calibri" w:eastAsia="Calibri" w:hAnsi="Calibri"/>
                <w:sz w:val="22"/>
                <w:szCs w:val="22"/>
              </w:rPr>
            </w:pPr>
            <w:del w:id="133" w:author="Patrick Hagan" w:date="2019-04-30T08:56:00Z">
              <w:r w:rsidRPr="00EC333C" w:rsidDel="00EA221D">
                <w:rPr>
                  <w:rFonts w:ascii="Calibri" w:eastAsia="Calibri" w:hAnsi="Calibri"/>
                  <w:sz w:val="22"/>
                  <w:szCs w:val="22"/>
                </w:rPr>
                <w:delText>SWMP Status</w:delText>
              </w:r>
            </w:del>
          </w:p>
        </w:tc>
        <w:tc>
          <w:tcPr>
            <w:tcW w:w="1549" w:type="dxa"/>
            <w:gridSpan w:val="2"/>
            <w:shd w:val="clear" w:color="auto" w:fill="auto"/>
          </w:tcPr>
          <w:p w14:paraId="6E726133" w14:textId="77777777" w:rsidR="004448D3" w:rsidRPr="00EC333C" w:rsidDel="00EA221D" w:rsidRDefault="004448D3" w:rsidP="00C85994">
            <w:pPr>
              <w:rPr>
                <w:del w:id="134" w:author="Patrick Hagan" w:date="2019-04-30T08:56:00Z"/>
                <w:rFonts w:ascii="Calibri" w:eastAsia="Calibri" w:hAnsi="Calibri"/>
                <w:sz w:val="22"/>
                <w:szCs w:val="22"/>
              </w:rPr>
            </w:pPr>
            <w:del w:id="135" w:author="Patrick Hagan" w:date="2019-04-30T08:56:00Z">
              <w:r w:rsidRPr="00EC333C" w:rsidDel="00EA221D">
                <w:rPr>
                  <w:rFonts w:ascii="Calibri" w:eastAsia="Calibri" w:hAnsi="Calibri"/>
                  <w:sz w:val="22"/>
                  <w:szCs w:val="22"/>
                </w:rPr>
                <w:delText>Station Name</w:delText>
              </w:r>
            </w:del>
          </w:p>
        </w:tc>
        <w:tc>
          <w:tcPr>
            <w:tcW w:w="1120" w:type="dxa"/>
            <w:shd w:val="clear" w:color="auto" w:fill="auto"/>
          </w:tcPr>
          <w:p w14:paraId="3507CB2D" w14:textId="77777777" w:rsidR="004448D3" w:rsidRPr="00EC333C" w:rsidDel="00EA221D" w:rsidRDefault="004448D3" w:rsidP="00C85994">
            <w:pPr>
              <w:rPr>
                <w:del w:id="136" w:author="Patrick Hagan" w:date="2019-04-30T08:56:00Z"/>
                <w:rFonts w:ascii="Calibri" w:eastAsia="Calibri" w:hAnsi="Calibri"/>
                <w:sz w:val="22"/>
                <w:szCs w:val="22"/>
              </w:rPr>
            </w:pPr>
            <w:del w:id="137" w:author="Patrick Hagan" w:date="2019-04-30T08:56:00Z">
              <w:r w:rsidRPr="00EC333C" w:rsidDel="00EA221D">
                <w:rPr>
                  <w:rFonts w:ascii="Calibri" w:eastAsia="Calibri" w:hAnsi="Calibri"/>
                  <w:sz w:val="22"/>
                  <w:szCs w:val="22"/>
                </w:rPr>
                <w:delText>Location</w:delText>
              </w:r>
            </w:del>
          </w:p>
        </w:tc>
        <w:tc>
          <w:tcPr>
            <w:tcW w:w="1290" w:type="dxa"/>
            <w:gridSpan w:val="2"/>
            <w:shd w:val="clear" w:color="auto" w:fill="auto"/>
          </w:tcPr>
          <w:p w14:paraId="070A5BB0" w14:textId="77777777" w:rsidR="004448D3" w:rsidRPr="00EC333C" w:rsidDel="00EA221D" w:rsidRDefault="004448D3" w:rsidP="00C85994">
            <w:pPr>
              <w:rPr>
                <w:del w:id="138" w:author="Patrick Hagan" w:date="2019-04-30T08:56:00Z"/>
                <w:rFonts w:ascii="Calibri" w:eastAsia="Calibri" w:hAnsi="Calibri"/>
                <w:sz w:val="22"/>
                <w:szCs w:val="22"/>
              </w:rPr>
            </w:pPr>
            <w:del w:id="139" w:author="Patrick Hagan" w:date="2019-04-30T08:56:00Z">
              <w:r w:rsidRPr="00EC333C" w:rsidDel="00EA221D">
                <w:rPr>
                  <w:rFonts w:ascii="Calibri" w:eastAsia="Calibri" w:hAnsi="Calibri"/>
                  <w:sz w:val="22"/>
                  <w:szCs w:val="22"/>
                </w:rPr>
                <w:delText>Active Dates</w:delText>
              </w:r>
            </w:del>
          </w:p>
        </w:tc>
        <w:tc>
          <w:tcPr>
            <w:tcW w:w="1752" w:type="dxa"/>
            <w:gridSpan w:val="2"/>
            <w:shd w:val="clear" w:color="auto" w:fill="auto"/>
          </w:tcPr>
          <w:p w14:paraId="336C165A" w14:textId="77777777" w:rsidR="004448D3" w:rsidRPr="00EC333C" w:rsidDel="00EA221D" w:rsidRDefault="004448D3" w:rsidP="00C85994">
            <w:pPr>
              <w:rPr>
                <w:del w:id="140" w:author="Patrick Hagan" w:date="2019-04-30T08:56:00Z"/>
                <w:rFonts w:ascii="Calibri" w:eastAsia="Calibri" w:hAnsi="Calibri"/>
                <w:sz w:val="22"/>
                <w:szCs w:val="22"/>
              </w:rPr>
            </w:pPr>
            <w:del w:id="141" w:author="Patrick Hagan" w:date="2019-04-30T08:56:00Z">
              <w:r w:rsidRPr="00EC333C" w:rsidDel="00EA221D">
                <w:rPr>
                  <w:rFonts w:ascii="Calibri" w:eastAsia="Calibri" w:hAnsi="Calibri"/>
                  <w:sz w:val="22"/>
                  <w:szCs w:val="22"/>
                </w:rPr>
                <w:delText>Reason Decommissioned</w:delText>
              </w:r>
            </w:del>
          </w:p>
        </w:tc>
        <w:tc>
          <w:tcPr>
            <w:tcW w:w="2868" w:type="dxa"/>
            <w:gridSpan w:val="2"/>
            <w:shd w:val="clear" w:color="auto" w:fill="auto"/>
          </w:tcPr>
          <w:p w14:paraId="54A24300" w14:textId="77777777" w:rsidR="004448D3" w:rsidRPr="00EC333C" w:rsidDel="00EA221D" w:rsidRDefault="004448D3" w:rsidP="00C85994">
            <w:pPr>
              <w:rPr>
                <w:del w:id="142" w:author="Patrick Hagan" w:date="2019-04-30T08:56:00Z"/>
                <w:rFonts w:ascii="Calibri" w:eastAsia="Calibri" w:hAnsi="Calibri"/>
                <w:sz w:val="22"/>
                <w:szCs w:val="22"/>
              </w:rPr>
            </w:pPr>
            <w:del w:id="143" w:author="Patrick Hagan" w:date="2019-04-30T08:56:00Z">
              <w:r w:rsidRPr="00EC333C" w:rsidDel="00EA221D">
                <w:rPr>
                  <w:rFonts w:ascii="Calibri" w:eastAsia="Calibri" w:hAnsi="Calibri"/>
                  <w:sz w:val="22"/>
                  <w:szCs w:val="22"/>
                </w:rPr>
                <w:delText>Notes</w:delText>
              </w:r>
            </w:del>
          </w:p>
        </w:tc>
      </w:tr>
      <w:tr w:rsidR="004448D3" w:rsidDel="00EA221D" w14:paraId="2164AC5B" w14:textId="77777777" w:rsidTr="00EA221D">
        <w:trPr>
          <w:trHeight w:val="838"/>
          <w:jc w:val="center"/>
          <w:del w:id="144" w:author="Patrick Hagan" w:date="2019-04-30T08:56:00Z"/>
        </w:trPr>
        <w:tc>
          <w:tcPr>
            <w:tcW w:w="855" w:type="dxa"/>
            <w:shd w:val="clear" w:color="auto" w:fill="auto"/>
          </w:tcPr>
          <w:p w14:paraId="148C4707" w14:textId="77777777" w:rsidR="004448D3" w:rsidRPr="00EC333C" w:rsidDel="00EA221D" w:rsidRDefault="004448D3" w:rsidP="00C85994">
            <w:pPr>
              <w:rPr>
                <w:del w:id="145" w:author="Patrick Hagan" w:date="2019-04-30T08:56:00Z"/>
                <w:rFonts w:ascii="Calibri" w:eastAsia="Calibri" w:hAnsi="Calibri"/>
                <w:sz w:val="22"/>
                <w:szCs w:val="22"/>
              </w:rPr>
            </w:pPr>
          </w:p>
        </w:tc>
        <w:tc>
          <w:tcPr>
            <w:tcW w:w="852" w:type="dxa"/>
            <w:shd w:val="clear" w:color="auto" w:fill="auto"/>
          </w:tcPr>
          <w:p w14:paraId="648D9AE7" w14:textId="77777777" w:rsidR="004448D3" w:rsidRPr="00EC333C" w:rsidDel="00EA221D" w:rsidRDefault="004448D3" w:rsidP="00C85994">
            <w:pPr>
              <w:rPr>
                <w:del w:id="146" w:author="Patrick Hagan" w:date="2019-04-30T08:56:00Z"/>
                <w:rFonts w:ascii="Calibri" w:eastAsia="Calibri" w:hAnsi="Calibri"/>
                <w:sz w:val="22"/>
                <w:szCs w:val="22"/>
              </w:rPr>
            </w:pPr>
          </w:p>
        </w:tc>
        <w:tc>
          <w:tcPr>
            <w:tcW w:w="1549" w:type="dxa"/>
            <w:gridSpan w:val="2"/>
            <w:shd w:val="clear" w:color="auto" w:fill="auto"/>
          </w:tcPr>
          <w:p w14:paraId="277C7513" w14:textId="77777777" w:rsidR="004448D3" w:rsidRPr="00EC333C" w:rsidDel="00EA221D" w:rsidRDefault="004448D3" w:rsidP="00C85994">
            <w:pPr>
              <w:rPr>
                <w:del w:id="147" w:author="Patrick Hagan" w:date="2019-04-30T08:56:00Z"/>
                <w:rFonts w:ascii="Calibri" w:eastAsia="Calibri" w:hAnsi="Calibri"/>
                <w:sz w:val="22"/>
                <w:szCs w:val="22"/>
              </w:rPr>
            </w:pPr>
          </w:p>
        </w:tc>
        <w:tc>
          <w:tcPr>
            <w:tcW w:w="1120" w:type="dxa"/>
            <w:shd w:val="clear" w:color="auto" w:fill="auto"/>
          </w:tcPr>
          <w:p w14:paraId="6CA4159E" w14:textId="77777777" w:rsidR="004448D3" w:rsidRPr="00EC333C" w:rsidDel="00EA221D" w:rsidRDefault="004448D3" w:rsidP="00C85994">
            <w:pPr>
              <w:rPr>
                <w:del w:id="148" w:author="Patrick Hagan" w:date="2019-04-30T08:56:00Z"/>
                <w:rFonts w:ascii="Calibri" w:eastAsia="Calibri" w:hAnsi="Calibri"/>
                <w:sz w:val="22"/>
                <w:szCs w:val="22"/>
              </w:rPr>
            </w:pPr>
          </w:p>
        </w:tc>
        <w:tc>
          <w:tcPr>
            <w:tcW w:w="1290" w:type="dxa"/>
            <w:gridSpan w:val="2"/>
            <w:shd w:val="clear" w:color="auto" w:fill="auto"/>
          </w:tcPr>
          <w:p w14:paraId="6DDE45AF" w14:textId="77777777" w:rsidR="004448D3" w:rsidRPr="00EC333C" w:rsidDel="00EA221D" w:rsidRDefault="004448D3" w:rsidP="00C85994">
            <w:pPr>
              <w:rPr>
                <w:del w:id="149" w:author="Patrick Hagan" w:date="2019-04-30T08:56:00Z"/>
                <w:rFonts w:ascii="Calibri" w:eastAsia="Calibri" w:hAnsi="Calibri"/>
                <w:sz w:val="22"/>
                <w:szCs w:val="22"/>
              </w:rPr>
            </w:pPr>
          </w:p>
        </w:tc>
        <w:tc>
          <w:tcPr>
            <w:tcW w:w="1752" w:type="dxa"/>
            <w:gridSpan w:val="2"/>
            <w:shd w:val="clear" w:color="auto" w:fill="auto"/>
          </w:tcPr>
          <w:p w14:paraId="03242B03" w14:textId="77777777" w:rsidR="004448D3" w:rsidRPr="00EC333C" w:rsidDel="00EA221D" w:rsidRDefault="004448D3" w:rsidP="00C85994">
            <w:pPr>
              <w:rPr>
                <w:del w:id="150" w:author="Patrick Hagan" w:date="2019-04-30T08:56:00Z"/>
                <w:rFonts w:ascii="Calibri" w:eastAsia="Calibri" w:hAnsi="Calibri"/>
                <w:sz w:val="22"/>
                <w:szCs w:val="22"/>
              </w:rPr>
            </w:pPr>
            <w:del w:id="151" w:author="Patrick Hagan" w:date="2019-04-30T08:56:00Z">
              <w:r w:rsidRPr="00EC333C" w:rsidDel="00EA221D">
                <w:rPr>
                  <w:rFonts w:ascii="Calibri" w:eastAsia="Calibri" w:hAnsi="Calibri"/>
                  <w:sz w:val="22"/>
                  <w:szCs w:val="22"/>
                </w:rPr>
                <w:delText>NA</w:delText>
              </w:r>
            </w:del>
          </w:p>
        </w:tc>
        <w:tc>
          <w:tcPr>
            <w:tcW w:w="2868" w:type="dxa"/>
            <w:gridSpan w:val="2"/>
            <w:shd w:val="clear" w:color="auto" w:fill="auto"/>
          </w:tcPr>
          <w:p w14:paraId="1D92BCE0" w14:textId="77777777" w:rsidR="004448D3" w:rsidRPr="00EC333C" w:rsidDel="00EA221D" w:rsidRDefault="004448D3" w:rsidP="00C85994">
            <w:pPr>
              <w:rPr>
                <w:del w:id="152" w:author="Patrick Hagan" w:date="2019-04-30T08:56:00Z"/>
                <w:rFonts w:ascii="Calibri" w:eastAsia="Calibri" w:hAnsi="Calibri"/>
                <w:sz w:val="22"/>
                <w:szCs w:val="22"/>
              </w:rPr>
            </w:pPr>
            <w:del w:id="153" w:author="Patrick Hagan" w:date="2019-04-30T08:56:00Z">
              <w:r w:rsidRPr="00EC333C" w:rsidDel="00EA221D">
                <w:rPr>
                  <w:rFonts w:ascii="Calibri" w:eastAsia="Calibri" w:hAnsi="Calibri"/>
                  <w:sz w:val="22"/>
                  <w:szCs w:val="22"/>
                </w:rPr>
                <w:delText>NA</w:delText>
              </w:r>
            </w:del>
          </w:p>
        </w:tc>
      </w:tr>
      <w:tr w:rsidR="004448D3" w:rsidDel="00EA221D" w14:paraId="7B459CB8" w14:textId="77777777" w:rsidTr="00EA221D">
        <w:trPr>
          <w:trHeight w:val="888"/>
          <w:jc w:val="center"/>
          <w:del w:id="154" w:author="Patrick Hagan" w:date="2019-04-30T08:56:00Z"/>
        </w:trPr>
        <w:tc>
          <w:tcPr>
            <w:tcW w:w="855" w:type="dxa"/>
            <w:shd w:val="clear" w:color="auto" w:fill="auto"/>
          </w:tcPr>
          <w:p w14:paraId="2E34D469" w14:textId="77777777" w:rsidR="004448D3" w:rsidRPr="00EC333C" w:rsidDel="00EA221D" w:rsidRDefault="004448D3" w:rsidP="00C85994">
            <w:pPr>
              <w:rPr>
                <w:del w:id="155" w:author="Patrick Hagan" w:date="2019-04-30T08:56:00Z"/>
                <w:rFonts w:ascii="Calibri" w:eastAsia="Calibri" w:hAnsi="Calibri"/>
                <w:sz w:val="22"/>
                <w:szCs w:val="22"/>
              </w:rPr>
            </w:pPr>
          </w:p>
        </w:tc>
        <w:tc>
          <w:tcPr>
            <w:tcW w:w="852" w:type="dxa"/>
            <w:shd w:val="clear" w:color="auto" w:fill="auto"/>
          </w:tcPr>
          <w:p w14:paraId="3BC58035" w14:textId="77777777" w:rsidR="004448D3" w:rsidRPr="00EC333C" w:rsidDel="00EA221D" w:rsidRDefault="004448D3" w:rsidP="00C85994">
            <w:pPr>
              <w:rPr>
                <w:del w:id="156" w:author="Patrick Hagan" w:date="2019-04-30T08:56:00Z"/>
                <w:rFonts w:ascii="Calibri" w:eastAsia="Calibri" w:hAnsi="Calibri"/>
                <w:sz w:val="22"/>
                <w:szCs w:val="22"/>
              </w:rPr>
            </w:pPr>
          </w:p>
        </w:tc>
        <w:tc>
          <w:tcPr>
            <w:tcW w:w="1549" w:type="dxa"/>
            <w:gridSpan w:val="2"/>
            <w:shd w:val="clear" w:color="auto" w:fill="auto"/>
          </w:tcPr>
          <w:p w14:paraId="22D456B5" w14:textId="77777777" w:rsidR="004448D3" w:rsidRPr="00EC333C" w:rsidDel="00EA221D" w:rsidRDefault="004448D3" w:rsidP="00C85994">
            <w:pPr>
              <w:rPr>
                <w:del w:id="157" w:author="Patrick Hagan" w:date="2019-04-30T08:56:00Z"/>
                <w:rFonts w:ascii="Calibri" w:eastAsia="Calibri" w:hAnsi="Calibri"/>
                <w:sz w:val="22"/>
                <w:szCs w:val="22"/>
              </w:rPr>
            </w:pPr>
          </w:p>
        </w:tc>
        <w:tc>
          <w:tcPr>
            <w:tcW w:w="1120" w:type="dxa"/>
            <w:shd w:val="clear" w:color="auto" w:fill="auto"/>
          </w:tcPr>
          <w:p w14:paraId="470F3558" w14:textId="77777777" w:rsidR="004448D3" w:rsidRPr="00EC333C" w:rsidDel="00EA221D" w:rsidRDefault="004448D3" w:rsidP="00C85994">
            <w:pPr>
              <w:rPr>
                <w:del w:id="158" w:author="Patrick Hagan" w:date="2019-04-30T08:56:00Z"/>
                <w:rFonts w:ascii="Calibri" w:eastAsia="Calibri" w:hAnsi="Calibri"/>
                <w:sz w:val="22"/>
                <w:szCs w:val="22"/>
              </w:rPr>
            </w:pPr>
          </w:p>
        </w:tc>
        <w:tc>
          <w:tcPr>
            <w:tcW w:w="1290" w:type="dxa"/>
            <w:gridSpan w:val="2"/>
            <w:shd w:val="clear" w:color="auto" w:fill="auto"/>
          </w:tcPr>
          <w:p w14:paraId="2D7E57C6" w14:textId="77777777" w:rsidR="004448D3" w:rsidRPr="00EC333C" w:rsidDel="00EA221D" w:rsidRDefault="004448D3" w:rsidP="00C85994">
            <w:pPr>
              <w:rPr>
                <w:del w:id="159" w:author="Patrick Hagan" w:date="2019-04-30T08:56:00Z"/>
                <w:rFonts w:ascii="Calibri" w:eastAsia="Calibri" w:hAnsi="Calibri"/>
                <w:sz w:val="22"/>
                <w:szCs w:val="22"/>
              </w:rPr>
            </w:pPr>
          </w:p>
        </w:tc>
        <w:tc>
          <w:tcPr>
            <w:tcW w:w="1752" w:type="dxa"/>
            <w:gridSpan w:val="2"/>
            <w:shd w:val="clear" w:color="auto" w:fill="auto"/>
          </w:tcPr>
          <w:p w14:paraId="62FA027F" w14:textId="77777777" w:rsidR="004448D3" w:rsidRPr="00EC333C" w:rsidDel="00EA221D" w:rsidRDefault="004448D3" w:rsidP="00C85994">
            <w:pPr>
              <w:rPr>
                <w:del w:id="160" w:author="Patrick Hagan" w:date="2019-04-30T08:56:00Z"/>
                <w:rFonts w:ascii="Calibri" w:eastAsia="Calibri" w:hAnsi="Calibri"/>
                <w:sz w:val="22"/>
                <w:szCs w:val="22"/>
              </w:rPr>
            </w:pPr>
            <w:del w:id="161" w:author="Patrick Hagan" w:date="2019-04-30T08:56:00Z">
              <w:r w:rsidRPr="00EC333C" w:rsidDel="00EA221D">
                <w:rPr>
                  <w:rFonts w:ascii="Calibri" w:eastAsia="Calibri" w:hAnsi="Calibri"/>
                  <w:sz w:val="22"/>
                  <w:szCs w:val="22"/>
                </w:rPr>
                <w:delText>NA</w:delText>
              </w:r>
            </w:del>
          </w:p>
        </w:tc>
        <w:tc>
          <w:tcPr>
            <w:tcW w:w="2868" w:type="dxa"/>
            <w:gridSpan w:val="2"/>
            <w:shd w:val="clear" w:color="auto" w:fill="auto"/>
          </w:tcPr>
          <w:p w14:paraId="2C3EAB7D" w14:textId="77777777" w:rsidR="004448D3" w:rsidRPr="00EC333C" w:rsidDel="00EA221D" w:rsidRDefault="004448D3" w:rsidP="00C85994">
            <w:pPr>
              <w:rPr>
                <w:del w:id="162" w:author="Patrick Hagan" w:date="2019-04-30T08:56:00Z"/>
                <w:rFonts w:ascii="Calibri" w:eastAsia="Calibri" w:hAnsi="Calibri"/>
                <w:sz w:val="22"/>
                <w:szCs w:val="22"/>
              </w:rPr>
            </w:pPr>
            <w:del w:id="163" w:author="Patrick Hagan" w:date="2019-04-30T08:56:00Z">
              <w:r w:rsidRPr="00EC333C" w:rsidDel="00EA221D">
                <w:rPr>
                  <w:rFonts w:ascii="Calibri" w:eastAsia="Calibri" w:hAnsi="Calibri"/>
                  <w:sz w:val="22"/>
                  <w:szCs w:val="22"/>
                </w:rPr>
                <w:delText>NA</w:delText>
              </w:r>
            </w:del>
          </w:p>
        </w:tc>
      </w:tr>
      <w:tr w:rsidR="004448D3" w:rsidDel="00EA221D" w14:paraId="4D454428" w14:textId="77777777" w:rsidTr="00EA221D">
        <w:trPr>
          <w:trHeight w:val="917"/>
          <w:jc w:val="center"/>
          <w:del w:id="164" w:author="Patrick Hagan" w:date="2019-04-30T08:56:00Z"/>
        </w:trPr>
        <w:tc>
          <w:tcPr>
            <w:tcW w:w="855" w:type="dxa"/>
            <w:shd w:val="clear" w:color="auto" w:fill="auto"/>
          </w:tcPr>
          <w:p w14:paraId="389A3588" w14:textId="77777777" w:rsidR="004448D3" w:rsidRPr="00EC333C" w:rsidDel="00EA221D" w:rsidRDefault="004448D3" w:rsidP="00C85994">
            <w:pPr>
              <w:rPr>
                <w:del w:id="165" w:author="Patrick Hagan" w:date="2019-04-30T08:56:00Z"/>
                <w:rFonts w:ascii="Calibri" w:eastAsia="Calibri" w:hAnsi="Calibri"/>
                <w:sz w:val="22"/>
                <w:szCs w:val="22"/>
              </w:rPr>
            </w:pPr>
          </w:p>
        </w:tc>
        <w:tc>
          <w:tcPr>
            <w:tcW w:w="852" w:type="dxa"/>
            <w:shd w:val="clear" w:color="auto" w:fill="auto"/>
          </w:tcPr>
          <w:p w14:paraId="0F047175" w14:textId="77777777" w:rsidR="004448D3" w:rsidRPr="00EC333C" w:rsidDel="00EA221D" w:rsidRDefault="004448D3" w:rsidP="00C85994">
            <w:pPr>
              <w:rPr>
                <w:del w:id="166" w:author="Patrick Hagan" w:date="2019-04-30T08:56:00Z"/>
                <w:rFonts w:ascii="Calibri" w:eastAsia="Calibri" w:hAnsi="Calibri"/>
                <w:sz w:val="22"/>
                <w:szCs w:val="22"/>
              </w:rPr>
            </w:pPr>
          </w:p>
        </w:tc>
        <w:tc>
          <w:tcPr>
            <w:tcW w:w="1549" w:type="dxa"/>
            <w:gridSpan w:val="2"/>
            <w:shd w:val="clear" w:color="auto" w:fill="auto"/>
          </w:tcPr>
          <w:p w14:paraId="3881612F" w14:textId="77777777" w:rsidR="004448D3" w:rsidRPr="00EC333C" w:rsidDel="00EA221D" w:rsidRDefault="004448D3" w:rsidP="00C85994">
            <w:pPr>
              <w:rPr>
                <w:del w:id="167" w:author="Patrick Hagan" w:date="2019-04-30T08:56:00Z"/>
                <w:rFonts w:ascii="Calibri" w:eastAsia="Calibri" w:hAnsi="Calibri"/>
                <w:sz w:val="22"/>
                <w:szCs w:val="22"/>
              </w:rPr>
            </w:pPr>
          </w:p>
        </w:tc>
        <w:tc>
          <w:tcPr>
            <w:tcW w:w="1120" w:type="dxa"/>
            <w:shd w:val="clear" w:color="auto" w:fill="auto"/>
          </w:tcPr>
          <w:p w14:paraId="567A0D15" w14:textId="77777777" w:rsidR="004448D3" w:rsidRPr="00EC333C" w:rsidDel="00EA221D" w:rsidRDefault="004448D3" w:rsidP="00C85994">
            <w:pPr>
              <w:rPr>
                <w:del w:id="168" w:author="Patrick Hagan" w:date="2019-04-30T08:56:00Z"/>
                <w:rFonts w:ascii="Calibri" w:eastAsia="Calibri" w:hAnsi="Calibri"/>
                <w:sz w:val="22"/>
                <w:szCs w:val="22"/>
              </w:rPr>
            </w:pPr>
          </w:p>
        </w:tc>
        <w:tc>
          <w:tcPr>
            <w:tcW w:w="1290" w:type="dxa"/>
            <w:gridSpan w:val="2"/>
            <w:shd w:val="clear" w:color="auto" w:fill="auto"/>
          </w:tcPr>
          <w:p w14:paraId="2354C3A2" w14:textId="77777777" w:rsidR="004448D3" w:rsidRPr="00EC333C" w:rsidDel="00EA221D" w:rsidRDefault="004448D3" w:rsidP="00C85994">
            <w:pPr>
              <w:rPr>
                <w:del w:id="169" w:author="Patrick Hagan" w:date="2019-04-30T08:56:00Z"/>
                <w:rFonts w:ascii="Calibri" w:eastAsia="Calibri" w:hAnsi="Calibri"/>
                <w:sz w:val="22"/>
                <w:szCs w:val="22"/>
              </w:rPr>
            </w:pPr>
          </w:p>
        </w:tc>
        <w:tc>
          <w:tcPr>
            <w:tcW w:w="1752" w:type="dxa"/>
            <w:gridSpan w:val="2"/>
            <w:shd w:val="clear" w:color="auto" w:fill="auto"/>
          </w:tcPr>
          <w:p w14:paraId="05E1F200" w14:textId="77777777" w:rsidR="004448D3" w:rsidRPr="00EC333C" w:rsidDel="00EA221D" w:rsidRDefault="004448D3" w:rsidP="00C85994">
            <w:pPr>
              <w:rPr>
                <w:del w:id="170" w:author="Patrick Hagan" w:date="2019-04-30T08:56:00Z"/>
                <w:rFonts w:ascii="Calibri" w:eastAsia="Calibri" w:hAnsi="Calibri"/>
                <w:sz w:val="22"/>
                <w:szCs w:val="22"/>
              </w:rPr>
            </w:pPr>
            <w:del w:id="171" w:author="Patrick Hagan" w:date="2019-04-30T08:56:00Z">
              <w:r w:rsidRPr="00EC333C" w:rsidDel="00EA221D">
                <w:rPr>
                  <w:rFonts w:ascii="Calibri" w:eastAsia="Calibri" w:hAnsi="Calibri"/>
                  <w:sz w:val="22"/>
                  <w:szCs w:val="22"/>
                </w:rPr>
                <w:delText>NA</w:delText>
              </w:r>
            </w:del>
          </w:p>
        </w:tc>
        <w:tc>
          <w:tcPr>
            <w:tcW w:w="2868" w:type="dxa"/>
            <w:gridSpan w:val="2"/>
            <w:shd w:val="clear" w:color="auto" w:fill="auto"/>
          </w:tcPr>
          <w:p w14:paraId="480D9CCD" w14:textId="77777777" w:rsidR="004448D3" w:rsidRPr="00EC333C" w:rsidDel="00EA221D" w:rsidRDefault="004448D3" w:rsidP="00C85994">
            <w:pPr>
              <w:rPr>
                <w:del w:id="172" w:author="Patrick Hagan" w:date="2019-04-30T08:56:00Z"/>
                <w:rFonts w:ascii="Calibri" w:eastAsia="Calibri" w:hAnsi="Calibri"/>
                <w:sz w:val="22"/>
                <w:szCs w:val="22"/>
              </w:rPr>
            </w:pPr>
            <w:del w:id="173" w:author="Patrick Hagan" w:date="2019-04-30T08:56:00Z">
              <w:r w:rsidRPr="00EC333C" w:rsidDel="00EA221D">
                <w:rPr>
                  <w:rFonts w:ascii="Calibri" w:eastAsia="Calibri" w:hAnsi="Calibri"/>
                  <w:sz w:val="22"/>
                  <w:szCs w:val="22"/>
                </w:rPr>
                <w:delText>NA</w:delText>
              </w:r>
            </w:del>
          </w:p>
        </w:tc>
      </w:tr>
      <w:tr w:rsidR="004448D3" w:rsidDel="00EA221D" w14:paraId="01AEBBE1" w14:textId="77777777" w:rsidTr="00EA221D">
        <w:trPr>
          <w:trHeight w:val="888"/>
          <w:jc w:val="center"/>
          <w:del w:id="174" w:author="Patrick Hagan" w:date="2019-04-30T08:56:00Z"/>
        </w:trPr>
        <w:tc>
          <w:tcPr>
            <w:tcW w:w="855" w:type="dxa"/>
            <w:shd w:val="clear" w:color="auto" w:fill="auto"/>
          </w:tcPr>
          <w:p w14:paraId="75548AA5" w14:textId="77777777" w:rsidR="004448D3" w:rsidRPr="00EC333C" w:rsidDel="00EA221D" w:rsidRDefault="004448D3" w:rsidP="00C85994">
            <w:pPr>
              <w:rPr>
                <w:del w:id="175" w:author="Patrick Hagan" w:date="2019-04-30T08:56:00Z"/>
                <w:rFonts w:ascii="Calibri" w:eastAsia="Calibri" w:hAnsi="Calibri"/>
                <w:sz w:val="22"/>
                <w:szCs w:val="22"/>
              </w:rPr>
            </w:pPr>
          </w:p>
        </w:tc>
        <w:tc>
          <w:tcPr>
            <w:tcW w:w="852" w:type="dxa"/>
            <w:shd w:val="clear" w:color="auto" w:fill="auto"/>
          </w:tcPr>
          <w:p w14:paraId="4757CD28" w14:textId="77777777" w:rsidR="004448D3" w:rsidRPr="00EC333C" w:rsidDel="00EA221D" w:rsidRDefault="004448D3" w:rsidP="00C85994">
            <w:pPr>
              <w:rPr>
                <w:del w:id="176" w:author="Patrick Hagan" w:date="2019-04-30T08:56:00Z"/>
                <w:rFonts w:ascii="Calibri" w:eastAsia="Calibri" w:hAnsi="Calibri"/>
                <w:sz w:val="22"/>
                <w:szCs w:val="22"/>
              </w:rPr>
            </w:pPr>
          </w:p>
        </w:tc>
        <w:tc>
          <w:tcPr>
            <w:tcW w:w="1549" w:type="dxa"/>
            <w:gridSpan w:val="2"/>
            <w:shd w:val="clear" w:color="auto" w:fill="auto"/>
          </w:tcPr>
          <w:p w14:paraId="0E66630F" w14:textId="77777777" w:rsidR="004448D3" w:rsidRPr="00EC333C" w:rsidDel="00EA221D" w:rsidRDefault="004448D3" w:rsidP="00C85994">
            <w:pPr>
              <w:rPr>
                <w:del w:id="177" w:author="Patrick Hagan" w:date="2019-04-30T08:56:00Z"/>
                <w:rFonts w:ascii="Calibri" w:eastAsia="Calibri" w:hAnsi="Calibri"/>
                <w:sz w:val="22"/>
                <w:szCs w:val="22"/>
              </w:rPr>
            </w:pPr>
          </w:p>
        </w:tc>
        <w:tc>
          <w:tcPr>
            <w:tcW w:w="1120" w:type="dxa"/>
            <w:shd w:val="clear" w:color="auto" w:fill="auto"/>
          </w:tcPr>
          <w:p w14:paraId="08F2DCAB" w14:textId="77777777" w:rsidR="004448D3" w:rsidRPr="00EC333C" w:rsidDel="00EA221D" w:rsidRDefault="004448D3" w:rsidP="00C85994">
            <w:pPr>
              <w:rPr>
                <w:del w:id="178" w:author="Patrick Hagan" w:date="2019-04-30T08:56:00Z"/>
                <w:rFonts w:ascii="Calibri" w:eastAsia="Calibri" w:hAnsi="Calibri"/>
                <w:sz w:val="22"/>
                <w:szCs w:val="22"/>
              </w:rPr>
            </w:pPr>
          </w:p>
        </w:tc>
        <w:tc>
          <w:tcPr>
            <w:tcW w:w="1290" w:type="dxa"/>
            <w:gridSpan w:val="2"/>
            <w:shd w:val="clear" w:color="auto" w:fill="auto"/>
          </w:tcPr>
          <w:p w14:paraId="680831A8" w14:textId="77777777" w:rsidR="004448D3" w:rsidRPr="00EC333C" w:rsidDel="00EA221D" w:rsidRDefault="004448D3" w:rsidP="00C85994">
            <w:pPr>
              <w:rPr>
                <w:del w:id="179" w:author="Patrick Hagan" w:date="2019-04-30T08:56:00Z"/>
                <w:rFonts w:ascii="Calibri" w:eastAsia="Calibri" w:hAnsi="Calibri"/>
                <w:sz w:val="22"/>
                <w:szCs w:val="22"/>
              </w:rPr>
            </w:pPr>
          </w:p>
        </w:tc>
        <w:tc>
          <w:tcPr>
            <w:tcW w:w="1752" w:type="dxa"/>
            <w:gridSpan w:val="2"/>
            <w:shd w:val="clear" w:color="auto" w:fill="auto"/>
          </w:tcPr>
          <w:p w14:paraId="1D65FA50" w14:textId="77777777" w:rsidR="004448D3" w:rsidRPr="00EC333C" w:rsidDel="00EA221D" w:rsidRDefault="004448D3" w:rsidP="00C85994">
            <w:pPr>
              <w:rPr>
                <w:del w:id="180" w:author="Patrick Hagan" w:date="2019-04-30T08:56:00Z"/>
                <w:rFonts w:ascii="Calibri" w:eastAsia="Calibri" w:hAnsi="Calibri"/>
                <w:sz w:val="22"/>
                <w:szCs w:val="22"/>
              </w:rPr>
            </w:pPr>
            <w:del w:id="181" w:author="Patrick Hagan" w:date="2019-04-30T08:56:00Z">
              <w:r w:rsidRPr="00EC333C" w:rsidDel="00EA221D">
                <w:rPr>
                  <w:rFonts w:ascii="Calibri" w:eastAsia="Calibri" w:hAnsi="Calibri"/>
                  <w:sz w:val="22"/>
                  <w:szCs w:val="22"/>
                </w:rPr>
                <w:delText>NA</w:delText>
              </w:r>
            </w:del>
          </w:p>
        </w:tc>
        <w:tc>
          <w:tcPr>
            <w:tcW w:w="2868" w:type="dxa"/>
            <w:gridSpan w:val="2"/>
            <w:shd w:val="clear" w:color="auto" w:fill="auto"/>
          </w:tcPr>
          <w:p w14:paraId="6C408156" w14:textId="77777777" w:rsidR="004448D3" w:rsidRPr="00EC333C" w:rsidDel="00EA221D" w:rsidRDefault="004448D3" w:rsidP="00C85994">
            <w:pPr>
              <w:rPr>
                <w:del w:id="182" w:author="Patrick Hagan" w:date="2019-04-30T08:56:00Z"/>
                <w:rFonts w:ascii="Calibri" w:eastAsia="Calibri" w:hAnsi="Calibri"/>
                <w:sz w:val="22"/>
                <w:szCs w:val="22"/>
              </w:rPr>
            </w:pPr>
            <w:del w:id="183" w:author="Patrick Hagan" w:date="2019-04-30T08:56:00Z">
              <w:r w:rsidRPr="00EC333C" w:rsidDel="00EA221D">
                <w:rPr>
                  <w:rFonts w:ascii="Calibri" w:eastAsia="Calibri" w:hAnsi="Calibri"/>
                  <w:sz w:val="22"/>
                  <w:szCs w:val="22"/>
                </w:rPr>
                <w:delText>NA</w:delText>
              </w:r>
            </w:del>
          </w:p>
        </w:tc>
      </w:tr>
      <w:tr w:rsidR="004448D3" w:rsidDel="00EA221D" w14:paraId="42DF20C7" w14:textId="77777777" w:rsidTr="00EA221D">
        <w:trPr>
          <w:trHeight w:val="838"/>
          <w:jc w:val="center"/>
          <w:del w:id="184" w:author="Patrick Hagan" w:date="2019-04-30T08:56:00Z"/>
        </w:trPr>
        <w:tc>
          <w:tcPr>
            <w:tcW w:w="855" w:type="dxa"/>
            <w:shd w:val="clear" w:color="auto" w:fill="auto"/>
          </w:tcPr>
          <w:p w14:paraId="276A4F20" w14:textId="77777777" w:rsidR="004448D3" w:rsidRPr="00EC333C" w:rsidDel="00EA221D" w:rsidRDefault="004448D3" w:rsidP="00C85994">
            <w:pPr>
              <w:rPr>
                <w:del w:id="185" w:author="Patrick Hagan" w:date="2019-04-30T08:56:00Z"/>
                <w:rFonts w:ascii="Calibri" w:eastAsia="Calibri" w:hAnsi="Calibri"/>
                <w:sz w:val="22"/>
                <w:szCs w:val="22"/>
              </w:rPr>
            </w:pPr>
          </w:p>
        </w:tc>
        <w:tc>
          <w:tcPr>
            <w:tcW w:w="852" w:type="dxa"/>
            <w:shd w:val="clear" w:color="auto" w:fill="auto"/>
          </w:tcPr>
          <w:p w14:paraId="346A54CC" w14:textId="77777777" w:rsidR="004448D3" w:rsidRPr="00EC333C" w:rsidDel="00EA221D" w:rsidRDefault="004448D3" w:rsidP="00C85994">
            <w:pPr>
              <w:rPr>
                <w:del w:id="186" w:author="Patrick Hagan" w:date="2019-04-30T08:56:00Z"/>
                <w:rFonts w:ascii="Calibri" w:eastAsia="Calibri" w:hAnsi="Calibri"/>
                <w:sz w:val="22"/>
                <w:szCs w:val="22"/>
              </w:rPr>
            </w:pPr>
          </w:p>
        </w:tc>
        <w:tc>
          <w:tcPr>
            <w:tcW w:w="1549" w:type="dxa"/>
            <w:gridSpan w:val="2"/>
            <w:shd w:val="clear" w:color="auto" w:fill="auto"/>
          </w:tcPr>
          <w:p w14:paraId="6E43DC3D" w14:textId="77777777" w:rsidR="004448D3" w:rsidRPr="00EC333C" w:rsidDel="00EA221D" w:rsidRDefault="004448D3" w:rsidP="00C85994">
            <w:pPr>
              <w:rPr>
                <w:del w:id="187" w:author="Patrick Hagan" w:date="2019-04-30T08:56:00Z"/>
                <w:rFonts w:ascii="Calibri" w:eastAsia="Calibri" w:hAnsi="Calibri"/>
                <w:sz w:val="22"/>
                <w:szCs w:val="22"/>
              </w:rPr>
            </w:pPr>
          </w:p>
        </w:tc>
        <w:tc>
          <w:tcPr>
            <w:tcW w:w="1120" w:type="dxa"/>
            <w:shd w:val="clear" w:color="auto" w:fill="auto"/>
          </w:tcPr>
          <w:p w14:paraId="3C6510F6" w14:textId="77777777" w:rsidR="004448D3" w:rsidRPr="00EC333C" w:rsidDel="00EA221D" w:rsidRDefault="004448D3" w:rsidP="00C85994">
            <w:pPr>
              <w:rPr>
                <w:del w:id="188" w:author="Patrick Hagan" w:date="2019-04-30T08:56:00Z"/>
                <w:rFonts w:ascii="Calibri" w:eastAsia="Calibri" w:hAnsi="Calibri"/>
                <w:sz w:val="22"/>
                <w:szCs w:val="22"/>
              </w:rPr>
            </w:pPr>
          </w:p>
        </w:tc>
        <w:tc>
          <w:tcPr>
            <w:tcW w:w="1290" w:type="dxa"/>
            <w:gridSpan w:val="2"/>
            <w:shd w:val="clear" w:color="auto" w:fill="auto"/>
          </w:tcPr>
          <w:p w14:paraId="0C489080" w14:textId="77777777" w:rsidR="004448D3" w:rsidRPr="00EC333C" w:rsidDel="00EA221D" w:rsidRDefault="004448D3" w:rsidP="00C85994">
            <w:pPr>
              <w:rPr>
                <w:del w:id="189" w:author="Patrick Hagan" w:date="2019-04-30T08:56:00Z"/>
                <w:rFonts w:ascii="Calibri" w:eastAsia="Calibri" w:hAnsi="Calibri"/>
                <w:sz w:val="22"/>
                <w:szCs w:val="22"/>
              </w:rPr>
            </w:pPr>
          </w:p>
        </w:tc>
        <w:tc>
          <w:tcPr>
            <w:tcW w:w="1752" w:type="dxa"/>
            <w:gridSpan w:val="2"/>
            <w:shd w:val="clear" w:color="auto" w:fill="auto"/>
          </w:tcPr>
          <w:p w14:paraId="56DC3DE3" w14:textId="77777777" w:rsidR="004448D3" w:rsidRPr="00EC333C" w:rsidDel="00EA221D" w:rsidRDefault="004448D3" w:rsidP="00C85994">
            <w:pPr>
              <w:rPr>
                <w:del w:id="190" w:author="Patrick Hagan" w:date="2019-04-30T08:56:00Z"/>
                <w:rFonts w:ascii="Calibri" w:eastAsia="Calibri" w:hAnsi="Calibri"/>
                <w:sz w:val="22"/>
                <w:szCs w:val="22"/>
              </w:rPr>
            </w:pPr>
          </w:p>
        </w:tc>
        <w:tc>
          <w:tcPr>
            <w:tcW w:w="2868" w:type="dxa"/>
            <w:gridSpan w:val="2"/>
            <w:shd w:val="clear" w:color="auto" w:fill="auto"/>
          </w:tcPr>
          <w:p w14:paraId="5A3F20EE" w14:textId="77777777" w:rsidR="004448D3" w:rsidRPr="00EC333C" w:rsidDel="00EA221D" w:rsidRDefault="004448D3" w:rsidP="00C85994">
            <w:pPr>
              <w:rPr>
                <w:del w:id="191" w:author="Patrick Hagan" w:date="2019-04-30T08:56:00Z"/>
                <w:rFonts w:ascii="Calibri" w:eastAsia="Calibri" w:hAnsi="Calibri"/>
                <w:sz w:val="22"/>
                <w:szCs w:val="22"/>
              </w:rPr>
            </w:pPr>
          </w:p>
        </w:tc>
      </w:tr>
      <w:tr w:rsidR="004448D3" w:rsidDel="00EA221D" w14:paraId="425937B9" w14:textId="77777777" w:rsidTr="00EA221D">
        <w:trPr>
          <w:trHeight w:val="888"/>
          <w:jc w:val="center"/>
          <w:del w:id="192" w:author="Patrick Hagan" w:date="2019-04-30T08:56:00Z"/>
        </w:trPr>
        <w:tc>
          <w:tcPr>
            <w:tcW w:w="855" w:type="dxa"/>
            <w:shd w:val="clear" w:color="auto" w:fill="auto"/>
          </w:tcPr>
          <w:p w14:paraId="04F955BA" w14:textId="77777777" w:rsidR="004448D3" w:rsidRPr="00EC333C" w:rsidDel="00EA221D" w:rsidRDefault="004448D3" w:rsidP="00C85994">
            <w:pPr>
              <w:rPr>
                <w:del w:id="193" w:author="Patrick Hagan" w:date="2019-04-30T08:56:00Z"/>
                <w:rFonts w:ascii="Calibri" w:eastAsia="Calibri" w:hAnsi="Calibri"/>
                <w:sz w:val="22"/>
                <w:szCs w:val="22"/>
              </w:rPr>
            </w:pPr>
          </w:p>
        </w:tc>
        <w:tc>
          <w:tcPr>
            <w:tcW w:w="852" w:type="dxa"/>
            <w:shd w:val="clear" w:color="auto" w:fill="auto"/>
          </w:tcPr>
          <w:p w14:paraId="6C5A7578" w14:textId="77777777" w:rsidR="004448D3" w:rsidRPr="00EC333C" w:rsidDel="00EA221D" w:rsidRDefault="004448D3" w:rsidP="00C85994">
            <w:pPr>
              <w:rPr>
                <w:del w:id="194" w:author="Patrick Hagan" w:date="2019-04-30T08:56:00Z"/>
                <w:rFonts w:ascii="Calibri" w:eastAsia="Calibri" w:hAnsi="Calibri"/>
                <w:sz w:val="22"/>
                <w:szCs w:val="22"/>
              </w:rPr>
            </w:pPr>
          </w:p>
        </w:tc>
        <w:tc>
          <w:tcPr>
            <w:tcW w:w="1549" w:type="dxa"/>
            <w:gridSpan w:val="2"/>
            <w:shd w:val="clear" w:color="auto" w:fill="auto"/>
          </w:tcPr>
          <w:p w14:paraId="65595F92" w14:textId="77777777" w:rsidR="004448D3" w:rsidRPr="00EC333C" w:rsidDel="00EA221D" w:rsidRDefault="004448D3" w:rsidP="00C85994">
            <w:pPr>
              <w:rPr>
                <w:del w:id="195" w:author="Patrick Hagan" w:date="2019-04-30T08:56:00Z"/>
                <w:rFonts w:ascii="Calibri" w:eastAsia="Calibri" w:hAnsi="Calibri"/>
                <w:sz w:val="22"/>
                <w:szCs w:val="22"/>
              </w:rPr>
            </w:pPr>
          </w:p>
        </w:tc>
        <w:tc>
          <w:tcPr>
            <w:tcW w:w="1120" w:type="dxa"/>
            <w:shd w:val="clear" w:color="auto" w:fill="auto"/>
          </w:tcPr>
          <w:p w14:paraId="30B4624B" w14:textId="77777777" w:rsidR="004448D3" w:rsidRPr="00EC333C" w:rsidDel="00EA221D" w:rsidRDefault="004448D3" w:rsidP="00C85994">
            <w:pPr>
              <w:rPr>
                <w:del w:id="196" w:author="Patrick Hagan" w:date="2019-04-30T08:56:00Z"/>
                <w:rFonts w:ascii="Calibri" w:eastAsia="Calibri" w:hAnsi="Calibri"/>
                <w:sz w:val="22"/>
                <w:szCs w:val="22"/>
              </w:rPr>
            </w:pPr>
          </w:p>
        </w:tc>
        <w:tc>
          <w:tcPr>
            <w:tcW w:w="1290" w:type="dxa"/>
            <w:gridSpan w:val="2"/>
            <w:shd w:val="clear" w:color="auto" w:fill="auto"/>
          </w:tcPr>
          <w:p w14:paraId="132BB390" w14:textId="77777777" w:rsidR="004448D3" w:rsidRPr="00EC333C" w:rsidDel="00EA221D" w:rsidRDefault="004448D3" w:rsidP="00C85994">
            <w:pPr>
              <w:rPr>
                <w:del w:id="197" w:author="Patrick Hagan" w:date="2019-04-30T08:56:00Z"/>
                <w:rFonts w:ascii="Calibri" w:eastAsia="Calibri" w:hAnsi="Calibri"/>
                <w:sz w:val="22"/>
                <w:szCs w:val="22"/>
              </w:rPr>
            </w:pPr>
            <w:del w:id="198" w:author="Patrick Hagan" w:date="2019-04-30T08:56:00Z">
              <w:r w:rsidRPr="00EC333C" w:rsidDel="00EA221D">
                <w:rPr>
                  <w:rFonts w:ascii="Calibri" w:eastAsia="Calibri" w:hAnsi="Calibri"/>
                  <w:sz w:val="22"/>
                  <w:szCs w:val="22"/>
                </w:rPr>
                <w:delText xml:space="preserve"> </w:delText>
              </w:r>
            </w:del>
          </w:p>
        </w:tc>
        <w:tc>
          <w:tcPr>
            <w:tcW w:w="1752" w:type="dxa"/>
            <w:gridSpan w:val="2"/>
            <w:shd w:val="clear" w:color="auto" w:fill="auto"/>
          </w:tcPr>
          <w:p w14:paraId="0E944666" w14:textId="77777777" w:rsidR="004448D3" w:rsidRPr="00EC333C" w:rsidDel="00EA221D" w:rsidRDefault="004448D3" w:rsidP="00C85994">
            <w:pPr>
              <w:rPr>
                <w:del w:id="199" w:author="Patrick Hagan" w:date="2019-04-30T08:56:00Z"/>
                <w:rFonts w:ascii="Calibri" w:eastAsia="Calibri" w:hAnsi="Calibri"/>
                <w:sz w:val="22"/>
                <w:szCs w:val="22"/>
              </w:rPr>
            </w:pPr>
          </w:p>
        </w:tc>
        <w:tc>
          <w:tcPr>
            <w:tcW w:w="2868" w:type="dxa"/>
            <w:gridSpan w:val="2"/>
            <w:shd w:val="clear" w:color="auto" w:fill="auto"/>
          </w:tcPr>
          <w:p w14:paraId="695D7B89" w14:textId="77777777" w:rsidR="004448D3" w:rsidRPr="00EC333C" w:rsidDel="00EA221D" w:rsidRDefault="004448D3" w:rsidP="00C85994">
            <w:pPr>
              <w:rPr>
                <w:del w:id="200" w:author="Patrick Hagan" w:date="2019-04-30T08:56:00Z"/>
                <w:rFonts w:ascii="Calibri" w:eastAsia="Calibri" w:hAnsi="Calibri"/>
                <w:sz w:val="22"/>
                <w:szCs w:val="22"/>
              </w:rPr>
            </w:pPr>
          </w:p>
        </w:tc>
      </w:tr>
      <w:tr w:rsidR="00EA221D" w14:paraId="780DD37A" w14:textId="77777777" w:rsidTr="00EA221D">
        <w:trPr>
          <w:gridAfter w:val="1"/>
          <w:wAfter w:w="215" w:type="dxa"/>
          <w:trHeight w:val="540"/>
          <w:jc w:val="center"/>
          <w:ins w:id="201" w:author="Patrick Hagan" w:date="2019-04-30T08:56:00Z"/>
        </w:trPr>
        <w:tc>
          <w:tcPr>
            <w:tcW w:w="936" w:type="dxa"/>
            <w:shd w:val="clear" w:color="auto" w:fill="auto"/>
          </w:tcPr>
          <w:p w14:paraId="73BB7ED5" w14:textId="77777777" w:rsidR="00EA221D" w:rsidRPr="00EC333C" w:rsidRDefault="00EA221D" w:rsidP="00210D54">
            <w:pPr>
              <w:rPr>
                <w:ins w:id="202" w:author="Patrick Hagan" w:date="2019-04-30T08:56:00Z"/>
                <w:rFonts w:ascii="Calibri" w:eastAsia="Calibri" w:hAnsi="Calibri"/>
                <w:sz w:val="22"/>
                <w:szCs w:val="22"/>
              </w:rPr>
            </w:pPr>
            <w:ins w:id="203" w:author="Patrick Hagan" w:date="2019-04-30T08:56:00Z">
              <w:r w:rsidRPr="00EC333C">
                <w:rPr>
                  <w:rFonts w:ascii="Calibri" w:eastAsia="Calibri" w:hAnsi="Calibri"/>
                  <w:sz w:val="22"/>
                  <w:szCs w:val="22"/>
                </w:rPr>
                <w:t>Station Code</w:t>
              </w:r>
            </w:ins>
          </w:p>
        </w:tc>
        <w:tc>
          <w:tcPr>
            <w:tcW w:w="848" w:type="dxa"/>
            <w:shd w:val="clear" w:color="auto" w:fill="auto"/>
          </w:tcPr>
          <w:p w14:paraId="7AFDAE48" w14:textId="77777777" w:rsidR="00EA221D" w:rsidRPr="00EC333C" w:rsidRDefault="00EA221D" w:rsidP="00210D54">
            <w:pPr>
              <w:rPr>
                <w:ins w:id="204" w:author="Patrick Hagan" w:date="2019-04-30T08:56:00Z"/>
                <w:rFonts w:ascii="Calibri" w:eastAsia="Calibri" w:hAnsi="Calibri"/>
                <w:sz w:val="22"/>
                <w:szCs w:val="22"/>
              </w:rPr>
            </w:pPr>
            <w:ins w:id="205" w:author="Patrick Hagan" w:date="2019-04-30T08:56:00Z">
              <w:r w:rsidRPr="00EC333C">
                <w:rPr>
                  <w:rFonts w:ascii="Calibri" w:eastAsia="Calibri" w:hAnsi="Calibri"/>
                  <w:sz w:val="22"/>
                  <w:szCs w:val="22"/>
                </w:rPr>
                <w:t>SWMP Status</w:t>
              </w:r>
            </w:ins>
          </w:p>
        </w:tc>
        <w:tc>
          <w:tcPr>
            <w:tcW w:w="1506" w:type="dxa"/>
            <w:shd w:val="clear" w:color="auto" w:fill="auto"/>
          </w:tcPr>
          <w:p w14:paraId="7113F890" w14:textId="77777777" w:rsidR="00EA221D" w:rsidRPr="00EC333C" w:rsidRDefault="00EA221D" w:rsidP="00210D54">
            <w:pPr>
              <w:rPr>
                <w:ins w:id="206" w:author="Patrick Hagan" w:date="2019-04-30T08:56:00Z"/>
                <w:rFonts w:ascii="Calibri" w:eastAsia="Calibri" w:hAnsi="Calibri"/>
                <w:sz w:val="22"/>
                <w:szCs w:val="22"/>
              </w:rPr>
            </w:pPr>
            <w:ins w:id="207" w:author="Patrick Hagan" w:date="2019-04-30T08:56:00Z">
              <w:r w:rsidRPr="00EC333C">
                <w:rPr>
                  <w:rFonts w:ascii="Calibri" w:eastAsia="Calibri" w:hAnsi="Calibri"/>
                  <w:sz w:val="22"/>
                  <w:szCs w:val="22"/>
                </w:rPr>
                <w:t>Station Name</w:t>
              </w:r>
            </w:ins>
          </w:p>
        </w:tc>
        <w:tc>
          <w:tcPr>
            <w:tcW w:w="1321" w:type="dxa"/>
            <w:gridSpan w:val="2"/>
            <w:shd w:val="clear" w:color="auto" w:fill="auto"/>
          </w:tcPr>
          <w:p w14:paraId="2633A89F" w14:textId="77777777" w:rsidR="00EA221D" w:rsidRPr="00EC333C" w:rsidRDefault="00EA221D" w:rsidP="00210D54">
            <w:pPr>
              <w:rPr>
                <w:ins w:id="208" w:author="Patrick Hagan" w:date="2019-04-30T08:56:00Z"/>
                <w:rFonts w:ascii="Calibri" w:eastAsia="Calibri" w:hAnsi="Calibri"/>
                <w:sz w:val="22"/>
                <w:szCs w:val="22"/>
              </w:rPr>
            </w:pPr>
            <w:ins w:id="209" w:author="Patrick Hagan" w:date="2019-04-30T08:56:00Z">
              <w:r w:rsidRPr="00EC333C">
                <w:rPr>
                  <w:rFonts w:ascii="Calibri" w:eastAsia="Calibri" w:hAnsi="Calibri"/>
                  <w:sz w:val="22"/>
                  <w:szCs w:val="22"/>
                </w:rPr>
                <w:t>Location</w:t>
              </w:r>
            </w:ins>
          </w:p>
        </w:tc>
        <w:tc>
          <w:tcPr>
            <w:tcW w:w="1278" w:type="dxa"/>
            <w:shd w:val="clear" w:color="auto" w:fill="auto"/>
          </w:tcPr>
          <w:p w14:paraId="26D89C6D" w14:textId="77777777" w:rsidR="00EA221D" w:rsidRPr="00EC333C" w:rsidRDefault="00EA221D" w:rsidP="00210D54">
            <w:pPr>
              <w:rPr>
                <w:ins w:id="210" w:author="Patrick Hagan" w:date="2019-04-30T08:56:00Z"/>
                <w:rFonts w:ascii="Calibri" w:eastAsia="Calibri" w:hAnsi="Calibri"/>
                <w:sz w:val="22"/>
                <w:szCs w:val="22"/>
              </w:rPr>
            </w:pPr>
            <w:ins w:id="211" w:author="Patrick Hagan" w:date="2019-04-30T08:56:00Z">
              <w:r w:rsidRPr="00EC333C">
                <w:rPr>
                  <w:rFonts w:ascii="Calibri" w:eastAsia="Calibri" w:hAnsi="Calibri"/>
                  <w:sz w:val="22"/>
                  <w:szCs w:val="22"/>
                </w:rPr>
                <w:t>Active Dates</w:t>
              </w:r>
            </w:ins>
          </w:p>
        </w:tc>
        <w:tc>
          <w:tcPr>
            <w:tcW w:w="1752" w:type="dxa"/>
            <w:gridSpan w:val="2"/>
            <w:shd w:val="clear" w:color="auto" w:fill="auto"/>
          </w:tcPr>
          <w:p w14:paraId="5EF5D212" w14:textId="77777777" w:rsidR="00EA221D" w:rsidRPr="00EC333C" w:rsidRDefault="00EA221D" w:rsidP="00210D54">
            <w:pPr>
              <w:rPr>
                <w:ins w:id="212" w:author="Patrick Hagan" w:date="2019-04-30T08:56:00Z"/>
                <w:rFonts w:ascii="Calibri" w:eastAsia="Calibri" w:hAnsi="Calibri"/>
                <w:sz w:val="22"/>
                <w:szCs w:val="22"/>
              </w:rPr>
            </w:pPr>
            <w:ins w:id="213" w:author="Patrick Hagan" w:date="2019-04-30T08:56:00Z">
              <w:r w:rsidRPr="00EC333C">
                <w:rPr>
                  <w:rFonts w:ascii="Calibri" w:eastAsia="Calibri" w:hAnsi="Calibri"/>
                  <w:sz w:val="22"/>
                  <w:szCs w:val="22"/>
                </w:rPr>
                <w:t>Reason Decommissioned</w:t>
              </w:r>
            </w:ins>
          </w:p>
        </w:tc>
        <w:tc>
          <w:tcPr>
            <w:tcW w:w="2645" w:type="dxa"/>
            <w:gridSpan w:val="2"/>
            <w:shd w:val="clear" w:color="auto" w:fill="auto"/>
          </w:tcPr>
          <w:p w14:paraId="1788D987" w14:textId="77777777" w:rsidR="00EA221D" w:rsidRPr="00EC333C" w:rsidRDefault="00EA221D" w:rsidP="00210D54">
            <w:pPr>
              <w:rPr>
                <w:ins w:id="214" w:author="Patrick Hagan" w:date="2019-04-30T08:56:00Z"/>
                <w:rFonts w:ascii="Calibri" w:eastAsia="Calibri" w:hAnsi="Calibri"/>
                <w:sz w:val="22"/>
                <w:szCs w:val="22"/>
              </w:rPr>
            </w:pPr>
            <w:ins w:id="215" w:author="Patrick Hagan" w:date="2019-04-30T08:56:00Z">
              <w:r w:rsidRPr="00EC333C">
                <w:rPr>
                  <w:rFonts w:ascii="Calibri" w:eastAsia="Calibri" w:hAnsi="Calibri"/>
                  <w:sz w:val="22"/>
                  <w:szCs w:val="22"/>
                </w:rPr>
                <w:t>Notes</w:t>
              </w:r>
            </w:ins>
          </w:p>
        </w:tc>
      </w:tr>
      <w:tr w:rsidR="00EA221D" w14:paraId="6D8994E5" w14:textId="77777777" w:rsidTr="00EA221D">
        <w:trPr>
          <w:gridAfter w:val="1"/>
          <w:wAfter w:w="215" w:type="dxa"/>
          <w:trHeight w:val="838"/>
          <w:jc w:val="center"/>
          <w:ins w:id="216" w:author="Patrick Hagan" w:date="2019-04-30T08:56:00Z"/>
        </w:trPr>
        <w:tc>
          <w:tcPr>
            <w:tcW w:w="936" w:type="dxa"/>
            <w:shd w:val="clear" w:color="auto" w:fill="auto"/>
          </w:tcPr>
          <w:p w14:paraId="4576DB71" w14:textId="77777777" w:rsidR="00EA221D" w:rsidRPr="00EC333C" w:rsidRDefault="00EA221D" w:rsidP="00210D54">
            <w:pPr>
              <w:rPr>
                <w:ins w:id="217" w:author="Patrick Hagan" w:date="2019-04-30T08:56:00Z"/>
                <w:rFonts w:ascii="Calibri" w:eastAsia="Calibri" w:hAnsi="Calibri"/>
                <w:sz w:val="22"/>
                <w:szCs w:val="22"/>
              </w:rPr>
            </w:pPr>
            <w:ins w:id="218" w:author="Patrick Hagan" w:date="2019-04-30T08:56:00Z">
              <w:r>
                <w:rPr>
                  <w:rFonts w:ascii="Calibri" w:eastAsia="Calibri" w:hAnsi="Calibri"/>
                  <w:sz w:val="22"/>
                  <w:szCs w:val="22"/>
                </w:rPr>
                <w:t>CA</w:t>
              </w:r>
            </w:ins>
          </w:p>
        </w:tc>
        <w:tc>
          <w:tcPr>
            <w:tcW w:w="848" w:type="dxa"/>
            <w:shd w:val="clear" w:color="auto" w:fill="auto"/>
          </w:tcPr>
          <w:p w14:paraId="7BCD5C15" w14:textId="77777777" w:rsidR="00EA221D" w:rsidRPr="00EC333C" w:rsidRDefault="00EA221D" w:rsidP="00210D54">
            <w:pPr>
              <w:rPr>
                <w:ins w:id="219" w:author="Patrick Hagan" w:date="2019-04-30T08:56:00Z"/>
                <w:rFonts w:ascii="Calibri" w:eastAsia="Calibri" w:hAnsi="Calibri"/>
                <w:sz w:val="22"/>
                <w:szCs w:val="22"/>
              </w:rPr>
            </w:pPr>
            <w:ins w:id="220" w:author="Patrick Hagan" w:date="2019-04-30T08:56:00Z">
              <w:r>
                <w:rPr>
                  <w:rFonts w:ascii="Calibri" w:eastAsia="Calibri" w:hAnsi="Calibri"/>
                  <w:sz w:val="22"/>
                  <w:szCs w:val="22"/>
                </w:rPr>
                <w:t>P</w:t>
              </w:r>
            </w:ins>
          </w:p>
        </w:tc>
        <w:tc>
          <w:tcPr>
            <w:tcW w:w="1506" w:type="dxa"/>
            <w:shd w:val="clear" w:color="auto" w:fill="auto"/>
          </w:tcPr>
          <w:p w14:paraId="10529043" w14:textId="77777777" w:rsidR="00EA221D" w:rsidRPr="00EC333C" w:rsidRDefault="00EA221D" w:rsidP="00210D54">
            <w:pPr>
              <w:rPr>
                <w:ins w:id="221" w:author="Patrick Hagan" w:date="2019-04-30T08:56:00Z"/>
                <w:rFonts w:ascii="Calibri" w:eastAsia="Calibri" w:hAnsi="Calibri"/>
                <w:sz w:val="22"/>
                <w:szCs w:val="22"/>
              </w:rPr>
            </w:pPr>
            <w:ins w:id="222" w:author="Patrick Hagan" w:date="2019-04-30T08:56:00Z">
              <w:r>
                <w:rPr>
                  <w:rFonts w:ascii="Calibri" w:eastAsia="Calibri" w:hAnsi="Calibri"/>
                  <w:sz w:val="22"/>
                  <w:szCs w:val="22"/>
                </w:rPr>
                <w:t>Cabretta</w:t>
              </w:r>
            </w:ins>
          </w:p>
        </w:tc>
        <w:tc>
          <w:tcPr>
            <w:tcW w:w="1321" w:type="dxa"/>
            <w:gridSpan w:val="2"/>
            <w:shd w:val="clear" w:color="auto" w:fill="auto"/>
          </w:tcPr>
          <w:p w14:paraId="4A750CEB" w14:textId="77777777" w:rsidR="00EA221D" w:rsidRPr="00EC333C" w:rsidRDefault="00EA221D" w:rsidP="00210D54">
            <w:pPr>
              <w:rPr>
                <w:ins w:id="223" w:author="Patrick Hagan" w:date="2019-04-30T08:56:00Z"/>
                <w:rFonts w:ascii="Calibri" w:eastAsia="Calibri" w:hAnsi="Calibri"/>
                <w:sz w:val="22"/>
                <w:szCs w:val="22"/>
              </w:rPr>
            </w:pPr>
            <w:ins w:id="224" w:author="Patrick Hagan" w:date="2019-04-30T08:56:00Z">
              <w:r w:rsidRPr="005B57A3">
                <w:rPr>
                  <w:rFonts w:ascii="Garamond" w:hAnsi="Garamond"/>
                  <w:bCs/>
                  <w:sz w:val="22"/>
                  <w:szCs w:val="22"/>
                </w:rPr>
                <w:t>N 31 26 37.3W 81 14 23.7</w:t>
              </w:r>
            </w:ins>
          </w:p>
        </w:tc>
        <w:tc>
          <w:tcPr>
            <w:tcW w:w="1278" w:type="dxa"/>
            <w:shd w:val="clear" w:color="auto" w:fill="auto"/>
          </w:tcPr>
          <w:p w14:paraId="077D5E27" w14:textId="77777777" w:rsidR="00EA221D" w:rsidRPr="00EC333C" w:rsidRDefault="00EA221D" w:rsidP="00210D54">
            <w:pPr>
              <w:rPr>
                <w:ins w:id="225" w:author="Patrick Hagan" w:date="2019-04-30T08:56:00Z"/>
                <w:rFonts w:ascii="Calibri" w:eastAsia="Calibri" w:hAnsi="Calibri"/>
                <w:sz w:val="22"/>
                <w:szCs w:val="22"/>
              </w:rPr>
            </w:pPr>
            <w:ins w:id="226" w:author="Patrick Hagan" w:date="2019-04-30T08:56:00Z">
              <w:r>
                <w:rPr>
                  <w:rFonts w:ascii="Calibri" w:eastAsia="Calibri" w:hAnsi="Calibri"/>
                  <w:sz w:val="22"/>
                  <w:szCs w:val="22"/>
                </w:rPr>
                <w:t>4/2004-current</w:t>
              </w:r>
            </w:ins>
          </w:p>
        </w:tc>
        <w:tc>
          <w:tcPr>
            <w:tcW w:w="1752" w:type="dxa"/>
            <w:gridSpan w:val="2"/>
            <w:shd w:val="clear" w:color="auto" w:fill="auto"/>
          </w:tcPr>
          <w:p w14:paraId="6F91BC48" w14:textId="77777777" w:rsidR="00EA221D" w:rsidRPr="00EC333C" w:rsidRDefault="00EA221D" w:rsidP="00210D54">
            <w:pPr>
              <w:rPr>
                <w:ins w:id="227" w:author="Patrick Hagan" w:date="2019-04-30T08:56:00Z"/>
                <w:rFonts w:ascii="Calibri" w:eastAsia="Calibri" w:hAnsi="Calibri"/>
                <w:sz w:val="22"/>
                <w:szCs w:val="22"/>
              </w:rPr>
            </w:pPr>
            <w:ins w:id="228" w:author="Patrick Hagan" w:date="2019-04-30T08:56:00Z">
              <w:r w:rsidRPr="00EC333C">
                <w:rPr>
                  <w:rFonts w:ascii="Calibri" w:eastAsia="Calibri" w:hAnsi="Calibri"/>
                  <w:sz w:val="22"/>
                  <w:szCs w:val="22"/>
                </w:rPr>
                <w:t>NA</w:t>
              </w:r>
            </w:ins>
          </w:p>
        </w:tc>
        <w:tc>
          <w:tcPr>
            <w:tcW w:w="2645" w:type="dxa"/>
            <w:gridSpan w:val="2"/>
            <w:shd w:val="clear" w:color="auto" w:fill="auto"/>
          </w:tcPr>
          <w:p w14:paraId="44F10640" w14:textId="77777777" w:rsidR="00EA221D" w:rsidRPr="00EC333C" w:rsidRDefault="00EA221D" w:rsidP="00210D54">
            <w:pPr>
              <w:rPr>
                <w:ins w:id="229" w:author="Patrick Hagan" w:date="2019-04-30T08:56:00Z"/>
                <w:rFonts w:ascii="Calibri" w:eastAsia="Calibri" w:hAnsi="Calibri"/>
                <w:sz w:val="22"/>
                <w:szCs w:val="22"/>
              </w:rPr>
            </w:pPr>
            <w:ins w:id="230" w:author="Patrick Hagan" w:date="2019-04-30T08:56:00Z">
              <w:r w:rsidRPr="00EC333C">
                <w:rPr>
                  <w:rFonts w:ascii="Calibri" w:eastAsia="Calibri" w:hAnsi="Calibri"/>
                  <w:sz w:val="22"/>
                  <w:szCs w:val="22"/>
                </w:rPr>
                <w:t>NA</w:t>
              </w:r>
            </w:ins>
          </w:p>
        </w:tc>
      </w:tr>
      <w:tr w:rsidR="00EA221D" w14:paraId="0BD63520" w14:textId="77777777" w:rsidTr="00EA221D">
        <w:trPr>
          <w:gridAfter w:val="1"/>
          <w:wAfter w:w="215" w:type="dxa"/>
          <w:trHeight w:val="888"/>
          <w:jc w:val="center"/>
          <w:ins w:id="231" w:author="Patrick Hagan" w:date="2019-04-30T08:56:00Z"/>
        </w:trPr>
        <w:tc>
          <w:tcPr>
            <w:tcW w:w="936" w:type="dxa"/>
            <w:shd w:val="clear" w:color="auto" w:fill="auto"/>
          </w:tcPr>
          <w:p w14:paraId="5222189D" w14:textId="77777777" w:rsidR="00EA221D" w:rsidRPr="00EC333C" w:rsidRDefault="00EA221D" w:rsidP="00210D54">
            <w:pPr>
              <w:rPr>
                <w:ins w:id="232" w:author="Patrick Hagan" w:date="2019-04-30T08:56:00Z"/>
                <w:rFonts w:ascii="Calibri" w:eastAsia="Calibri" w:hAnsi="Calibri"/>
                <w:sz w:val="22"/>
                <w:szCs w:val="22"/>
              </w:rPr>
            </w:pPr>
            <w:ins w:id="233" w:author="Patrick Hagan" w:date="2019-04-30T08:56:00Z">
              <w:r>
                <w:rPr>
                  <w:rFonts w:ascii="Calibri" w:eastAsia="Calibri" w:hAnsi="Calibri"/>
                  <w:sz w:val="22"/>
                  <w:szCs w:val="22"/>
                </w:rPr>
                <w:t>DC</w:t>
              </w:r>
            </w:ins>
          </w:p>
        </w:tc>
        <w:tc>
          <w:tcPr>
            <w:tcW w:w="848" w:type="dxa"/>
            <w:shd w:val="clear" w:color="auto" w:fill="auto"/>
          </w:tcPr>
          <w:p w14:paraId="01172FF5" w14:textId="77777777" w:rsidR="00EA221D" w:rsidRPr="00EC333C" w:rsidRDefault="00EA221D" w:rsidP="00210D54">
            <w:pPr>
              <w:rPr>
                <w:ins w:id="234" w:author="Patrick Hagan" w:date="2019-04-30T08:56:00Z"/>
                <w:rFonts w:ascii="Calibri" w:eastAsia="Calibri" w:hAnsi="Calibri"/>
                <w:sz w:val="22"/>
                <w:szCs w:val="22"/>
              </w:rPr>
            </w:pPr>
            <w:ins w:id="235" w:author="Patrick Hagan" w:date="2019-04-30T08:56:00Z">
              <w:r>
                <w:rPr>
                  <w:rFonts w:ascii="Calibri" w:eastAsia="Calibri" w:hAnsi="Calibri"/>
                  <w:sz w:val="22"/>
                  <w:szCs w:val="22"/>
                </w:rPr>
                <w:t>P</w:t>
              </w:r>
            </w:ins>
          </w:p>
        </w:tc>
        <w:tc>
          <w:tcPr>
            <w:tcW w:w="1506" w:type="dxa"/>
            <w:shd w:val="clear" w:color="auto" w:fill="auto"/>
          </w:tcPr>
          <w:p w14:paraId="71977336" w14:textId="77777777" w:rsidR="00EA221D" w:rsidRPr="00EC333C" w:rsidRDefault="00EA221D" w:rsidP="00210D54">
            <w:pPr>
              <w:rPr>
                <w:ins w:id="236" w:author="Patrick Hagan" w:date="2019-04-30T08:56:00Z"/>
                <w:rFonts w:ascii="Calibri" w:eastAsia="Calibri" w:hAnsi="Calibri"/>
                <w:sz w:val="22"/>
                <w:szCs w:val="22"/>
              </w:rPr>
            </w:pPr>
            <w:ins w:id="237" w:author="Patrick Hagan" w:date="2019-04-30T08:56:00Z">
              <w:r>
                <w:rPr>
                  <w:rFonts w:ascii="Calibri" w:eastAsia="Calibri" w:hAnsi="Calibri"/>
                  <w:sz w:val="22"/>
                  <w:szCs w:val="22"/>
                </w:rPr>
                <w:t>Dean Creek</w:t>
              </w:r>
            </w:ins>
          </w:p>
        </w:tc>
        <w:tc>
          <w:tcPr>
            <w:tcW w:w="1321" w:type="dxa"/>
            <w:gridSpan w:val="2"/>
            <w:shd w:val="clear" w:color="auto" w:fill="auto"/>
          </w:tcPr>
          <w:p w14:paraId="5A2BDB13" w14:textId="77777777" w:rsidR="00EA221D" w:rsidRPr="00EC333C" w:rsidRDefault="00EA221D" w:rsidP="00210D54">
            <w:pPr>
              <w:rPr>
                <w:ins w:id="238" w:author="Patrick Hagan" w:date="2019-04-30T08:56:00Z"/>
                <w:rFonts w:ascii="Calibri" w:eastAsia="Calibri" w:hAnsi="Calibri"/>
                <w:sz w:val="22"/>
                <w:szCs w:val="22"/>
              </w:rPr>
            </w:pPr>
            <w:ins w:id="239" w:author="Patrick Hagan" w:date="2019-04-30T08:56:00Z">
              <w:r w:rsidRPr="005B57A3">
                <w:rPr>
                  <w:rFonts w:ascii="Garamond" w:hAnsi="Garamond"/>
                  <w:bCs/>
                  <w:sz w:val="22"/>
                  <w:szCs w:val="22"/>
                </w:rPr>
                <w:t>N 31 23 22.5W 81 16 44.2</w:t>
              </w:r>
            </w:ins>
          </w:p>
        </w:tc>
        <w:tc>
          <w:tcPr>
            <w:tcW w:w="1278" w:type="dxa"/>
            <w:shd w:val="clear" w:color="auto" w:fill="auto"/>
          </w:tcPr>
          <w:p w14:paraId="5F80420A" w14:textId="77777777" w:rsidR="00EA221D" w:rsidRPr="00EC333C" w:rsidRDefault="00EA221D" w:rsidP="00210D54">
            <w:pPr>
              <w:rPr>
                <w:ins w:id="240" w:author="Patrick Hagan" w:date="2019-04-30T08:56:00Z"/>
                <w:rFonts w:ascii="Calibri" w:eastAsia="Calibri" w:hAnsi="Calibri"/>
                <w:sz w:val="22"/>
                <w:szCs w:val="22"/>
              </w:rPr>
            </w:pPr>
            <w:ins w:id="241" w:author="Patrick Hagan" w:date="2019-04-30T08:56:00Z">
              <w:r>
                <w:rPr>
                  <w:rFonts w:ascii="Calibri" w:eastAsia="Calibri" w:hAnsi="Calibri"/>
                  <w:sz w:val="22"/>
                  <w:szCs w:val="22"/>
                </w:rPr>
                <w:t>5/2004-current</w:t>
              </w:r>
            </w:ins>
          </w:p>
        </w:tc>
        <w:tc>
          <w:tcPr>
            <w:tcW w:w="1752" w:type="dxa"/>
            <w:gridSpan w:val="2"/>
            <w:shd w:val="clear" w:color="auto" w:fill="auto"/>
          </w:tcPr>
          <w:p w14:paraId="5672672D" w14:textId="77777777" w:rsidR="00EA221D" w:rsidRPr="00EC333C" w:rsidRDefault="00EA221D" w:rsidP="00210D54">
            <w:pPr>
              <w:rPr>
                <w:ins w:id="242" w:author="Patrick Hagan" w:date="2019-04-30T08:56:00Z"/>
                <w:rFonts w:ascii="Calibri" w:eastAsia="Calibri" w:hAnsi="Calibri"/>
                <w:sz w:val="22"/>
                <w:szCs w:val="22"/>
              </w:rPr>
            </w:pPr>
            <w:ins w:id="243" w:author="Patrick Hagan" w:date="2019-04-30T08:56:00Z">
              <w:r w:rsidRPr="00EC333C">
                <w:rPr>
                  <w:rFonts w:ascii="Calibri" w:eastAsia="Calibri" w:hAnsi="Calibri"/>
                  <w:sz w:val="22"/>
                  <w:szCs w:val="22"/>
                </w:rPr>
                <w:t>NA</w:t>
              </w:r>
            </w:ins>
          </w:p>
        </w:tc>
        <w:tc>
          <w:tcPr>
            <w:tcW w:w="2645" w:type="dxa"/>
            <w:gridSpan w:val="2"/>
            <w:shd w:val="clear" w:color="auto" w:fill="auto"/>
          </w:tcPr>
          <w:p w14:paraId="7DED189D" w14:textId="77777777" w:rsidR="00EA221D" w:rsidRPr="00EC333C" w:rsidRDefault="00EA221D" w:rsidP="00210D54">
            <w:pPr>
              <w:rPr>
                <w:ins w:id="244" w:author="Patrick Hagan" w:date="2019-04-30T08:56:00Z"/>
                <w:rFonts w:ascii="Calibri" w:eastAsia="Calibri" w:hAnsi="Calibri"/>
                <w:sz w:val="22"/>
                <w:szCs w:val="22"/>
              </w:rPr>
            </w:pPr>
            <w:ins w:id="245" w:author="Patrick Hagan" w:date="2019-04-30T08:56:00Z">
              <w:r w:rsidRPr="00EC333C">
                <w:rPr>
                  <w:rFonts w:ascii="Calibri" w:eastAsia="Calibri" w:hAnsi="Calibri"/>
                  <w:sz w:val="22"/>
                  <w:szCs w:val="22"/>
                </w:rPr>
                <w:t>NA</w:t>
              </w:r>
            </w:ins>
          </w:p>
        </w:tc>
      </w:tr>
      <w:tr w:rsidR="00EA221D" w14:paraId="2B6192E6" w14:textId="77777777" w:rsidTr="00EA221D">
        <w:trPr>
          <w:gridAfter w:val="1"/>
          <w:wAfter w:w="215" w:type="dxa"/>
          <w:trHeight w:val="917"/>
          <w:jc w:val="center"/>
          <w:ins w:id="246" w:author="Patrick Hagan" w:date="2019-04-30T08:56:00Z"/>
        </w:trPr>
        <w:tc>
          <w:tcPr>
            <w:tcW w:w="936" w:type="dxa"/>
            <w:shd w:val="clear" w:color="auto" w:fill="auto"/>
          </w:tcPr>
          <w:p w14:paraId="33C0CA4B" w14:textId="77777777" w:rsidR="00EA221D" w:rsidRPr="00EC333C" w:rsidRDefault="00EA221D" w:rsidP="00210D54">
            <w:pPr>
              <w:rPr>
                <w:ins w:id="247" w:author="Patrick Hagan" w:date="2019-04-30T08:56:00Z"/>
                <w:rFonts w:ascii="Calibri" w:eastAsia="Calibri" w:hAnsi="Calibri"/>
                <w:sz w:val="22"/>
                <w:szCs w:val="22"/>
              </w:rPr>
            </w:pPr>
            <w:ins w:id="248" w:author="Patrick Hagan" w:date="2019-04-30T08:56:00Z">
              <w:r>
                <w:rPr>
                  <w:rFonts w:ascii="Calibri" w:eastAsia="Calibri" w:hAnsi="Calibri"/>
                  <w:sz w:val="22"/>
                  <w:szCs w:val="22"/>
                </w:rPr>
                <w:t>HD</w:t>
              </w:r>
            </w:ins>
          </w:p>
        </w:tc>
        <w:tc>
          <w:tcPr>
            <w:tcW w:w="848" w:type="dxa"/>
            <w:shd w:val="clear" w:color="auto" w:fill="auto"/>
          </w:tcPr>
          <w:p w14:paraId="061D6588" w14:textId="77777777" w:rsidR="00EA221D" w:rsidRPr="00EC333C" w:rsidRDefault="00EA221D" w:rsidP="00210D54">
            <w:pPr>
              <w:rPr>
                <w:ins w:id="249" w:author="Patrick Hagan" w:date="2019-04-30T08:56:00Z"/>
                <w:rFonts w:ascii="Calibri" w:eastAsia="Calibri" w:hAnsi="Calibri"/>
                <w:sz w:val="22"/>
                <w:szCs w:val="22"/>
              </w:rPr>
            </w:pPr>
            <w:ins w:id="250" w:author="Patrick Hagan" w:date="2019-04-30T08:56:00Z">
              <w:r>
                <w:rPr>
                  <w:rFonts w:ascii="Calibri" w:eastAsia="Calibri" w:hAnsi="Calibri"/>
                  <w:sz w:val="22"/>
                  <w:szCs w:val="22"/>
                </w:rPr>
                <w:t>P</w:t>
              </w:r>
            </w:ins>
          </w:p>
        </w:tc>
        <w:tc>
          <w:tcPr>
            <w:tcW w:w="1506" w:type="dxa"/>
            <w:shd w:val="clear" w:color="auto" w:fill="auto"/>
          </w:tcPr>
          <w:p w14:paraId="30CCD46B" w14:textId="77777777" w:rsidR="00EA221D" w:rsidRPr="00EC333C" w:rsidRDefault="00EA221D" w:rsidP="00210D54">
            <w:pPr>
              <w:rPr>
                <w:ins w:id="251" w:author="Patrick Hagan" w:date="2019-04-30T08:56:00Z"/>
                <w:rFonts w:ascii="Calibri" w:eastAsia="Calibri" w:hAnsi="Calibri"/>
                <w:sz w:val="22"/>
                <w:szCs w:val="22"/>
              </w:rPr>
            </w:pPr>
            <w:ins w:id="252" w:author="Patrick Hagan" w:date="2019-04-30T08:56:00Z">
              <w:r>
                <w:rPr>
                  <w:rFonts w:ascii="Calibri" w:eastAsia="Calibri" w:hAnsi="Calibri"/>
                  <w:sz w:val="22"/>
                  <w:szCs w:val="22"/>
                </w:rPr>
                <w:t>Hunt Dock</w:t>
              </w:r>
            </w:ins>
          </w:p>
        </w:tc>
        <w:tc>
          <w:tcPr>
            <w:tcW w:w="1321" w:type="dxa"/>
            <w:gridSpan w:val="2"/>
            <w:shd w:val="clear" w:color="auto" w:fill="auto"/>
          </w:tcPr>
          <w:p w14:paraId="3CFDE7AF" w14:textId="77777777" w:rsidR="00EA221D" w:rsidRPr="00EC333C" w:rsidRDefault="00EA221D" w:rsidP="00210D54">
            <w:pPr>
              <w:rPr>
                <w:ins w:id="253" w:author="Patrick Hagan" w:date="2019-04-30T08:56:00Z"/>
                <w:rFonts w:ascii="Calibri" w:eastAsia="Calibri" w:hAnsi="Calibri"/>
                <w:sz w:val="22"/>
                <w:szCs w:val="22"/>
              </w:rPr>
            </w:pPr>
            <w:ins w:id="254" w:author="Patrick Hagan" w:date="2019-04-30T08:56:00Z">
              <w:r w:rsidRPr="005B57A3">
                <w:rPr>
                  <w:rFonts w:ascii="Garamond" w:hAnsi="Garamond"/>
                  <w:bCs/>
                  <w:sz w:val="22"/>
                  <w:szCs w:val="22"/>
                </w:rPr>
                <w:t>31 deg 28' 43", 81 deg 16' 23" W</w:t>
              </w:r>
            </w:ins>
          </w:p>
        </w:tc>
        <w:tc>
          <w:tcPr>
            <w:tcW w:w="1278" w:type="dxa"/>
            <w:shd w:val="clear" w:color="auto" w:fill="auto"/>
          </w:tcPr>
          <w:p w14:paraId="73AE041B" w14:textId="77777777" w:rsidR="00EA221D" w:rsidRPr="00EC333C" w:rsidRDefault="00EA221D" w:rsidP="00210D54">
            <w:pPr>
              <w:rPr>
                <w:ins w:id="255" w:author="Patrick Hagan" w:date="2019-04-30T08:56:00Z"/>
                <w:rFonts w:ascii="Calibri" w:eastAsia="Calibri" w:hAnsi="Calibri"/>
                <w:sz w:val="22"/>
                <w:szCs w:val="22"/>
              </w:rPr>
            </w:pPr>
            <w:ins w:id="256" w:author="Patrick Hagan" w:date="2019-04-30T08:56:00Z">
              <w:r>
                <w:rPr>
                  <w:rFonts w:ascii="Calibri" w:eastAsia="Calibri" w:hAnsi="Calibri"/>
                  <w:sz w:val="22"/>
                  <w:szCs w:val="22"/>
                </w:rPr>
                <w:t>7/1999-current</w:t>
              </w:r>
            </w:ins>
          </w:p>
        </w:tc>
        <w:tc>
          <w:tcPr>
            <w:tcW w:w="1752" w:type="dxa"/>
            <w:gridSpan w:val="2"/>
            <w:shd w:val="clear" w:color="auto" w:fill="auto"/>
          </w:tcPr>
          <w:p w14:paraId="75E07059" w14:textId="77777777" w:rsidR="00EA221D" w:rsidRPr="00EC333C" w:rsidRDefault="00EA221D" w:rsidP="00210D54">
            <w:pPr>
              <w:rPr>
                <w:ins w:id="257" w:author="Patrick Hagan" w:date="2019-04-30T08:56:00Z"/>
                <w:rFonts w:ascii="Calibri" w:eastAsia="Calibri" w:hAnsi="Calibri"/>
                <w:sz w:val="22"/>
                <w:szCs w:val="22"/>
              </w:rPr>
            </w:pPr>
            <w:ins w:id="258" w:author="Patrick Hagan" w:date="2019-04-30T08:56:00Z">
              <w:r w:rsidRPr="00EC333C">
                <w:rPr>
                  <w:rFonts w:ascii="Calibri" w:eastAsia="Calibri" w:hAnsi="Calibri"/>
                  <w:sz w:val="22"/>
                  <w:szCs w:val="22"/>
                </w:rPr>
                <w:t>NA</w:t>
              </w:r>
            </w:ins>
          </w:p>
        </w:tc>
        <w:tc>
          <w:tcPr>
            <w:tcW w:w="2645" w:type="dxa"/>
            <w:gridSpan w:val="2"/>
            <w:shd w:val="clear" w:color="auto" w:fill="auto"/>
          </w:tcPr>
          <w:p w14:paraId="3E42FFF1" w14:textId="77777777" w:rsidR="00EA221D" w:rsidRPr="00EC333C" w:rsidRDefault="00EA221D" w:rsidP="00210D54">
            <w:pPr>
              <w:rPr>
                <w:ins w:id="259" w:author="Patrick Hagan" w:date="2019-04-30T08:56:00Z"/>
                <w:rFonts w:ascii="Calibri" w:eastAsia="Calibri" w:hAnsi="Calibri"/>
                <w:sz w:val="22"/>
                <w:szCs w:val="22"/>
              </w:rPr>
            </w:pPr>
            <w:ins w:id="260" w:author="Patrick Hagan" w:date="2019-04-30T08:56:00Z">
              <w:r w:rsidRPr="00EC333C">
                <w:rPr>
                  <w:rFonts w:ascii="Calibri" w:eastAsia="Calibri" w:hAnsi="Calibri"/>
                  <w:sz w:val="22"/>
                  <w:szCs w:val="22"/>
                </w:rPr>
                <w:t>NA</w:t>
              </w:r>
            </w:ins>
          </w:p>
        </w:tc>
      </w:tr>
      <w:tr w:rsidR="00EA221D" w14:paraId="552B7988" w14:textId="77777777" w:rsidTr="00EA221D">
        <w:trPr>
          <w:gridAfter w:val="1"/>
          <w:wAfter w:w="215" w:type="dxa"/>
          <w:trHeight w:val="888"/>
          <w:jc w:val="center"/>
          <w:ins w:id="261" w:author="Patrick Hagan" w:date="2019-04-30T08:56:00Z"/>
        </w:trPr>
        <w:tc>
          <w:tcPr>
            <w:tcW w:w="936" w:type="dxa"/>
            <w:shd w:val="clear" w:color="auto" w:fill="auto"/>
          </w:tcPr>
          <w:p w14:paraId="594D4CEE" w14:textId="77777777" w:rsidR="00EA221D" w:rsidRPr="00EC333C" w:rsidRDefault="00EA221D" w:rsidP="00210D54">
            <w:pPr>
              <w:rPr>
                <w:ins w:id="262" w:author="Patrick Hagan" w:date="2019-04-30T08:56:00Z"/>
                <w:rFonts w:ascii="Calibri" w:eastAsia="Calibri" w:hAnsi="Calibri"/>
                <w:sz w:val="22"/>
                <w:szCs w:val="22"/>
              </w:rPr>
            </w:pPr>
            <w:ins w:id="263" w:author="Patrick Hagan" w:date="2019-04-30T08:56:00Z">
              <w:r>
                <w:rPr>
                  <w:rFonts w:ascii="Calibri" w:eastAsia="Calibri" w:hAnsi="Calibri"/>
                  <w:sz w:val="22"/>
                  <w:szCs w:val="22"/>
                </w:rPr>
                <w:t>LD</w:t>
              </w:r>
            </w:ins>
          </w:p>
        </w:tc>
        <w:tc>
          <w:tcPr>
            <w:tcW w:w="848" w:type="dxa"/>
            <w:shd w:val="clear" w:color="auto" w:fill="auto"/>
          </w:tcPr>
          <w:p w14:paraId="058D3C54" w14:textId="77777777" w:rsidR="00EA221D" w:rsidRPr="00EC333C" w:rsidRDefault="00EA221D" w:rsidP="00210D54">
            <w:pPr>
              <w:rPr>
                <w:ins w:id="264" w:author="Patrick Hagan" w:date="2019-04-30T08:56:00Z"/>
                <w:rFonts w:ascii="Calibri" w:eastAsia="Calibri" w:hAnsi="Calibri"/>
                <w:sz w:val="22"/>
                <w:szCs w:val="22"/>
              </w:rPr>
            </w:pPr>
            <w:ins w:id="265" w:author="Patrick Hagan" w:date="2019-04-30T08:56:00Z">
              <w:r>
                <w:rPr>
                  <w:rFonts w:ascii="Calibri" w:eastAsia="Calibri" w:hAnsi="Calibri"/>
                  <w:sz w:val="22"/>
                  <w:szCs w:val="22"/>
                </w:rPr>
                <w:t>P</w:t>
              </w:r>
            </w:ins>
          </w:p>
        </w:tc>
        <w:tc>
          <w:tcPr>
            <w:tcW w:w="1506" w:type="dxa"/>
            <w:shd w:val="clear" w:color="auto" w:fill="auto"/>
          </w:tcPr>
          <w:p w14:paraId="16500B48" w14:textId="77777777" w:rsidR="00EA221D" w:rsidRPr="00EC333C" w:rsidRDefault="00EA221D" w:rsidP="00210D54">
            <w:pPr>
              <w:rPr>
                <w:ins w:id="266" w:author="Patrick Hagan" w:date="2019-04-30T08:56:00Z"/>
                <w:rFonts w:ascii="Calibri" w:eastAsia="Calibri" w:hAnsi="Calibri"/>
                <w:sz w:val="22"/>
                <w:szCs w:val="22"/>
              </w:rPr>
            </w:pPr>
            <w:ins w:id="267" w:author="Patrick Hagan" w:date="2019-04-30T08:56:00Z">
              <w:r>
                <w:rPr>
                  <w:rFonts w:ascii="Calibri" w:eastAsia="Calibri" w:hAnsi="Calibri"/>
                  <w:sz w:val="22"/>
                  <w:szCs w:val="22"/>
                </w:rPr>
                <w:t>Lower Duplin</w:t>
              </w:r>
            </w:ins>
          </w:p>
        </w:tc>
        <w:tc>
          <w:tcPr>
            <w:tcW w:w="1321" w:type="dxa"/>
            <w:gridSpan w:val="2"/>
            <w:shd w:val="clear" w:color="auto" w:fill="auto"/>
          </w:tcPr>
          <w:p w14:paraId="17CD7571" w14:textId="77777777" w:rsidR="00EA221D" w:rsidRPr="00EC333C" w:rsidRDefault="00EA221D" w:rsidP="00210D54">
            <w:pPr>
              <w:rPr>
                <w:ins w:id="268" w:author="Patrick Hagan" w:date="2019-04-30T08:56:00Z"/>
                <w:rFonts w:ascii="Calibri" w:eastAsia="Calibri" w:hAnsi="Calibri"/>
                <w:sz w:val="22"/>
                <w:szCs w:val="22"/>
              </w:rPr>
            </w:pPr>
            <w:ins w:id="269" w:author="Patrick Hagan" w:date="2019-04-30T08:56:00Z">
              <w:r w:rsidRPr="005B57A3">
                <w:rPr>
                  <w:rFonts w:ascii="Garamond" w:hAnsi="Garamond"/>
                  <w:bCs/>
                  <w:sz w:val="22"/>
                  <w:szCs w:val="22"/>
                </w:rPr>
                <w:t>31 deg 25' 4" N, 81 deg 17' 46" W</w:t>
              </w:r>
            </w:ins>
          </w:p>
        </w:tc>
        <w:tc>
          <w:tcPr>
            <w:tcW w:w="1278" w:type="dxa"/>
            <w:shd w:val="clear" w:color="auto" w:fill="auto"/>
          </w:tcPr>
          <w:p w14:paraId="401F30F0" w14:textId="77777777" w:rsidR="00EA221D" w:rsidRPr="00EC333C" w:rsidRDefault="00EA221D" w:rsidP="00210D54">
            <w:pPr>
              <w:rPr>
                <w:ins w:id="270" w:author="Patrick Hagan" w:date="2019-04-30T08:56:00Z"/>
                <w:rFonts w:ascii="Calibri" w:eastAsia="Calibri" w:hAnsi="Calibri"/>
                <w:sz w:val="22"/>
                <w:szCs w:val="22"/>
              </w:rPr>
            </w:pPr>
            <w:ins w:id="271" w:author="Patrick Hagan" w:date="2019-04-30T08:56:00Z">
              <w:r>
                <w:rPr>
                  <w:rFonts w:ascii="Calibri" w:eastAsia="Calibri" w:hAnsi="Calibri"/>
                  <w:sz w:val="22"/>
                  <w:szCs w:val="22"/>
                </w:rPr>
                <w:t>1/1999- current</w:t>
              </w:r>
            </w:ins>
          </w:p>
        </w:tc>
        <w:tc>
          <w:tcPr>
            <w:tcW w:w="1752" w:type="dxa"/>
            <w:gridSpan w:val="2"/>
            <w:shd w:val="clear" w:color="auto" w:fill="auto"/>
          </w:tcPr>
          <w:p w14:paraId="07A54C92" w14:textId="77777777" w:rsidR="00EA221D" w:rsidRPr="00EC333C" w:rsidRDefault="00EA221D" w:rsidP="00210D54">
            <w:pPr>
              <w:rPr>
                <w:ins w:id="272" w:author="Patrick Hagan" w:date="2019-04-30T08:56:00Z"/>
                <w:rFonts w:ascii="Calibri" w:eastAsia="Calibri" w:hAnsi="Calibri"/>
                <w:sz w:val="22"/>
                <w:szCs w:val="22"/>
              </w:rPr>
            </w:pPr>
            <w:ins w:id="273" w:author="Patrick Hagan" w:date="2019-04-30T08:56:00Z">
              <w:r w:rsidRPr="00EC333C">
                <w:rPr>
                  <w:rFonts w:ascii="Calibri" w:eastAsia="Calibri" w:hAnsi="Calibri"/>
                  <w:sz w:val="22"/>
                  <w:szCs w:val="22"/>
                </w:rPr>
                <w:t>NA</w:t>
              </w:r>
            </w:ins>
          </w:p>
        </w:tc>
        <w:tc>
          <w:tcPr>
            <w:tcW w:w="2645" w:type="dxa"/>
            <w:gridSpan w:val="2"/>
            <w:shd w:val="clear" w:color="auto" w:fill="auto"/>
          </w:tcPr>
          <w:p w14:paraId="6B77274C" w14:textId="77777777" w:rsidR="00EA221D" w:rsidRPr="00EC333C" w:rsidRDefault="00EA221D" w:rsidP="00210D54">
            <w:pPr>
              <w:rPr>
                <w:ins w:id="274" w:author="Patrick Hagan" w:date="2019-04-30T08:56:00Z"/>
                <w:rFonts w:ascii="Calibri" w:eastAsia="Calibri" w:hAnsi="Calibri"/>
                <w:sz w:val="22"/>
                <w:szCs w:val="22"/>
              </w:rPr>
            </w:pPr>
            <w:ins w:id="275" w:author="Patrick Hagan" w:date="2019-04-30T08:56:00Z">
              <w:r w:rsidRPr="00EC333C">
                <w:rPr>
                  <w:rFonts w:ascii="Calibri" w:eastAsia="Calibri" w:hAnsi="Calibri"/>
                  <w:sz w:val="22"/>
                  <w:szCs w:val="22"/>
                </w:rPr>
                <w:t>NA</w:t>
              </w:r>
            </w:ins>
          </w:p>
        </w:tc>
      </w:tr>
      <w:tr w:rsidR="00EA221D" w14:paraId="5C94B6BA" w14:textId="77777777" w:rsidTr="00EA221D">
        <w:trPr>
          <w:gridAfter w:val="1"/>
          <w:wAfter w:w="215" w:type="dxa"/>
          <w:trHeight w:val="838"/>
          <w:jc w:val="center"/>
          <w:ins w:id="276" w:author="Patrick Hagan" w:date="2019-04-30T08:56:00Z"/>
        </w:trPr>
        <w:tc>
          <w:tcPr>
            <w:tcW w:w="936" w:type="dxa"/>
            <w:shd w:val="clear" w:color="auto" w:fill="auto"/>
          </w:tcPr>
          <w:p w14:paraId="7FE23809" w14:textId="77777777" w:rsidR="00EA221D" w:rsidRDefault="00EA221D" w:rsidP="00210D54">
            <w:pPr>
              <w:ind w:left="720"/>
              <w:jc w:val="both"/>
              <w:rPr>
                <w:ins w:id="277" w:author="Patrick Hagan" w:date="2019-04-30T08:56:00Z"/>
                <w:rFonts w:ascii="Calibri" w:eastAsia="Calibri" w:hAnsi="Calibri"/>
                <w:sz w:val="22"/>
                <w:szCs w:val="22"/>
              </w:rPr>
            </w:pPr>
          </w:p>
          <w:p w14:paraId="248CA51C" w14:textId="77777777" w:rsidR="00EA221D" w:rsidRPr="0004125B" w:rsidRDefault="00EA221D" w:rsidP="00210D54">
            <w:pPr>
              <w:rPr>
                <w:ins w:id="278" w:author="Patrick Hagan" w:date="2019-04-30T08:56:00Z"/>
                <w:rFonts w:ascii="Calibri" w:eastAsia="Calibri" w:hAnsi="Calibri"/>
                <w:sz w:val="22"/>
                <w:szCs w:val="22"/>
              </w:rPr>
            </w:pPr>
            <w:ins w:id="279" w:author="Patrick Hagan" w:date="2019-04-30T08:56:00Z">
              <w:r>
                <w:rPr>
                  <w:rFonts w:ascii="Calibri" w:eastAsia="Calibri" w:hAnsi="Calibri"/>
                  <w:sz w:val="22"/>
                  <w:szCs w:val="22"/>
                </w:rPr>
                <w:t>ML</w:t>
              </w:r>
            </w:ins>
          </w:p>
        </w:tc>
        <w:tc>
          <w:tcPr>
            <w:tcW w:w="848" w:type="dxa"/>
            <w:shd w:val="clear" w:color="auto" w:fill="auto"/>
          </w:tcPr>
          <w:p w14:paraId="42A6F61E" w14:textId="77777777" w:rsidR="00EA221D" w:rsidRPr="00EC333C" w:rsidRDefault="00EA221D" w:rsidP="00210D54">
            <w:pPr>
              <w:rPr>
                <w:ins w:id="280" w:author="Patrick Hagan" w:date="2019-04-30T08:56:00Z"/>
                <w:rFonts w:ascii="Calibri" w:eastAsia="Calibri" w:hAnsi="Calibri"/>
                <w:sz w:val="22"/>
                <w:szCs w:val="22"/>
              </w:rPr>
            </w:pPr>
            <w:ins w:id="281" w:author="Patrick Hagan" w:date="2019-04-30T08:56:00Z">
              <w:r>
                <w:rPr>
                  <w:rFonts w:ascii="Calibri" w:eastAsia="Calibri" w:hAnsi="Calibri"/>
                  <w:sz w:val="22"/>
                  <w:szCs w:val="22"/>
                </w:rPr>
                <w:t>S</w:t>
              </w:r>
            </w:ins>
          </w:p>
        </w:tc>
        <w:tc>
          <w:tcPr>
            <w:tcW w:w="1506" w:type="dxa"/>
            <w:shd w:val="clear" w:color="auto" w:fill="auto"/>
          </w:tcPr>
          <w:p w14:paraId="1A3CB9AA" w14:textId="77777777" w:rsidR="00EA221D" w:rsidRPr="00EC333C" w:rsidRDefault="00EA221D" w:rsidP="00210D54">
            <w:pPr>
              <w:rPr>
                <w:ins w:id="282" w:author="Patrick Hagan" w:date="2019-04-30T08:56:00Z"/>
                <w:rFonts w:ascii="Calibri" w:eastAsia="Calibri" w:hAnsi="Calibri"/>
                <w:sz w:val="22"/>
                <w:szCs w:val="22"/>
              </w:rPr>
            </w:pPr>
            <w:ins w:id="283" w:author="Patrick Hagan" w:date="2019-04-30T08:56:00Z">
              <w:r>
                <w:rPr>
                  <w:rFonts w:ascii="Calibri" w:eastAsia="Calibri" w:hAnsi="Calibri"/>
                  <w:sz w:val="22"/>
                  <w:szCs w:val="22"/>
                </w:rPr>
                <w:t>Marsh Landing</w:t>
              </w:r>
            </w:ins>
          </w:p>
        </w:tc>
        <w:tc>
          <w:tcPr>
            <w:tcW w:w="1321" w:type="dxa"/>
            <w:gridSpan w:val="2"/>
            <w:shd w:val="clear" w:color="auto" w:fill="auto"/>
          </w:tcPr>
          <w:p w14:paraId="26AB5D4A" w14:textId="77777777" w:rsidR="00EA221D" w:rsidRDefault="00EA221D" w:rsidP="00210D54">
            <w:pPr>
              <w:rPr>
                <w:ins w:id="284" w:author="Patrick Hagan" w:date="2019-04-30T08:56:00Z"/>
                <w:rFonts w:ascii="Calibri" w:eastAsia="Calibri" w:hAnsi="Calibri"/>
                <w:sz w:val="22"/>
                <w:szCs w:val="22"/>
              </w:rPr>
            </w:pPr>
            <w:ins w:id="285" w:author="Patrick Hagan" w:date="2019-04-30T08:56:00Z">
              <w:r>
                <w:rPr>
                  <w:rFonts w:ascii="Calibri" w:eastAsia="Calibri" w:hAnsi="Calibri"/>
                  <w:sz w:val="22"/>
                  <w:szCs w:val="22"/>
                </w:rPr>
                <w:t>31deg 25’ 04.23” N, 81deg 17’ 46.30” W</w:t>
              </w:r>
            </w:ins>
          </w:p>
          <w:p w14:paraId="1726B202" w14:textId="77777777" w:rsidR="00EA221D" w:rsidRPr="00EC333C" w:rsidRDefault="00EA221D" w:rsidP="00210D54">
            <w:pPr>
              <w:rPr>
                <w:ins w:id="286" w:author="Patrick Hagan" w:date="2019-04-30T08:56:00Z"/>
                <w:rFonts w:ascii="Calibri" w:eastAsia="Calibri" w:hAnsi="Calibri"/>
                <w:sz w:val="22"/>
                <w:szCs w:val="22"/>
              </w:rPr>
            </w:pPr>
          </w:p>
        </w:tc>
        <w:tc>
          <w:tcPr>
            <w:tcW w:w="1278" w:type="dxa"/>
            <w:shd w:val="clear" w:color="auto" w:fill="auto"/>
          </w:tcPr>
          <w:p w14:paraId="4287AD33" w14:textId="77777777" w:rsidR="00EA221D" w:rsidRPr="00EC333C" w:rsidRDefault="00EA221D" w:rsidP="00210D54">
            <w:pPr>
              <w:rPr>
                <w:ins w:id="287" w:author="Patrick Hagan" w:date="2019-04-30T08:56:00Z"/>
                <w:rFonts w:ascii="Calibri" w:eastAsia="Calibri" w:hAnsi="Calibri"/>
                <w:sz w:val="22"/>
                <w:szCs w:val="22"/>
              </w:rPr>
            </w:pPr>
            <w:ins w:id="288" w:author="Patrick Hagan" w:date="2019-04-30T08:56:00Z">
              <w:r>
                <w:rPr>
                  <w:rFonts w:ascii="Calibri" w:eastAsia="Calibri" w:hAnsi="Calibri"/>
                  <w:sz w:val="22"/>
                  <w:szCs w:val="22"/>
                </w:rPr>
                <w:t>5/1995-12/1998</w:t>
              </w:r>
            </w:ins>
          </w:p>
        </w:tc>
        <w:tc>
          <w:tcPr>
            <w:tcW w:w="1752" w:type="dxa"/>
            <w:gridSpan w:val="2"/>
            <w:shd w:val="clear" w:color="auto" w:fill="auto"/>
          </w:tcPr>
          <w:p w14:paraId="6A0C5963" w14:textId="77777777" w:rsidR="00EA221D" w:rsidRPr="00EC333C" w:rsidRDefault="00EA221D" w:rsidP="00210D54">
            <w:pPr>
              <w:rPr>
                <w:ins w:id="289" w:author="Patrick Hagan" w:date="2019-04-30T08:56:00Z"/>
                <w:rFonts w:ascii="Calibri" w:eastAsia="Calibri" w:hAnsi="Calibri"/>
                <w:sz w:val="22"/>
                <w:szCs w:val="22"/>
              </w:rPr>
            </w:pPr>
            <w:ins w:id="290" w:author="Patrick Hagan" w:date="2019-04-30T08:56:00Z">
              <w:r>
                <w:rPr>
                  <w:rFonts w:ascii="Calibri" w:eastAsia="Calibri" w:hAnsi="Calibri"/>
                  <w:sz w:val="22"/>
                  <w:szCs w:val="22"/>
                </w:rPr>
                <w:t>Site character</w:t>
              </w:r>
            </w:ins>
          </w:p>
        </w:tc>
        <w:tc>
          <w:tcPr>
            <w:tcW w:w="2645" w:type="dxa"/>
            <w:gridSpan w:val="2"/>
            <w:shd w:val="clear" w:color="auto" w:fill="auto"/>
          </w:tcPr>
          <w:p w14:paraId="76CE1F53" w14:textId="77777777" w:rsidR="00EA221D" w:rsidRPr="00EC333C" w:rsidRDefault="00EA221D" w:rsidP="00210D54">
            <w:pPr>
              <w:rPr>
                <w:ins w:id="291" w:author="Patrick Hagan" w:date="2019-04-30T08:56:00Z"/>
                <w:rFonts w:ascii="Calibri" w:eastAsia="Calibri" w:hAnsi="Calibri"/>
                <w:sz w:val="22"/>
                <w:szCs w:val="22"/>
              </w:rPr>
            </w:pPr>
            <w:ins w:id="292" w:author="Patrick Hagan" w:date="2019-04-30T08:56:00Z">
              <w:r w:rsidRPr="009C4245">
                <w:rPr>
                  <w:rFonts w:ascii="Calibri" w:eastAsia="Calibri" w:hAnsi="Calibri"/>
                  <w:sz w:val="22"/>
                  <w:szCs w:val="22"/>
                </w:rPr>
                <w:t>near surface deployment and the fouling with such a setup was too severe to harvest reliable data</w:t>
              </w:r>
            </w:ins>
          </w:p>
        </w:tc>
      </w:tr>
      <w:tr w:rsidR="00EA221D" w14:paraId="46DBBD8F" w14:textId="77777777" w:rsidTr="00EA221D">
        <w:trPr>
          <w:gridAfter w:val="1"/>
          <w:wAfter w:w="215" w:type="dxa"/>
          <w:trHeight w:val="888"/>
          <w:jc w:val="center"/>
          <w:ins w:id="293" w:author="Patrick Hagan" w:date="2019-04-30T08:56:00Z"/>
        </w:trPr>
        <w:tc>
          <w:tcPr>
            <w:tcW w:w="936" w:type="dxa"/>
            <w:shd w:val="clear" w:color="auto" w:fill="auto"/>
          </w:tcPr>
          <w:p w14:paraId="5032D5E9" w14:textId="77777777" w:rsidR="00EA221D" w:rsidRPr="00EC333C" w:rsidRDefault="00EA221D" w:rsidP="00210D54">
            <w:pPr>
              <w:rPr>
                <w:ins w:id="294" w:author="Patrick Hagan" w:date="2019-04-30T08:56:00Z"/>
                <w:rFonts w:ascii="Calibri" w:eastAsia="Calibri" w:hAnsi="Calibri"/>
                <w:sz w:val="22"/>
                <w:szCs w:val="22"/>
              </w:rPr>
            </w:pPr>
            <w:ins w:id="295" w:author="Patrick Hagan" w:date="2019-04-30T08:56:00Z">
              <w:r>
                <w:rPr>
                  <w:rFonts w:ascii="Calibri" w:eastAsia="Calibri" w:hAnsi="Calibri"/>
                  <w:sz w:val="22"/>
                  <w:szCs w:val="22"/>
                </w:rPr>
                <w:t>FL</w:t>
              </w:r>
            </w:ins>
          </w:p>
        </w:tc>
        <w:tc>
          <w:tcPr>
            <w:tcW w:w="848" w:type="dxa"/>
            <w:shd w:val="clear" w:color="auto" w:fill="auto"/>
          </w:tcPr>
          <w:p w14:paraId="49452B67" w14:textId="77777777" w:rsidR="00EA221D" w:rsidRPr="00EC333C" w:rsidRDefault="00EA221D" w:rsidP="00210D54">
            <w:pPr>
              <w:rPr>
                <w:ins w:id="296" w:author="Patrick Hagan" w:date="2019-04-30T08:56:00Z"/>
                <w:rFonts w:ascii="Calibri" w:eastAsia="Calibri" w:hAnsi="Calibri"/>
                <w:sz w:val="22"/>
                <w:szCs w:val="22"/>
              </w:rPr>
            </w:pPr>
            <w:ins w:id="297" w:author="Patrick Hagan" w:date="2019-04-30T08:56:00Z">
              <w:r>
                <w:rPr>
                  <w:rFonts w:ascii="Calibri" w:eastAsia="Calibri" w:hAnsi="Calibri"/>
                  <w:sz w:val="22"/>
                  <w:szCs w:val="22"/>
                </w:rPr>
                <w:t>S</w:t>
              </w:r>
            </w:ins>
          </w:p>
        </w:tc>
        <w:tc>
          <w:tcPr>
            <w:tcW w:w="1506" w:type="dxa"/>
            <w:shd w:val="clear" w:color="auto" w:fill="auto"/>
          </w:tcPr>
          <w:p w14:paraId="7D9EED80" w14:textId="77777777" w:rsidR="00EA221D" w:rsidRPr="00EC333C" w:rsidRDefault="00EA221D" w:rsidP="00210D54">
            <w:pPr>
              <w:rPr>
                <w:ins w:id="298" w:author="Patrick Hagan" w:date="2019-04-30T08:56:00Z"/>
                <w:rFonts w:ascii="Calibri" w:eastAsia="Calibri" w:hAnsi="Calibri"/>
                <w:sz w:val="22"/>
                <w:szCs w:val="22"/>
              </w:rPr>
            </w:pPr>
            <w:ins w:id="299" w:author="Patrick Hagan" w:date="2019-04-30T08:56:00Z">
              <w:r>
                <w:rPr>
                  <w:rFonts w:ascii="Calibri" w:eastAsia="Calibri" w:hAnsi="Calibri"/>
                  <w:sz w:val="22"/>
                  <w:szCs w:val="22"/>
                </w:rPr>
                <w:t>Flume Dock</w:t>
              </w:r>
            </w:ins>
          </w:p>
        </w:tc>
        <w:tc>
          <w:tcPr>
            <w:tcW w:w="1321" w:type="dxa"/>
            <w:gridSpan w:val="2"/>
            <w:shd w:val="clear" w:color="auto" w:fill="auto"/>
          </w:tcPr>
          <w:p w14:paraId="550A3498" w14:textId="77777777" w:rsidR="00EA221D" w:rsidRPr="00EC333C" w:rsidRDefault="00EA221D" w:rsidP="00210D54">
            <w:pPr>
              <w:rPr>
                <w:ins w:id="300" w:author="Patrick Hagan" w:date="2019-04-30T08:56:00Z"/>
                <w:rFonts w:ascii="Calibri" w:eastAsia="Calibri" w:hAnsi="Calibri"/>
                <w:sz w:val="22"/>
                <w:szCs w:val="22"/>
              </w:rPr>
            </w:pPr>
            <w:ins w:id="301" w:author="Patrick Hagan" w:date="2019-04-30T08:56:00Z">
              <w:r>
                <w:rPr>
                  <w:rFonts w:ascii="Calibri" w:eastAsia="Calibri" w:hAnsi="Calibri"/>
                  <w:sz w:val="22"/>
                  <w:szCs w:val="22"/>
                </w:rPr>
                <w:t xml:space="preserve">31deg 28’ </w:t>
              </w:r>
              <w:proofErr w:type="gramStart"/>
              <w:r>
                <w:rPr>
                  <w:rFonts w:ascii="Calibri" w:eastAsia="Calibri" w:hAnsi="Calibri"/>
                  <w:sz w:val="22"/>
                  <w:szCs w:val="22"/>
                </w:rPr>
                <w:t>53.85”N</w:t>
              </w:r>
              <w:proofErr w:type="gramEnd"/>
              <w:r>
                <w:rPr>
                  <w:rFonts w:ascii="Calibri" w:eastAsia="Calibri" w:hAnsi="Calibri"/>
                  <w:sz w:val="22"/>
                  <w:szCs w:val="22"/>
                </w:rPr>
                <w:t>, 81deg 16”12.37”W</w:t>
              </w:r>
            </w:ins>
          </w:p>
        </w:tc>
        <w:tc>
          <w:tcPr>
            <w:tcW w:w="1278" w:type="dxa"/>
            <w:shd w:val="clear" w:color="auto" w:fill="auto"/>
          </w:tcPr>
          <w:p w14:paraId="0390970B" w14:textId="77777777" w:rsidR="00EA221D" w:rsidRPr="00EC333C" w:rsidRDefault="00EA221D" w:rsidP="00210D54">
            <w:pPr>
              <w:rPr>
                <w:ins w:id="302" w:author="Patrick Hagan" w:date="2019-04-30T08:56:00Z"/>
                <w:rFonts w:ascii="Calibri" w:eastAsia="Calibri" w:hAnsi="Calibri"/>
                <w:sz w:val="22"/>
                <w:szCs w:val="22"/>
              </w:rPr>
            </w:pPr>
            <w:ins w:id="303" w:author="Patrick Hagan" w:date="2019-04-30T08:56:00Z">
              <w:r w:rsidRPr="00EC333C">
                <w:rPr>
                  <w:rFonts w:ascii="Calibri" w:eastAsia="Calibri" w:hAnsi="Calibri"/>
                  <w:sz w:val="22"/>
                  <w:szCs w:val="22"/>
                </w:rPr>
                <w:t xml:space="preserve"> </w:t>
              </w:r>
              <w:r>
                <w:rPr>
                  <w:rFonts w:ascii="Calibri" w:eastAsia="Calibri" w:hAnsi="Calibri"/>
                  <w:sz w:val="22"/>
                  <w:szCs w:val="22"/>
                </w:rPr>
                <w:t>1/1995-12/1998</w:t>
              </w:r>
            </w:ins>
          </w:p>
        </w:tc>
        <w:tc>
          <w:tcPr>
            <w:tcW w:w="1752" w:type="dxa"/>
            <w:gridSpan w:val="2"/>
            <w:shd w:val="clear" w:color="auto" w:fill="auto"/>
          </w:tcPr>
          <w:p w14:paraId="5CFF4315" w14:textId="77777777" w:rsidR="00EA221D" w:rsidRPr="00EC333C" w:rsidRDefault="00EA221D" w:rsidP="00210D54">
            <w:pPr>
              <w:rPr>
                <w:ins w:id="304" w:author="Patrick Hagan" w:date="2019-04-30T08:56:00Z"/>
                <w:rFonts w:ascii="Calibri" w:eastAsia="Calibri" w:hAnsi="Calibri"/>
                <w:sz w:val="22"/>
                <w:szCs w:val="22"/>
              </w:rPr>
            </w:pPr>
            <w:ins w:id="305" w:author="Patrick Hagan" w:date="2019-04-30T08:56:00Z">
              <w:r>
                <w:rPr>
                  <w:rFonts w:ascii="Calibri" w:eastAsia="Calibri" w:hAnsi="Calibri"/>
                  <w:sz w:val="22"/>
                  <w:szCs w:val="22"/>
                </w:rPr>
                <w:t>NA</w:t>
              </w:r>
            </w:ins>
          </w:p>
        </w:tc>
        <w:tc>
          <w:tcPr>
            <w:tcW w:w="2645" w:type="dxa"/>
            <w:gridSpan w:val="2"/>
            <w:shd w:val="clear" w:color="auto" w:fill="auto"/>
          </w:tcPr>
          <w:p w14:paraId="47BD5E69" w14:textId="77777777" w:rsidR="00EA221D" w:rsidRPr="00EC333C" w:rsidRDefault="00EA221D" w:rsidP="00210D54">
            <w:pPr>
              <w:rPr>
                <w:ins w:id="306" w:author="Patrick Hagan" w:date="2019-04-30T08:56:00Z"/>
                <w:rFonts w:ascii="Calibri" w:eastAsia="Calibri" w:hAnsi="Calibri"/>
                <w:sz w:val="22"/>
                <w:szCs w:val="22"/>
              </w:rPr>
            </w:pPr>
            <w:ins w:id="307" w:author="Patrick Hagan" w:date="2019-04-30T08:56:00Z">
              <w:r>
                <w:rPr>
                  <w:rFonts w:ascii="Calibri" w:eastAsia="Calibri" w:hAnsi="Calibri"/>
                  <w:sz w:val="22"/>
                  <w:szCs w:val="22"/>
                </w:rPr>
                <w:t>NA</w:t>
              </w:r>
            </w:ins>
          </w:p>
        </w:tc>
      </w:tr>
    </w:tbl>
    <w:p w14:paraId="7703E180" w14:textId="77777777" w:rsidR="004448D3" w:rsidRDefault="004448D3">
      <w:pPr>
        <w:pStyle w:val="HTMLPreformatted"/>
        <w:rPr>
          <w:rFonts w:ascii="Garamond" w:hAnsi="Garamond"/>
          <w:sz w:val="22"/>
          <w:szCs w:val="22"/>
        </w:rPr>
      </w:pPr>
    </w:p>
    <w:p w14:paraId="6AEEE16F" w14:textId="77777777" w:rsidR="004448D3" w:rsidRPr="004341A7" w:rsidRDefault="004448D3">
      <w:pPr>
        <w:pStyle w:val="HTMLPreformatted"/>
        <w:rPr>
          <w:rFonts w:ascii="Garamond" w:hAnsi="Garamond"/>
          <w:sz w:val="22"/>
          <w:szCs w:val="22"/>
        </w:rPr>
      </w:pPr>
    </w:p>
    <w:p w14:paraId="694B5BEE" w14:textId="77777777" w:rsidR="008371EB"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6)  Data collection period</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0B129600" w14:textId="6C39A5AE" w:rsidR="008371EB" w:rsidRPr="008C4E18" w:rsidDel="004E7705" w:rsidRDefault="008371EB" w:rsidP="008371EB">
      <w:pPr>
        <w:pStyle w:val="HTMLPreformatted"/>
        <w:rPr>
          <w:del w:id="308" w:author="Rose, Douglas" w:date="2022-03-16T15:59:00Z"/>
          <w:rFonts w:ascii="Garamond" w:hAnsi="Garamond" w:cs="Times New Roman"/>
          <w:sz w:val="22"/>
          <w:szCs w:val="22"/>
        </w:rPr>
      </w:pPr>
      <w:del w:id="309" w:author="Rose, Douglas" w:date="2022-03-16T15:59:00Z">
        <w:r w:rsidDel="004E7705">
          <w:rPr>
            <w:rFonts w:ascii="Garamond" w:hAnsi="Garamond" w:cs="Times New Roman"/>
            <w:sz w:val="22"/>
            <w:szCs w:val="22"/>
          </w:rPr>
          <w:delText>[</w:delText>
        </w:r>
        <w:r w:rsidRPr="00BD482B" w:rsidDel="004E7705">
          <w:rPr>
            <w:rFonts w:ascii="Garamond" w:hAnsi="Garamond" w:cs="Times New Roman"/>
            <w:sz w:val="22"/>
            <w:szCs w:val="22"/>
          </w:rPr>
          <w:delText>Instructions/Remove:</w:delText>
        </w:r>
        <w:r w:rsidDel="004E7705">
          <w:rPr>
            <w:rFonts w:ascii="Garamond" w:hAnsi="Garamond" w:cs="Times New Roman"/>
            <w:sz w:val="22"/>
            <w:szCs w:val="22"/>
          </w:rPr>
          <w:delText xml:space="preserve"> </w:delText>
        </w:r>
        <w:r w:rsidR="00AA53D4" w:rsidRPr="008C4E18" w:rsidDel="004E7705">
          <w:rPr>
            <w:rFonts w:ascii="Garamond" w:hAnsi="Garamond" w:cs="Times New Roman"/>
            <w:b/>
            <w:sz w:val="22"/>
            <w:szCs w:val="22"/>
          </w:rPr>
          <w:delText>Include</w:delText>
        </w:r>
        <w:r w:rsidR="009D0A44" w:rsidRPr="008C4E18" w:rsidDel="004E7705">
          <w:rPr>
            <w:rFonts w:ascii="Garamond" w:hAnsi="Garamond" w:cs="Times New Roman"/>
            <w:b/>
            <w:sz w:val="22"/>
            <w:szCs w:val="22"/>
          </w:rPr>
          <w:delText>d in annual metadata document</w:delText>
        </w:r>
        <w:r w:rsidR="00526832" w:rsidRPr="008C4E18" w:rsidDel="004E7705">
          <w:rPr>
            <w:rFonts w:ascii="Garamond" w:hAnsi="Garamond" w:cs="Times New Roman"/>
            <w:b/>
            <w:sz w:val="22"/>
            <w:szCs w:val="22"/>
          </w:rPr>
          <w:delText>.</w:delText>
        </w:r>
        <w:r w:rsidDel="004E7705">
          <w:rPr>
            <w:rFonts w:ascii="Garamond" w:hAnsi="Garamond" w:cs="Times New Roman"/>
            <w:sz w:val="22"/>
            <w:szCs w:val="22"/>
          </w:rPr>
          <w:delText xml:space="preserve"> </w:delText>
        </w:r>
        <w:r w:rsidRPr="004341A7" w:rsidDel="004E7705">
          <w:rPr>
            <w:rFonts w:ascii="Garamond" w:hAnsi="Garamond" w:cs="Times New Roman"/>
            <w:sz w:val="22"/>
            <w:szCs w:val="22"/>
          </w:rPr>
          <w:delText>I</w:delText>
        </w:r>
        <w:r w:rsidDel="004E7705">
          <w:rPr>
            <w:rFonts w:ascii="Garamond" w:hAnsi="Garamond" w:cs="Times New Roman"/>
            <w:sz w:val="22"/>
            <w:szCs w:val="22"/>
          </w:rPr>
          <w:delText>f you wish to include in the quarterly document, i</w:delText>
        </w:r>
        <w:r w:rsidRPr="004341A7" w:rsidDel="004E7705">
          <w:rPr>
            <w:rFonts w:ascii="Garamond" w:hAnsi="Garamond" w:cs="Times New Roman"/>
            <w:sz w:val="22"/>
            <w:szCs w:val="22"/>
          </w:rPr>
          <w:delText>nclude each YSI deployment and retrieval date and time (</w:delText>
        </w:r>
        <w:r w:rsidRPr="004341A7" w:rsidDel="004E7705">
          <w:rPr>
            <w:rFonts w:ascii="Garamond" w:hAnsi="Garamond" w:cs="Times New Roman"/>
            <w:b/>
            <w:bCs/>
            <w:sz w:val="22"/>
            <w:szCs w:val="22"/>
          </w:rPr>
          <w:delText>first</w:delText>
        </w:r>
        <w:r w:rsidRPr="004341A7" w:rsidDel="004E7705">
          <w:rPr>
            <w:rFonts w:ascii="Garamond" w:hAnsi="Garamond" w:cs="Times New Roman"/>
            <w:sz w:val="22"/>
            <w:szCs w:val="22"/>
          </w:rPr>
          <w:delText xml:space="preserve"> and </w:delText>
        </w:r>
        <w:r w:rsidRPr="004341A7" w:rsidDel="004E7705">
          <w:rPr>
            <w:rFonts w:ascii="Garamond" w:hAnsi="Garamond" w:cs="Times New Roman"/>
            <w:b/>
            <w:bCs/>
            <w:sz w:val="22"/>
            <w:szCs w:val="22"/>
          </w:rPr>
          <w:delText>last</w:delText>
        </w:r>
        <w:r w:rsidRPr="004341A7" w:rsidDel="004E7705">
          <w:rPr>
            <w:rFonts w:ascii="Garamond" w:hAnsi="Garamond" w:cs="Times New Roman"/>
            <w:sz w:val="22"/>
            <w:szCs w:val="22"/>
          </w:rPr>
          <w:delText xml:space="preserve"> readings in</w:delText>
        </w:r>
        <w:r w:rsidDel="004E7705">
          <w:rPr>
            <w:rFonts w:ascii="Garamond" w:hAnsi="Garamond" w:cs="Times New Roman"/>
            <w:sz w:val="22"/>
            <w:szCs w:val="22"/>
          </w:rPr>
          <w:delText>cluded in</w:delText>
        </w:r>
        <w:r w:rsidRPr="004341A7" w:rsidDel="004E7705">
          <w:rPr>
            <w:rFonts w:ascii="Garamond" w:hAnsi="Garamond" w:cs="Times New Roman"/>
            <w:sz w:val="22"/>
            <w:szCs w:val="22"/>
          </w:rPr>
          <w:delText xml:space="preserve"> </w:delText>
        </w:r>
        <w:r w:rsidDel="004E7705">
          <w:rPr>
            <w:rFonts w:ascii="Garamond" w:hAnsi="Garamond" w:cs="Times New Roman"/>
            <w:sz w:val="22"/>
            <w:szCs w:val="22"/>
          </w:rPr>
          <w:delText>the dataset, where sonde was in the deployment tube at the correct depth</w:delText>
        </w:r>
        <w:r w:rsidRPr="004341A7" w:rsidDel="004E7705">
          <w:rPr>
            <w:rFonts w:ascii="Garamond" w:hAnsi="Garamond" w:cs="Times New Roman"/>
            <w:sz w:val="22"/>
            <w:szCs w:val="22"/>
          </w:rPr>
          <w:delText xml:space="preserve">) for each monitoring site for the year.  Do not include times of pre- and post-deployment or datasondes’ transport.  </w:delText>
        </w:r>
        <w:r w:rsidDel="004E7705">
          <w:rPr>
            <w:rFonts w:ascii="Garamond" w:hAnsi="Garamond" w:cs="Times New Roman"/>
            <w:sz w:val="22"/>
            <w:szCs w:val="22"/>
          </w:rPr>
          <w:delText xml:space="preserve">If necessary, denote deployments that used a different sonde/sensor configuration than others (ex: if ROX and rapid-pulse probes were used, or if an EXO sonde was rotated in).  </w:delText>
        </w:r>
        <w:r w:rsidRPr="00B60965" w:rsidDel="004E7705">
          <w:rPr>
            <w:rFonts w:ascii="Garamond" w:hAnsi="Garamond" w:cs="Times New Roman"/>
            <w:bCs/>
            <w:sz w:val="22"/>
            <w:szCs w:val="22"/>
          </w:rPr>
          <w:delText xml:space="preserve">If using the </w:delText>
        </w:r>
        <w:r w:rsidDel="004E7705">
          <w:rPr>
            <w:rFonts w:ascii="Garamond" w:hAnsi="Garamond" w:cs="Times New Roman"/>
            <w:bCs/>
            <w:sz w:val="22"/>
            <w:szCs w:val="22"/>
          </w:rPr>
          <w:delText>summary table option in the online deployment interface</w:delText>
        </w:r>
        <w:r w:rsidRPr="00B60965" w:rsidDel="004E7705">
          <w:rPr>
            <w:rFonts w:ascii="Garamond" w:hAnsi="Garamond" w:cs="Times New Roman"/>
            <w:bCs/>
            <w:sz w:val="22"/>
            <w:szCs w:val="22"/>
          </w:rPr>
          <w:delText xml:space="preserve">, </w:delText>
        </w:r>
        <w:r w:rsidDel="004E7705">
          <w:rPr>
            <w:rFonts w:ascii="Garamond" w:hAnsi="Garamond" w:cs="Times New Roman"/>
            <w:bCs/>
            <w:sz w:val="22"/>
            <w:szCs w:val="22"/>
          </w:rPr>
          <w:delText xml:space="preserve">you may copy and paste the exported tables here and </w:delText>
        </w:r>
        <w:r w:rsidRPr="00B60965" w:rsidDel="004E7705">
          <w:rPr>
            <w:rFonts w:ascii="Garamond" w:hAnsi="Garamond" w:cs="Times New Roman"/>
            <w:bCs/>
            <w:sz w:val="22"/>
            <w:szCs w:val="22"/>
          </w:rPr>
          <w:delText xml:space="preserve">edit </w:delText>
        </w:r>
        <w:r w:rsidDel="004E7705">
          <w:rPr>
            <w:rFonts w:ascii="Garamond" w:hAnsi="Garamond" w:cs="Times New Roman"/>
            <w:bCs/>
            <w:sz w:val="22"/>
            <w:szCs w:val="22"/>
          </w:rPr>
          <w:delText xml:space="preserve">them </w:delText>
        </w:r>
        <w:r w:rsidRPr="00B60965" w:rsidDel="004E7705">
          <w:rPr>
            <w:rFonts w:ascii="Garamond" w:hAnsi="Garamond" w:cs="Times New Roman"/>
            <w:bCs/>
            <w:sz w:val="22"/>
            <w:szCs w:val="22"/>
          </w:rPr>
          <w:delText>as necessary</w:delText>
        </w:r>
        <w:r w:rsidDel="004E7705">
          <w:rPr>
            <w:rFonts w:ascii="Garamond" w:hAnsi="Garamond" w:cs="Times New Roman"/>
            <w:bCs/>
            <w:sz w:val="22"/>
            <w:szCs w:val="22"/>
          </w:rPr>
          <w:delText xml:space="preserve"> (please verify contents to ensure that no pre- or post-deployment data are included in the deployment intervals)</w:delText>
        </w:r>
        <w:r w:rsidRPr="00B60965" w:rsidDel="004E7705">
          <w:rPr>
            <w:rFonts w:ascii="Garamond" w:hAnsi="Garamond" w:cs="Times New Roman"/>
            <w:bCs/>
            <w:sz w:val="22"/>
            <w:szCs w:val="22"/>
          </w:rPr>
          <w:delText>.</w:delText>
        </w:r>
        <w:r w:rsidDel="004E7705">
          <w:rPr>
            <w:rFonts w:ascii="Garamond" w:hAnsi="Garamond" w:cs="Times New Roman"/>
            <w:bCs/>
            <w:sz w:val="22"/>
            <w:szCs w:val="22"/>
          </w:rPr>
          <w:delText xml:space="preserve">  </w:delText>
        </w:r>
        <w:r w:rsidRPr="00596AD2" w:rsidDel="004E7705">
          <w:rPr>
            <w:rFonts w:ascii="Garamond" w:hAnsi="Garamond" w:cs="Times New Roman"/>
            <w:b/>
            <w:sz w:val="22"/>
            <w:szCs w:val="22"/>
          </w:rPr>
          <w:delText>Also note when data collection began initially for your Reserve or sample sites.</w:delText>
        </w:r>
        <w:r w:rsidDel="004E7705">
          <w:rPr>
            <w:rFonts w:ascii="Garamond" w:hAnsi="Garamond" w:cs="Times New Roman"/>
            <w:b/>
            <w:sz w:val="22"/>
            <w:szCs w:val="22"/>
          </w:rPr>
          <w:delText>]</w:delText>
        </w:r>
      </w:del>
    </w:p>
    <w:p w14:paraId="63113DFD" w14:textId="77777777" w:rsidR="008371EB" w:rsidRDefault="008371EB" w:rsidP="008371EB">
      <w:pPr>
        <w:pStyle w:val="HTMLPreformatted"/>
        <w:rPr>
          <w:rFonts w:ascii="Garamond" w:hAnsi="Garamond"/>
          <w:sz w:val="22"/>
          <w:szCs w:val="22"/>
        </w:rPr>
      </w:pPr>
    </w:p>
    <w:p w14:paraId="5269AB12" w14:textId="77777777" w:rsidR="004E7705" w:rsidRPr="000E4784" w:rsidRDefault="004E7705" w:rsidP="004E7705">
      <w:pPr>
        <w:pStyle w:val="HTMLPreformatted"/>
        <w:tabs>
          <w:tab w:val="clear" w:pos="916"/>
          <w:tab w:val="clear" w:pos="1832"/>
          <w:tab w:val="clear" w:pos="2748"/>
          <w:tab w:val="left" w:pos="1080"/>
          <w:tab w:val="left" w:pos="2070"/>
          <w:tab w:val="left" w:pos="3240"/>
        </w:tabs>
        <w:rPr>
          <w:ins w:id="310" w:author="Rose, Douglas" w:date="2022-03-16T15:58:00Z"/>
          <w:rFonts w:asciiTheme="minorHAnsi" w:hAnsiTheme="minorHAnsi" w:cstheme="minorHAnsi"/>
          <w:b/>
          <w:bCs/>
          <w:sz w:val="22"/>
          <w:szCs w:val="22"/>
          <w:rPrChange w:id="311" w:author="Guy, Rachel" w:date="2022-04-14T17:06:00Z">
            <w:rPr>
              <w:ins w:id="312" w:author="Rose, Douglas" w:date="2022-03-16T15:58:00Z"/>
              <w:rFonts w:ascii="Garamond" w:hAnsi="Garamond"/>
              <w:b/>
              <w:bCs/>
              <w:sz w:val="22"/>
              <w:szCs w:val="22"/>
            </w:rPr>
          </w:rPrChange>
        </w:rPr>
      </w:pPr>
      <w:ins w:id="313" w:author="Rose, Douglas" w:date="2022-03-16T15:58:00Z">
        <w:r w:rsidRPr="000E4784">
          <w:rPr>
            <w:rFonts w:asciiTheme="minorHAnsi" w:hAnsiTheme="minorHAnsi" w:cstheme="minorHAnsi"/>
            <w:b/>
            <w:bCs/>
            <w:sz w:val="22"/>
            <w:szCs w:val="22"/>
            <w:rPrChange w:id="314" w:author="Guy, Rachel" w:date="2022-04-14T17:06:00Z">
              <w:rPr>
                <w:rFonts w:ascii="Garamond" w:hAnsi="Garamond"/>
                <w:b/>
                <w:bCs/>
                <w:sz w:val="22"/>
                <w:szCs w:val="22"/>
              </w:rPr>
            </w:rPrChange>
          </w:rPr>
          <w:t>Cabretta</w:t>
        </w:r>
      </w:ins>
    </w:p>
    <w:tbl>
      <w:tblPr>
        <w:tblStyle w:val="TableGrid"/>
        <w:tblW w:w="5871" w:type="dxa"/>
        <w:tblLook w:val="04A0" w:firstRow="1" w:lastRow="0" w:firstColumn="1" w:lastColumn="0" w:noHBand="0" w:noVBand="1"/>
      </w:tblPr>
      <w:tblGrid>
        <w:gridCol w:w="1392"/>
        <w:gridCol w:w="1445"/>
        <w:gridCol w:w="1491"/>
        <w:gridCol w:w="1543"/>
        <w:tblGridChange w:id="315">
          <w:tblGrid>
            <w:gridCol w:w="1392"/>
            <w:gridCol w:w="1445"/>
            <w:gridCol w:w="1491"/>
            <w:gridCol w:w="1543"/>
          </w:tblGrid>
        </w:tblGridChange>
      </w:tblGrid>
      <w:tr w:rsidR="00B75F25" w:rsidRPr="000E4784" w14:paraId="6096EC4C" w14:textId="77777777" w:rsidTr="00B75F25">
        <w:trPr>
          <w:trHeight w:val="290"/>
          <w:ins w:id="316" w:author="Guy, Rachel" w:date="2022-04-13T23:11:00Z"/>
        </w:trPr>
        <w:tc>
          <w:tcPr>
            <w:tcW w:w="1392" w:type="dxa"/>
            <w:noWrap/>
            <w:hideMark/>
          </w:tcPr>
          <w:p w14:paraId="7F8FABB8" w14:textId="77777777" w:rsidR="00B75F25" w:rsidRPr="000E4784" w:rsidRDefault="00B75F25">
            <w:pPr>
              <w:rPr>
                <w:ins w:id="317" w:author="Guy, Rachel" w:date="2022-04-13T23:11:00Z"/>
                <w:rFonts w:asciiTheme="minorHAnsi" w:hAnsiTheme="minorHAnsi" w:cstheme="minorHAnsi"/>
                <w:color w:val="000000"/>
                <w:sz w:val="22"/>
                <w:szCs w:val="22"/>
                <w:rPrChange w:id="318" w:author="Guy, Rachel" w:date="2022-04-14T17:06:00Z">
                  <w:rPr>
                    <w:ins w:id="319" w:author="Guy, Rachel" w:date="2022-04-13T23:11:00Z"/>
                    <w:rFonts w:ascii="Calibri" w:hAnsi="Calibri" w:cs="Calibri"/>
                    <w:color w:val="000000"/>
                    <w:sz w:val="22"/>
                    <w:szCs w:val="22"/>
                  </w:rPr>
                </w:rPrChange>
              </w:rPr>
            </w:pPr>
            <w:ins w:id="320" w:author="Guy, Rachel" w:date="2022-04-13T23:11:00Z">
              <w:r w:rsidRPr="000E4784">
                <w:rPr>
                  <w:rFonts w:asciiTheme="minorHAnsi" w:hAnsiTheme="minorHAnsi" w:cstheme="minorHAnsi"/>
                  <w:color w:val="000000"/>
                  <w:sz w:val="22"/>
                  <w:szCs w:val="22"/>
                  <w:rPrChange w:id="321" w:author="Guy, Rachel" w:date="2022-04-14T17:06:00Z">
                    <w:rPr>
                      <w:rFonts w:ascii="Calibri" w:hAnsi="Calibri" w:cs="Calibri"/>
                      <w:color w:val="000000"/>
                      <w:sz w:val="22"/>
                      <w:szCs w:val="22"/>
                    </w:rPr>
                  </w:rPrChange>
                </w:rPr>
                <w:t>Deploy Date</w:t>
              </w:r>
            </w:ins>
          </w:p>
        </w:tc>
        <w:tc>
          <w:tcPr>
            <w:tcW w:w="1445" w:type="dxa"/>
            <w:noWrap/>
            <w:hideMark/>
          </w:tcPr>
          <w:p w14:paraId="45BBB6B1" w14:textId="77777777" w:rsidR="00B75F25" w:rsidRPr="000E4784" w:rsidRDefault="00B75F25">
            <w:pPr>
              <w:rPr>
                <w:ins w:id="322" w:author="Guy, Rachel" w:date="2022-04-13T23:11:00Z"/>
                <w:rFonts w:asciiTheme="minorHAnsi" w:hAnsiTheme="minorHAnsi" w:cstheme="minorHAnsi"/>
                <w:color w:val="000000"/>
                <w:sz w:val="22"/>
                <w:szCs w:val="22"/>
                <w:rPrChange w:id="323" w:author="Guy, Rachel" w:date="2022-04-14T17:06:00Z">
                  <w:rPr>
                    <w:ins w:id="324" w:author="Guy, Rachel" w:date="2022-04-13T23:11:00Z"/>
                    <w:rFonts w:ascii="Calibri" w:hAnsi="Calibri" w:cs="Calibri"/>
                    <w:color w:val="000000"/>
                    <w:sz w:val="22"/>
                    <w:szCs w:val="22"/>
                  </w:rPr>
                </w:rPrChange>
              </w:rPr>
            </w:pPr>
            <w:ins w:id="325" w:author="Guy, Rachel" w:date="2022-04-13T23:11:00Z">
              <w:r w:rsidRPr="000E4784">
                <w:rPr>
                  <w:rFonts w:asciiTheme="minorHAnsi" w:hAnsiTheme="minorHAnsi" w:cstheme="minorHAnsi"/>
                  <w:color w:val="000000"/>
                  <w:sz w:val="22"/>
                  <w:szCs w:val="22"/>
                  <w:rPrChange w:id="326" w:author="Guy, Rachel" w:date="2022-04-14T17:06:00Z">
                    <w:rPr>
                      <w:rFonts w:ascii="Calibri" w:hAnsi="Calibri" w:cs="Calibri"/>
                      <w:color w:val="000000"/>
                      <w:sz w:val="22"/>
                      <w:szCs w:val="22"/>
                    </w:rPr>
                  </w:rPrChange>
                </w:rPr>
                <w:t>Deploy Time</w:t>
              </w:r>
            </w:ins>
          </w:p>
        </w:tc>
        <w:tc>
          <w:tcPr>
            <w:tcW w:w="1491" w:type="dxa"/>
            <w:noWrap/>
            <w:hideMark/>
          </w:tcPr>
          <w:p w14:paraId="4D5C8016" w14:textId="77777777" w:rsidR="00B75F25" w:rsidRPr="000E4784" w:rsidRDefault="00B75F25">
            <w:pPr>
              <w:rPr>
                <w:ins w:id="327" w:author="Guy, Rachel" w:date="2022-04-13T23:11:00Z"/>
                <w:rFonts w:asciiTheme="minorHAnsi" w:hAnsiTheme="minorHAnsi" w:cstheme="minorHAnsi"/>
                <w:color w:val="000000"/>
                <w:sz w:val="22"/>
                <w:szCs w:val="22"/>
                <w:rPrChange w:id="328" w:author="Guy, Rachel" w:date="2022-04-14T17:06:00Z">
                  <w:rPr>
                    <w:ins w:id="329" w:author="Guy, Rachel" w:date="2022-04-13T23:11:00Z"/>
                    <w:rFonts w:ascii="Calibri" w:hAnsi="Calibri" w:cs="Calibri"/>
                    <w:color w:val="000000"/>
                    <w:sz w:val="22"/>
                    <w:szCs w:val="22"/>
                  </w:rPr>
                </w:rPrChange>
              </w:rPr>
            </w:pPr>
            <w:ins w:id="330" w:author="Guy, Rachel" w:date="2022-04-13T23:11:00Z">
              <w:r w:rsidRPr="000E4784">
                <w:rPr>
                  <w:rFonts w:asciiTheme="minorHAnsi" w:hAnsiTheme="minorHAnsi" w:cstheme="minorHAnsi"/>
                  <w:color w:val="000000"/>
                  <w:sz w:val="22"/>
                  <w:szCs w:val="22"/>
                  <w:rPrChange w:id="331" w:author="Guy, Rachel" w:date="2022-04-14T17:06:00Z">
                    <w:rPr>
                      <w:rFonts w:ascii="Calibri" w:hAnsi="Calibri" w:cs="Calibri"/>
                      <w:color w:val="000000"/>
                      <w:sz w:val="22"/>
                      <w:szCs w:val="22"/>
                    </w:rPr>
                  </w:rPrChange>
                </w:rPr>
                <w:t>Retrieve Date</w:t>
              </w:r>
            </w:ins>
          </w:p>
        </w:tc>
        <w:tc>
          <w:tcPr>
            <w:tcW w:w="1543" w:type="dxa"/>
            <w:noWrap/>
            <w:hideMark/>
          </w:tcPr>
          <w:p w14:paraId="70AAB963" w14:textId="77777777" w:rsidR="00B75F25" w:rsidRPr="000E4784" w:rsidRDefault="00B75F25">
            <w:pPr>
              <w:rPr>
                <w:ins w:id="332" w:author="Guy, Rachel" w:date="2022-04-13T23:11:00Z"/>
                <w:rFonts w:asciiTheme="minorHAnsi" w:hAnsiTheme="minorHAnsi" w:cstheme="minorHAnsi"/>
                <w:color w:val="000000"/>
                <w:sz w:val="22"/>
                <w:szCs w:val="22"/>
                <w:rPrChange w:id="333" w:author="Guy, Rachel" w:date="2022-04-14T17:06:00Z">
                  <w:rPr>
                    <w:ins w:id="334" w:author="Guy, Rachel" w:date="2022-04-13T23:11:00Z"/>
                    <w:rFonts w:ascii="Calibri" w:hAnsi="Calibri" w:cs="Calibri"/>
                    <w:color w:val="000000"/>
                    <w:sz w:val="22"/>
                    <w:szCs w:val="22"/>
                  </w:rPr>
                </w:rPrChange>
              </w:rPr>
            </w:pPr>
            <w:ins w:id="335" w:author="Guy, Rachel" w:date="2022-04-13T23:11:00Z">
              <w:r w:rsidRPr="000E4784">
                <w:rPr>
                  <w:rFonts w:asciiTheme="minorHAnsi" w:hAnsiTheme="minorHAnsi" w:cstheme="minorHAnsi"/>
                  <w:color w:val="000000"/>
                  <w:sz w:val="22"/>
                  <w:szCs w:val="22"/>
                  <w:rPrChange w:id="336" w:author="Guy, Rachel" w:date="2022-04-14T17:06:00Z">
                    <w:rPr>
                      <w:rFonts w:ascii="Calibri" w:hAnsi="Calibri" w:cs="Calibri"/>
                      <w:color w:val="000000"/>
                      <w:sz w:val="22"/>
                      <w:szCs w:val="22"/>
                    </w:rPr>
                  </w:rPrChange>
                </w:rPr>
                <w:t>Retrieve Time</w:t>
              </w:r>
            </w:ins>
          </w:p>
        </w:tc>
      </w:tr>
      <w:tr w:rsidR="00B75F25" w:rsidRPr="000E4784" w14:paraId="39AC09BB" w14:textId="77777777" w:rsidTr="00B75F25">
        <w:trPr>
          <w:trHeight w:val="290"/>
          <w:ins w:id="337" w:author="Guy, Rachel" w:date="2022-04-13T23:11:00Z"/>
        </w:trPr>
        <w:tc>
          <w:tcPr>
            <w:tcW w:w="1392" w:type="dxa"/>
            <w:noWrap/>
            <w:hideMark/>
          </w:tcPr>
          <w:p w14:paraId="18F3F7A7" w14:textId="77777777" w:rsidR="00B75F25" w:rsidRPr="000E4784" w:rsidRDefault="00B75F25">
            <w:pPr>
              <w:jc w:val="right"/>
              <w:rPr>
                <w:ins w:id="338" w:author="Guy, Rachel" w:date="2022-04-13T23:11:00Z"/>
                <w:rFonts w:asciiTheme="minorHAnsi" w:hAnsiTheme="minorHAnsi" w:cstheme="minorHAnsi"/>
                <w:color w:val="000000"/>
                <w:sz w:val="22"/>
                <w:szCs w:val="22"/>
                <w:rPrChange w:id="339" w:author="Guy, Rachel" w:date="2022-04-14T17:06:00Z">
                  <w:rPr>
                    <w:ins w:id="340" w:author="Guy, Rachel" w:date="2022-04-13T23:11:00Z"/>
                    <w:rFonts w:ascii="Calibri" w:hAnsi="Calibri" w:cs="Calibri"/>
                    <w:color w:val="000000"/>
                    <w:sz w:val="22"/>
                    <w:szCs w:val="22"/>
                  </w:rPr>
                </w:rPrChange>
              </w:rPr>
            </w:pPr>
            <w:ins w:id="341" w:author="Guy, Rachel" w:date="2022-04-13T23:11:00Z">
              <w:r w:rsidRPr="000E4784">
                <w:rPr>
                  <w:rFonts w:asciiTheme="minorHAnsi" w:hAnsiTheme="minorHAnsi" w:cstheme="minorHAnsi"/>
                  <w:color w:val="000000"/>
                  <w:sz w:val="22"/>
                  <w:szCs w:val="22"/>
                  <w:rPrChange w:id="342" w:author="Guy, Rachel" w:date="2022-04-14T17:06:00Z">
                    <w:rPr>
                      <w:rFonts w:ascii="Calibri" w:hAnsi="Calibri" w:cs="Calibri"/>
                      <w:color w:val="000000"/>
                      <w:sz w:val="22"/>
                      <w:szCs w:val="22"/>
                    </w:rPr>
                  </w:rPrChange>
                </w:rPr>
                <w:t>1/27/2021</w:t>
              </w:r>
            </w:ins>
          </w:p>
        </w:tc>
        <w:tc>
          <w:tcPr>
            <w:tcW w:w="1445" w:type="dxa"/>
            <w:noWrap/>
            <w:hideMark/>
          </w:tcPr>
          <w:p w14:paraId="6270858D" w14:textId="77777777" w:rsidR="00B75F25" w:rsidRPr="000E4784" w:rsidRDefault="00B75F25">
            <w:pPr>
              <w:jc w:val="right"/>
              <w:rPr>
                <w:ins w:id="343" w:author="Guy, Rachel" w:date="2022-04-13T23:11:00Z"/>
                <w:rFonts w:asciiTheme="minorHAnsi" w:hAnsiTheme="minorHAnsi" w:cstheme="minorHAnsi"/>
                <w:color w:val="000000"/>
                <w:sz w:val="22"/>
                <w:szCs w:val="22"/>
                <w:rPrChange w:id="344" w:author="Guy, Rachel" w:date="2022-04-14T17:06:00Z">
                  <w:rPr>
                    <w:ins w:id="345" w:author="Guy, Rachel" w:date="2022-04-13T23:11:00Z"/>
                    <w:rFonts w:ascii="Calibri" w:hAnsi="Calibri" w:cs="Calibri"/>
                    <w:color w:val="000000"/>
                    <w:sz w:val="22"/>
                    <w:szCs w:val="22"/>
                  </w:rPr>
                </w:rPrChange>
              </w:rPr>
            </w:pPr>
            <w:ins w:id="346" w:author="Guy, Rachel" w:date="2022-04-13T23:11:00Z">
              <w:r w:rsidRPr="000E4784">
                <w:rPr>
                  <w:rFonts w:asciiTheme="minorHAnsi" w:hAnsiTheme="minorHAnsi" w:cstheme="minorHAnsi"/>
                  <w:color w:val="000000"/>
                  <w:sz w:val="22"/>
                  <w:szCs w:val="22"/>
                  <w:rPrChange w:id="347" w:author="Guy, Rachel" w:date="2022-04-14T17:06:00Z">
                    <w:rPr>
                      <w:rFonts w:ascii="Calibri" w:hAnsi="Calibri" w:cs="Calibri"/>
                      <w:color w:val="000000"/>
                      <w:sz w:val="22"/>
                      <w:szCs w:val="22"/>
                    </w:rPr>
                  </w:rPrChange>
                </w:rPr>
                <w:t>15:45</w:t>
              </w:r>
            </w:ins>
          </w:p>
        </w:tc>
        <w:tc>
          <w:tcPr>
            <w:tcW w:w="1491" w:type="dxa"/>
            <w:noWrap/>
            <w:hideMark/>
          </w:tcPr>
          <w:p w14:paraId="11C061CB" w14:textId="77777777" w:rsidR="00B75F25" w:rsidRPr="000E4784" w:rsidRDefault="00B75F25">
            <w:pPr>
              <w:jc w:val="right"/>
              <w:rPr>
                <w:ins w:id="348" w:author="Guy, Rachel" w:date="2022-04-13T23:11:00Z"/>
                <w:rFonts w:asciiTheme="minorHAnsi" w:hAnsiTheme="minorHAnsi" w:cstheme="minorHAnsi"/>
                <w:color w:val="000000"/>
                <w:sz w:val="22"/>
                <w:szCs w:val="22"/>
                <w:rPrChange w:id="349" w:author="Guy, Rachel" w:date="2022-04-14T17:06:00Z">
                  <w:rPr>
                    <w:ins w:id="350" w:author="Guy, Rachel" w:date="2022-04-13T23:11:00Z"/>
                    <w:rFonts w:ascii="Calibri" w:hAnsi="Calibri" w:cs="Calibri"/>
                    <w:color w:val="000000"/>
                    <w:sz w:val="22"/>
                    <w:szCs w:val="22"/>
                  </w:rPr>
                </w:rPrChange>
              </w:rPr>
            </w:pPr>
            <w:ins w:id="351" w:author="Guy, Rachel" w:date="2022-04-13T23:11:00Z">
              <w:r w:rsidRPr="000E4784">
                <w:rPr>
                  <w:rFonts w:asciiTheme="minorHAnsi" w:hAnsiTheme="minorHAnsi" w:cstheme="minorHAnsi"/>
                  <w:color w:val="000000"/>
                  <w:sz w:val="22"/>
                  <w:szCs w:val="22"/>
                  <w:rPrChange w:id="352" w:author="Guy, Rachel" w:date="2022-04-14T17:06:00Z">
                    <w:rPr>
                      <w:rFonts w:ascii="Calibri" w:hAnsi="Calibri" w:cs="Calibri"/>
                      <w:color w:val="000000"/>
                      <w:sz w:val="22"/>
                      <w:szCs w:val="22"/>
                    </w:rPr>
                  </w:rPrChange>
                </w:rPr>
                <w:t>3/9/2021</w:t>
              </w:r>
            </w:ins>
          </w:p>
        </w:tc>
        <w:tc>
          <w:tcPr>
            <w:tcW w:w="1543" w:type="dxa"/>
            <w:noWrap/>
            <w:hideMark/>
          </w:tcPr>
          <w:p w14:paraId="1C746DFB" w14:textId="77777777" w:rsidR="00B75F25" w:rsidRPr="000E4784" w:rsidRDefault="00B75F25">
            <w:pPr>
              <w:jc w:val="right"/>
              <w:rPr>
                <w:ins w:id="353" w:author="Guy, Rachel" w:date="2022-04-13T23:11:00Z"/>
                <w:rFonts w:asciiTheme="minorHAnsi" w:hAnsiTheme="minorHAnsi" w:cstheme="minorHAnsi"/>
                <w:color w:val="000000"/>
                <w:sz w:val="22"/>
                <w:szCs w:val="22"/>
                <w:rPrChange w:id="354" w:author="Guy, Rachel" w:date="2022-04-14T17:06:00Z">
                  <w:rPr>
                    <w:ins w:id="355" w:author="Guy, Rachel" w:date="2022-04-13T23:11:00Z"/>
                    <w:rFonts w:ascii="Calibri" w:hAnsi="Calibri" w:cs="Calibri"/>
                    <w:color w:val="000000"/>
                    <w:sz w:val="22"/>
                    <w:szCs w:val="22"/>
                  </w:rPr>
                </w:rPrChange>
              </w:rPr>
            </w:pPr>
            <w:ins w:id="356" w:author="Guy, Rachel" w:date="2022-04-13T23:11:00Z">
              <w:r w:rsidRPr="000E4784">
                <w:rPr>
                  <w:rFonts w:asciiTheme="minorHAnsi" w:hAnsiTheme="minorHAnsi" w:cstheme="minorHAnsi"/>
                  <w:color w:val="000000"/>
                  <w:sz w:val="22"/>
                  <w:szCs w:val="22"/>
                  <w:rPrChange w:id="357" w:author="Guy, Rachel" w:date="2022-04-14T17:06:00Z">
                    <w:rPr>
                      <w:rFonts w:ascii="Calibri" w:hAnsi="Calibri" w:cs="Calibri"/>
                      <w:color w:val="000000"/>
                      <w:sz w:val="22"/>
                      <w:szCs w:val="22"/>
                    </w:rPr>
                  </w:rPrChange>
                </w:rPr>
                <w:t>11:00</w:t>
              </w:r>
            </w:ins>
          </w:p>
        </w:tc>
      </w:tr>
      <w:tr w:rsidR="00B75F25" w:rsidRPr="000E4784" w14:paraId="45F13E6B" w14:textId="77777777" w:rsidTr="00B75F25">
        <w:trPr>
          <w:trHeight w:val="290"/>
          <w:ins w:id="358" w:author="Guy, Rachel" w:date="2022-04-13T23:11:00Z"/>
        </w:trPr>
        <w:tc>
          <w:tcPr>
            <w:tcW w:w="1392" w:type="dxa"/>
            <w:noWrap/>
            <w:hideMark/>
          </w:tcPr>
          <w:p w14:paraId="17FE12B8" w14:textId="77777777" w:rsidR="00B75F25" w:rsidRPr="000E4784" w:rsidRDefault="00B75F25">
            <w:pPr>
              <w:jc w:val="right"/>
              <w:rPr>
                <w:ins w:id="359" w:author="Guy, Rachel" w:date="2022-04-13T23:11:00Z"/>
                <w:rFonts w:asciiTheme="minorHAnsi" w:hAnsiTheme="minorHAnsi" w:cstheme="minorHAnsi"/>
                <w:color w:val="000000"/>
                <w:sz w:val="22"/>
                <w:szCs w:val="22"/>
                <w:rPrChange w:id="360" w:author="Guy, Rachel" w:date="2022-04-14T17:06:00Z">
                  <w:rPr>
                    <w:ins w:id="361" w:author="Guy, Rachel" w:date="2022-04-13T23:11:00Z"/>
                    <w:rFonts w:ascii="Calibri" w:hAnsi="Calibri" w:cs="Calibri"/>
                    <w:color w:val="000000"/>
                    <w:sz w:val="22"/>
                    <w:szCs w:val="22"/>
                  </w:rPr>
                </w:rPrChange>
              </w:rPr>
            </w:pPr>
            <w:ins w:id="362" w:author="Guy, Rachel" w:date="2022-04-13T23:11:00Z">
              <w:r w:rsidRPr="000E4784">
                <w:rPr>
                  <w:rFonts w:asciiTheme="minorHAnsi" w:hAnsiTheme="minorHAnsi" w:cstheme="minorHAnsi"/>
                  <w:color w:val="000000"/>
                  <w:sz w:val="22"/>
                  <w:szCs w:val="22"/>
                  <w:rPrChange w:id="363" w:author="Guy, Rachel" w:date="2022-04-14T17:06:00Z">
                    <w:rPr>
                      <w:rFonts w:ascii="Calibri" w:hAnsi="Calibri" w:cs="Calibri"/>
                      <w:color w:val="000000"/>
                      <w:sz w:val="22"/>
                      <w:szCs w:val="22"/>
                    </w:rPr>
                  </w:rPrChange>
                </w:rPr>
                <w:t>3/9/2021</w:t>
              </w:r>
            </w:ins>
          </w:p>
        </w:tc>
        <w:tc>
          <w:tcPr>
            <w:tcW w:w="1445" w:type="dxa"/>
            <w:noWrap/>
            <w:hideMark/>
          </w:tcPr>
          <w:p w14:paraId="0920D0C6" w14:textId="77777777" w:rsidR="00B75F25" w:rsidRPr="000E4784" w:rsidRDefault="00B75F25">
            <w:pPr>
              <w:jc w:val="right"/>
              <w:rPr>
                <w:ins w:id="364" w:author="Guy, Rachel" w:date="2022-04-13T23:11:00Z"/>
                <w:rFonts w:asciiTheme="minorHAnsi" w:hAnsiTheme="minorHAnsi" w:cstheme="minorHAnsi"/>
                <w:color w:val="000000"/>
                <w:sz w:val="22"/>
                <w:szCs w:val="22"/>
                <w:rPrChange w:id="365" w:author="Guy, Rachel" w:date="2022-04-14T17:06:00Z">
                  <w:rPr>
                    <w:ins w:id="366" w:author="Guy, Rachel" w:date="2022-04-13T23:11:00Z"/>
                    <w:rFonts w:ascii="Calibri" w:hAnsi="Calibri" w:cs="Calibri"/>
                    <w:color w:val="000000"/>
                    <w:sz w:val="22"/>
                    <w:szCs w:val="22"/>
                  </w:rPr>
                </w:rPrChange>
              </w:rPr>
            </w:pPr>
            <w:ins w:id="367" w:author="Guy, Rachel" w:date="2022-04-13T23:11:00Z">
              <w:r w:rsidRPr="000E4784">
                <w:rPr>
                  <w:rFonts w:asciiTheme="minorHAnsi" w:hAnsiTheme="minorHAnsi" w:cstheme="minorHAnsi"/>
                  <w:color w:val="000000"/>
                  <w:sz w:val="22"/>
                  <w:szCs w:val="22"/>
                  <w:rPrChange w:id="368" w:author="Guy, Rachel" w:date="2022-04-14T17:06:00Z">
                    <w:rPr>
                      <w:rFonts w:ascii="Calibri" w:hAnsi="Calibri" w:cs="Calibri"/>
                      <w:color w:val="000000"/>
                      <w:sz w:val="22"/>
                      <w:szCs w:val="22"/>
                    </w:rPr>
                  </w:rPrChange>
                </w:rPr>
                <w:t>11:15</w:t>
              </w:r>
            </w:ins>
          </w:p>
        </w:tc>
        <w:tc>
          <w:tcPr>
            <w:tcW w:w="1491" w:type="dxa"/>
            <w:noWrap/>
            <w:hideMark/>
          </w:tcPr>
          <w:p w14:paraId="4AF5EAAF" w14:textId="77777777" w:rsidR="00B75F25" w:rsidRPr="000E4784" w:rsidRDefault="00B75F25">
            <w:pPr>
              <w:jc w:val="right"/>
              <w:rPr>
                <w:ins w:id="369" w:author="Guy, Rachel" w:date="2022-04-13T23:11:00Z"/>
                <w:rFonts w:asciiTheme="minorHAnsi" w:hAnsiTheme="minorHAnsi" w:cstheme="minorHAnsi"/>
                <w:color w:val="000000"/>
                <w:sz w:val="22"/>
                <w:szCs w:val="22"/>
                <w:rPrChange w:id="370" w:author="Guy, Rachel" w:date="2022-04-14T17:06:00Z">
                  <w:rPr>
                    <w:ins w:id="371" w:author="Guy, Rachel" w:date="2022-04-13T23:11:00Z"/>
                    <w:rFonts w:ascii="Calibri" w:hAnsi="Calibri" w:cs="Calibri"/>
                    <w:color w:val="000000"/>
                    <w:sz w:val="22"/>
                    <w:szCs w:val="22"/>
                  </w:rPr>
                </w:rPrChange>
              </w:rPr>
            </w:pPr>
            <w:ins w:id="372" w:author="Guy, Rachel" w:date="2022-04-13T23:11:00Z">
              <w:r w:rsidRPr="000E4784">
                <w:rPr>
                  <w:rFonts w:asciiTheme="minorHAnsi" w:hAnsiTheme="minorHAnsi" w:cstheme="minorHAnsi"/>
                  <w:color w:val="000000"/>
                  <w:sz w:val="22"/>
                  <w:szCs w:val="22"/>
                  <w:rPrChange w:id="373" w:author="Guy, Rachel" w:date="2022-04-14T17:06:00Z">
                    <w:rPr>
                      <w:rFonts w:ascii="Calibri" w:hAnsi="Calibri" w:cs="Calibri"/>
                      <w:color w:val="000000"/>
                      <w:sz w:val="22"/>
                      <w:szCs w:val="22"/>
                    </w:rPr>
                  </w:rPrChange>
                </w:rPr>
                <w:t>4/27/2021</w:t>
              </w:r>
            </w:ins>
          </w:p>
        </w:tc>
        <w:tc>
          <w:tcPr>
            <w:tcW w:w="1543" w:type="dxa"/>
            <w:noWrap/>
            <w:hideMark/>
          </w:tcPr>
          <w:p w14:paraId="57392299" w14:textId="77777777" w:rsidR="00B75F25" w:rsidRPr="000E4784" w:rsidRDefault="00B75F25">
            <w:pPr>
              <w:jc w:val="right"/>
              <w:rPr>
                <w:ins w:id="374" w:author="Guy, Rachel" w:date="2022-04-13T23:11:00Z"/>
                <w:rFonts w:asciiTheme="minorHAnsi" w:hAnsiTheme="minorHAnsi" w:cstheme="minorHAnsi"/>
                <w:color w:val="000000"/>
                <w:sz w:val="22"/>
                <w:szCs w:val="22"/>
                <w:rPrChange w:id="375" w:author="Guy, Rachel" w:date="2022-04-14T17:06:00Z">
                  <w:rPr>
                    <w:ins w:id="376" w:author="Guy, Rachel" w:date="2022-04-13T23:11:00Z"/>
                    <w:rFonts w:ascii="Calibri" w:hAnsi="Calibri" w:cs="Calibri"/>
                    <w:color w:val="000000"/>
                    <w:sz w:val="22"/>
                    <w:szCs w:val="22"/>
                  </w:rPr>
                </w:rPrChange>
              </w:rPr>
            </w:pPr>
            <w:ins w:id="377" w:author="Guy, Rachel" w:date="2022-04-13T23:11:00Z">
              <w:r w:rsidRPr="000E4784">
                <w:rPr>
                  <w:rFonts w:asciiTheme="minorHAnsi" w:hAnsiTheme="minorHAnsi" w:cstheme="minorHAnsi"/>
                  <w:color w:val="000000"/>
                  <w:sz w:val="22"/>
                  <w:szCs w:val="22"/>
                  <w:rPrChange w:id="378" w:author="Guy, Rachel" w:date="2022-04-14T17:06:00Z">
                    <w:rPr>
                      <w:rFonts w:ascii="Calibri" w:hAnsi="Calibri" w:cs="Calibri"/>
                      <w:color w:val="000000"/>
                      <w:sz w:val="22"/>
                      <w:szCs w:val="22"/>
                    </w:rPr>
                  </w:rPrChange>
                </w:rPr>
                <w:t>10:45</w:t>
              </w:r>
            </w:ins>
          </w:p>
        </w:tc>
      </w:tr>
      <w:tr w:rsidR="00B75F25" w:rsidRPr="000E4784" w14:paraId="48225AC8" w14:textId="77777777" w:rsidTr="00B75F25">
        <w:trPr>
          <w:trHeight w:val="290"/>
          <w:ins w:id="379" w:author="Guy, Rachel" w:date="2022-04-13T23:11:00Z"/>
        </w:trPr>
        <w:tc>
          <w:tcPr>
            <w:tcW w:w="1392" w:type="dxa"/>
            <w:noWrap/>
            <w:hideMark/>
          </w:tcPr>
          <w:p w14:paraId="52F46BDB" w14:textId="77777777" w:rsidR="00B75F25" w:rsidRPr="000E4784" w:rsidRDefault="00B75F25">
            <w:pPr>
              <w:jc w:val="right"/>
              <w:rPr>
                <w:ins w:id="380" w:author="Guy, Rachel" w:date="2022-04-13T23:11:00Z"/>
                <w:rFonts w:asciiTheme="minorHAnsi" w:hAnsiTheme="minorHAnsi" w:cstheme="minorHAnsi"/>
                <w:color w:val="000000"/>
                <w:sz w:val="22"/>
                <w:szCs w:val="22"/>
                <w:rPrChange w:id="381" w:author="Guy, Rachel" w:date="2022-04-14T17:06:00Z">
                  <w:rPr>
                    <w:ins w:id="382" w:author="Guy, Rachel" w:date="2022-04-13T23:11:00Z"/>
                    <w:rFonts w:ascii="Calibri" w:hAnsi="Calibri" w:cs="Calibri"/>
                    <w:color w:val="000000"/>
                    <w:sz w:val="22"/>
                    <w:szCs w:val="22"/>
                  </w:rPr>
                </w:rPrChange>
              </w:rPr>
            </w:pPr>
            <w:ins w:id="383" w:author="Guy, Rachel" w:date="2022-04-13T23:11:00Z">
              <w:r w:rsidRPr="000E4784">
                <w:rPr>
                  <w:rFonts w:asciiTheme="minorHAnsi" w:hAnsiTheme="minorHAnsi" w:cstheme="minorHAnsi"/>
                  <w:color w:val="000000"/>
                  <w:sz w:val="22"/>
                  <w:szCs w:val="22"/>
                  <w:rPrChange w:id="384" w:author="Guy, Rachel" w:date="2022-04-14T17:06:00Z">
                    <w:rPr>
                      <w:rFonts w:ascii="Calibri" w:hAnsi="Calibri" w:cs="Calibri"/>
                      <w:color w:val="000000"/>
                      <w:sz w:val="22"/>
                      <w:szCs w:val="22"/>
                    </w:rPr>
                  </w:rPrChange>
                </w:rPr>
                <w:t>4/27/2021</w:t>
              </w:r>
            </w:ins>
          </w:p>
        </w:tc>
        <w:tc>
          <w:tcPr>
            <w:tcW w:w="1445" w:type="dxa"/>
            <w:noWrap/>
            <w:hideMark/>
          </w:tcPr>
          <w:p w14:paraId="05DA9A5C" w14:textId="77777777" w:rsidR="00B75F25" w:rsidRPr="000E4784" w:rsidRDefault="00B75F25">
            <w:pPr>
              <w:jc w:val="right"/>
              <w:rPr>
                <w:ins w:id="385" w:author="Guy, Rachel" w:date="2022-04-13T23:11:00Z"/>
                <w:rFonts w:asciiTheme="minorHAnsi" w:hAnsiTheme="minorHAnsi" w:cstheme="minorHAnsi"/>
                <w:color w:val="000000"/>
                <w:sz w:val="22"/>
                <w:szCs w:val="22"/>
                <w:rPrChange w:id="386" w:author="Guy, Rachel" w:date="2022-04-14T17:06:00Z">
                  <w:rPr>
                    <w:ins w:id="387" w:author="Guy, Rachel" w:date="2022-04-13T23:11:00Z"/>
                    <w:rFonts w:ascii="Calibri" w:hAnsi="Calibri" w:cs="Calibri"/>
                    <w:color w:val="000000"/>
                    <w:sz w:val="22"/>
                    <w:szCs w:val="22"/>
                  </w:rPr>
                </w:rPrChange>
              </w:rPr>
            </w:pPr>
            <w:ins w:id="388" w:author="Guy, Rachel" w:date="2022-04-13T23:11:00Z">
              <w:r w:rsidRPr="000E4784">
                <w:rPr>
                  <w:rFonts w:asciiTheme="minorHAnsi" w:hAnsiTheme="minorHAnsi" w:cstheme="minorHAnsi"/>
                  <w:color w:val="000000"/>
                  <w:sz w:val="22"/>
                  <w:szCs w:val="22"/>
                  <w:rPrChange w:id="389" w:author="Guy, Rachel" w:date="2022-04-14T17:06:00Z">
                    <w:rPr>
                      <w:rFonts w:ascii="Calibri" w:hAnsi="Calibri" w:cs="Calibri"/>
                      <w:color w:val="000000"/>
                      <w:sz w:val="22"/>
                      <w:szCs w:val="22"/>
                    </w:rPr>
                  </w:rPrChange>
                </w:rPr>
                <w:t>11:00</w:t>
              </w:r>
            </w:ins>
          </w:p>
        </w:tc>
        <w:tc>
          <w:tcPr>
            <w:tcW w:w="1491" w:type="dxa"/>
            <w:noWrap/>
            <w:hideMark/>
          </w:tcPr>
          <w:p w14:paraId="2E60812E" w14:textId="77777777" w:rsidR="00B75F25" w:rsidRPr="000E4784" w:rsidRDefault="00B75F25">
            <w:pPr>
              <w:jc w:val="right"/>
              <w:rPr>
                <w:ins w:id="390" w:author="Guy, Rachel" w:date="2022-04-13T23:11:00Z"/>
                <w:rFonts w:asciiTheme="minorHAnsi" w:hAnsiTheme="minorHAnsi" w:cstheme="minorHAnsi"/>
                <w:color w:val="000000"/>
                <w:sz w:val="22"/>
                <w:szCs w:val="22"/>
                <w:rPrChange w:id="391" w:author="Guy, Rachel" w:date="2022-04-14T17:06:00Z">
                  <w:rPr>
                    <w:ins w:id="392" w:author="Guy, Rachel" w:date="2022-04-13T23:11:00Z"/>
                    <w:rFonts w:ascii="Calibri" w:hAnsi="Calibri" w:cs="Calibri"/>
                    <w:color w:val="000000"/>
                    <w:sz w:val="22"/>
                    <w:szCs w:val="22"/>
                  </w:rPr>
                </w:rPrChange>
              </w:rPr>
            </w:pPr>
            <w:ins w:id="393" w:author="Guy, Rachel" w:date="2022-04-13T23:11:00Z">
              <w:r w:rsidRPr="000E4784">
                <w:rPr>
                  <w:rFonts w:asciiTheme="minorHAnsi" w:hAnsiTheme="minorHAnsi" w:cstheme="minorHAnsi"/>
                  <w:color w:val="000000"/>
                  <w:sz w:val="22"/>
                  <w:szCs w:val="22"/>
                  <w:rPrChange w:id="394" w:author="Guy, Rachel" w:date="2022-04-14T17:06:00Z">
                    <w:rPr>
                      <w:rFonts w:ascii="Calibri" w:hAnsi="Calibri" w:cs="Calibri"/>
                      <w:color w:val="000000"/>
                      <w:sz w:val="22"/>
                      <w:szCs w:val="22"/>
                    </w:rPr>
                  </w:rPrChange>
                </w:rPr>
                <w:t>6/8/2021</w:t>
              </w:r>
            </w:ins>
          </w:p>
        </w:tc>
        <w:tc>
          <w:tcPr>
            <w:tcW w:w="1543" w:type="dxa"/>
            <w:noWrap/>
            <w:hideMark/>
          </w:tcPr>
          <w:p w14:paraId="47489FAC" w14:textId="77777777" w:rsidR="00B75F25" w:rsidRPr="000E4784" w:rsidRDefault="00B75F25">
            <w:pPr>
              <w:jc w:val="right"/>
              <w:rPr>
                <w:ins w:id="395" w:author="Guy, Rachel" w:date="2022-04-13T23:11:00Z"/>
                <w:rFonts w:asciiTheme="minorHAnsi" w:hAnsiTheme="minorHAnsi" w:cstheme="minorHAnsi"/>
                <w:color w:val="000000"/>
                <w:sz w:val="22"/>
                <w:szCs w:val="22"/>
                <w:rPrChange w:id="396" w:author="Guy, Rachel" w:date="2022-04-14T17:06:00Z">
                  <w:rPr>
                    <w:ins w:id="397" w:author="Guy, Rachel" w:date="2022-04-13T23:11:00Z"/>
                    <w:rFonts w:ascii="Calibri" w:hAnsi="Calibri" w:cs="Calibri"/>
                    <w:color w:val="000000"/>
                    <w:sz w:val="22"/>
                    <w:szCs w:val="22"/>
                  </w:rPr>
                </w:rPrChange>
              </w:rPr>
            </w:pPr>
            <w:ins w:id="398" w:author="Guy, Rachel" w:date="2022-04-13T23:11:00Z">
              <w:r w:rsidRPr="000E4784">
                <w:rPr>
                  <w:rFonts w:asciiTheme="minorHAnsi" w:hAnsiTheme="minorHAnsi" w:cstheme="minorHAnsi"/>
                  <w:color w:val="000000"/>
                  <w:sz w:val="22"/>
                  <w:szCs w:val="22"/>
                  <w:rPrChange w:id="399" w:author="Guy, Rachel" w:date="2022-04-14T17:06:00Z">
                    <w:rPr>
                      <w:rFonts w:ascii="Calibri" w:hAnsi="Calibri" w:cs="Calibri"/>
                      <w:color w:val="000000"/>
                      <w:sz w:val="22"/>
                      <w:szCs w:val="22"/>
                    </w:rPr>
                  </w:rPrChange>
                </w:rPr>
                <w:t>10:30</w:t>
              </w:r>
            </w:ins>
          </w:p>
        </w:tc>
      </w:tr>
      <w:tr w:rsidR="00B75F25" w:rsidRPr="000E4784" w14:paraId="3E08D141" w14:textId="77777777" w:rsidTr="00B75F25">
        <w:trPr>
          <w:trHeight w:val="290"/>
          <w:ins w:id="400" w:author="Guy, Rachel" w:date="2022-04-13T23:11:00Z"/>
        </w:trPr>
        <w:tc>
          <w:tcPr>
            <w:tcW w:w="1392" w:type="dxa"/>
            <w:noWrap/>
            <w:hideMark/>
          </w:tcPr>
          <w:p w14:paraId="69018791" w14:textId="77777777" w:rsidR="00B75F25" w:rsidRPr="000E4784" w:rsidRDefault="00B75F25">
            <w:pPr>
              <w:jc w:val="right"/>
              <w:rPr>
                <w:ins w:id="401" w:author="Guy, Rachel" w:date="2022-04-13T23:11:00Z"/>
                <w:rFonts w:asciiTheme="minorHAnsi" w:hAnsiTheme="minorHAnsi" w:cstheme="minorHAnsi"/>
                <w:color w:val="000000"/>
                <w:sz w:val="22"/>
                <w:szCs w:val="22"/>
                <w:rPrChange w:id="402" w:author="Guy, Rachel" w:date="2022-04-14T17:06:00Z">
                  <w:rPr>
                    <w:ins w:id="403" w:author="Guy, Rachel" w:date="2022-04-13T23:11:00Z"/>
                    <w:rFonts w:ascii="Calibri" w:hAnsi="Calibri" w:cs="Calibri"/>
                    <w:color w:val="000000"/>
                    <w:sz w:val="22"/>
                    <w:szCs w:val="22"/>
                  </w:rPr>
                </w:rPrChange>
              </w:rPr>
            </w:pPr>
            <w:ins w:id="404" w:author="Guy, Rachel" w:date="2022-04-13T23:11:00Z">
              <w:r w:rsidRPr="000E4784">
                <w:rPr>
                  <w:rFonts w:asciiTheme="minorHAnsi" w:hAnsiTheme="minorHAnsi" w:cstheme="minorHAnsi"/>
                  <w:color w:val="000000"/>
                  <w:sz w:val="22"/>
                  <w:szCs w:val="22"/>
                  <w:rPrChange w:id="405" w:author="Guy, Rachel" w:date="2022-04-14T17:06:00Z">
                    <w:rPr>
                      <w:rFonts w:ascii="Calibri" w:hAnsi="Calibri" w:cs="Calibri"/>
                      <w:color w:val="000000"/>
                      <w:sz w:val="22"/>
                      <w:szCs w:val="22"/>
                    </w:rPr>
                  </w:rPrChange>
                </w:rPr>
                <w:t>6/8/2021</w:t>
              </w:r>
            </w:ins>
          </w:p>
        </w:tc>
        <w:tc>
          <w:tcPr>
            <w:tcW w:w="1445" w:type="dxa"/>
            <w:noWrap/>
            <w:hideMark/>
          </w:tcPr>
          <w:p w14:paraId="7ABAA881" w14:textId="77777777" w:rsidR="00B75F25" w:rsidRPr="000E4784" w:rsidRDefault="00B75F25">
            <w:pPr>
              <w:jc w:val="right"/>
              <w:rPr>
                <w:ins w:id="406" w:author="Guy, Rachel" w:date="2022-04-13T23:11:00Z"/>
                <w:rFonts w:asciiTheme="minorHAnsi" w:hAnsiTheme="minorHAnsi" w:cstheme="minorHAnsi"/>
                <w:color w:val="000000"/>
                <w:sz w:val="22"/>
                <w:szCs w:val="22"/>
                <w:rPrChange w:id="407" w:author="Guy, Rachel" w:date="2022-04-14T17:06:00Z">
                  <w:rPr>
                    <w:ins w:id="408" w:author="Guy, Rachel" w:date="2022-04-13T23:11:00Z"/>
                    <w:rFonts w:ascii="Calibri" w:hAnsi="Calibri" w:cs="Calibri"/>
                    <w:color w:val="000000"/>
                    <w:sz w:val="22"/>
                    <w:szCs w:val="22"/>
                  </w:rPr>
                </w:rPrChange>
              </w:rPr>
            </w:pPr>
            <w:ins w:id="409" w:author="Guy, Rachel" w:date="2022-04-13T23:11:00Z">
              <w:r w:rsidRPr="000E4784">
                <w:rPr>
                  <w:rFonts w:asciiTheme="minorHAnsi" w:hAnsiTheme="minorHAnsi" w:cstheme="minorHAnsi"/>
                  <w:color w:val="000000"/>
                  <w:sz w:val="22"/>
                  <w:szCs w:val="22"/>
                  <w:rPrChange w:id="410" w:author="Guy, Rachel" w:date="2022-04-14T17:06:00Z">
                    <w:rPr>
                      <w:rFonts w:ascii="Calibri" w:hAnsi="Calibri" w:cs="Calibri"/>
                      <w:color w:val="000000"/>
                      <w:sz w:val="22"/>
                      <w:szCs w:val="22"/>
                    </w:rPr>
                  </w:rPrChange>
                </w:rPr>
                <w:t>10:45</w:t>
              </w:r>
            </w:ins>
          </w:p>
        </w:tc>
        <w:tc>
          <w:tcPr>
            <w:tcW w:w="1491" w:type="dxa"/>
            <w:noWrap/>
            <w:hideMark/>
          </w:tcPr>
          <w:p w14:paraId="65DF4D1B" w14:textId="77777777" w:rsidR="00B75F25" w:rsidRPr="000E4784" w:rsidRDefault="00B75F25">
            <w:pPr>
              <w:jc w:val="right"/>
              <w:rPr>
                <w:ins w:id="411" w:author="Guy, Rachel" w:date="2022-04-13T23:11:00Z"/>
                <w:rFonts w:asciiTheme="minorHAnsi" w:hAnsiTheme="minorHAnsi" w:cstheme="minorHAnsi"/>
                <w:color w:val="000000"/>
                <w:sz w:val="22"/>
                <w:szCs w:val="22"/>
                <w:rPrChange w:id="412" w:author="Guy, Rachel" w:date="2022-04-14T17:06:00Z">
                  <w:rPr>
                    <w:ins w:id="413" w:author="Guy, Rachel" w:date="2022-04-13T23:11:00Z"/>
                    <w:rFonts w:ascii="Calibri" w:hAnsi="Calibri" w:cs="Calibri"/>
                    <w:color w:val="000000"/>
                    <w:sz w:val="22"/>
                    <w:szCs w:val="22"/>
                  </w:rPr>
                </w:rPrChange>
              </w:rPr>
            </w:pPr>
            <w:ins w:id="414" w:author="Guy, Rachel" w:date="2022-04-13T23:11:00Z">
              <w:r w:rsidRPr="000E4784">
                <w:rPr>
                  <w:rFonts w:asciiTheme="minorHAnsi" w:hAnsiTheme="minorHAnsi" w:cstheme="minorHAnsi"/>
                  <w:color w:val="000000"/>
                  <w:sz w:val="22"/>
                  <w:szCs w:val="22"/>
                  <w:rPrChange w:id="415" w:author="Guy, Rachel" w:date="2022-04-14T17:06:00Z">
                    <w:rPr>
                      <w:rFonts w:ascii="Calibri" w:hAnsi="Calibri" w:cs="Calibri"/>
                      <w:color w:val="000000"/>
                      <w:sz w:val="22"/>
                      <w:szCs w:val="22"/>
                    </w:rPr>
                  </w:rPrChange>
                </w:rPr>
                <w:t>7/19/2021</w:t>
              </w:r>
            </w:ins>
          </w:p>
        </w:tc>
        <w:tc>
          <w:tcPr>
            <w:tcW w:w="1543" w:type="dxa"/>
            <w:noWrap/>
            <w:hideMark/>
          </w:tcPr>
          <w:p w14:paraId="429DE28B" w14:textId="77777777" w:rsidR="00B75F25" w:rsidRPr="000E4784" w:rsidRDefault="00B75F25">
            <w:pPr>
              <w:jc w:val="right"/>
              <w:rPr>
                <w:ins w:id="416" w:author="Guy, Rachel" w:date="2022-04-13T23:11:00Z"/>
                <w:rFonts w:asciiTheme="minorHAnsi" w:hAnsiTheme="minorHAnsi" w:cstheme="minorHAnsi"/>
                <w:color w:val="000000"/>
                <w:sz w:val="22"/>
                <w:szCs w:val="22"/>
                <w:rPrChange w:id="417" w:author="Guy, Rachel" w:date="2022-04-14T17:06:00Z">
                  <w:rPr>
                    <w:ins w:id="418" w:author="Guy, Rachel" w:date="2022-04-13T23:11:00Z"/>
                    <w:rFonts w:ascii="Calibri" w:hAnsi="Calibri" w:cs="Calibri"/>
                    <w:color w:val="000000"/>
                    <w:sz w:val="22"/>
                    <w:szCs w:val="22"/>
                  </w:rPr>
                </w:rPrChange>
              </w:rPr>
            </w:pPr>
            <w:ins w:id="419" w:author="Guy, Rachel" w:date="2022-04-13T23:11:00Z">
              <w:r w:rsidRPr="000E4784">
                <w:rPr>
                  <w:rFonts w:asciiTheme="minorHAnsi" w:hAnsiTheme="minorHAnsi" w:cstheme="minorHAnsi"/>
                  <w:color w:val="000000"/>
                  <w:sz w:val="22"/>
                  <w:szCs w:val="22"/>
                  <w:rPrChange w:id="420" w:author="Guy, Rachel" w:date="2022-04-14T17:06:00Z">
                    <w:rPr>
                      <w:rFonts w:ascii="Calibri" w:hAnsi="Calibri" w:cs="Calibri"/>
                      <w:color w:val="000000"/>
                      <w:sz w:val="22"/>
                      <w:szCs w:val="22"/>
                    </w:rPr>
                  </w:rPrChange>
                </w:rPr>
                <w:t>14:00</w:t>
              </w:r>
            </w:ins>
          </w:p>
        </w:tc>
      </w:tr>
      <w:tr w:rsidR="00B75F25" w:rsidRPr="000E4784" w14:paraId="669C8E5B" w14:textId="77777777" w:rsidTr="00B75F25">
        <w:trPr>
          <w:trHeight w:val="290"/>
          <w:ins w:id="421" w:author="Guy, Rachel" w:date="2022-04-13T23:11:00Z"/>
        </w:trPr>
        <w:tc>
          <w:tcPr>
            <w:tcW w:w="1392" w:type="dxa"/>
            <w:noWrap/>
            <w:hideMark/>
          </w:tcPr>
          <w:p w14:paraId="73506D85" w14:textId="77777777" w:rsidR="00B75F25" w:rsidRPr="000E4784" w:rsidRDefault="00B75F25">
            <w:pPr>
              <w:jc w:val="right"/>
              <w:rPr>
                <w:ins w:id="422" w:author="Guy, Rachel" w:date="2022-04-13T23:11:00Z"/>
                <w:rFonts w:asciiTheme="minorHAnsi" w:hAnsiTheme="minorHAnsi" w:cstheme="minorHAnsi"/>
                <w:color w:val="000000"/>
                <w:sz w:val="22"/>
                <w:szCs w:val="22"/>
                <w:rPrChange w:id="423" w:author="Guy, Rachel" w:date="2022-04-14T17:06:00Z">
                  <w:rPr>
                    <w:ins w:id="424" w:author="Guy, Rachel" w:date="2022-04-13T23:11:00Z"/>
                    <w:rFonts w:ascii="Calibri" w:hAnsi="Calibri" w:cs="Calibri"/>
                    <w:color w:val="000000"/>
                    <w:sz w:val="22"/>
                    <w:szCs w:val="22"/>
                  </w:rPr>
                </w:rPrChange>
              </w:rPr>
            </w:pPr>
            <w:ins w:id="425" w:author="Guy, Rachel" w:date="2022-04-13T23:11:00Z">
              <w:r w:rsidRPr="000E4784">
                <w:rPr>
                  <w:rFonts w:asciiTheme="minorHAnsi" w:hAnsiTheme="minorHAnsi" w:cstheme="minorHAnsi"/>
                  <w:color w:val="000000"/>
                  <w:sz w:val="22"/>
                  <w:szCs w:val="22"/>
                  <w:rPrChange w:id="426" w:author="Guy, Rachel" w:date="2022-04-14T17:06:00Z">
                    <w:rPr>
                      <w:rFonts w:ascii="Calibri" w:hAnsi="Calibri" w:cs="Calibri"/>
                      <w:color w:val="000000"/>
                      <w:sz w:val="22"/>
                      <w:szCs w:val="22"/>
                    </w:rPr>
                  </w:rPrChange>
                </w:rPr>
                <w:t>7/19/2021</w:t>
              </w:r>
            </w:ins>
          </w:p>
        </w:tc>
        <w:tc>
          <w:tcPr>
            <w:tcW w:w="1445" w:type="dxa"/>
            <w:noWrap/>
            <w:hideMark/>
          </w:tcPr>
          <w:p w14:paraId="6F868F62" w14:textId="77777777" w:rsidR="00B75F25" w:rsidRPr="000E4784" w:rsidRDefault="00B75F25">
            <w:pPr>
              <w:jc w:val="right"/>
              <w:rPr>
                <w:ins w:id="427" w:author="Guy, Rachel" w:date="2022-04-13T23:11:00Z"/>
                <w:rFonts w:asciiTheme="minorHAnsi" w:hAnsiTheme="minorHAnsi" w:cstheme="minorHAnsi"/>
                <w:color w:val="000000"/>
                <w:sz w:val="22"/>
                <w:szCs w:val="22"/>
                <w:rPrChange w:id="428" w:author="Guy, Rachel" w:date="2022-04-14T17:06:00Z">
                  <w:rPr>
                    <w:ins w:id="429" w:author="Guy, Rachel" w:date="2022-04-13T23:11:00Z"/>
                    <w:rFonts w:ascii="Calibri" w:hAnsi="Calibri" w:cs="Calibri"/>
                    <w:color w:val="000000"/>
                    <w:sz w:val="22"/>
                    <w:szCs w:val="22"/>
                  </w:rPr>
                </w:rPrChange>
              </w:rPr>
            </w:pPr>
            <w:ins w:id="430" w:author="Guy, Rachel" w:date="2022-04-13T23:11:00Z">
              <w:r w:rsidRPr="000E4784">
                <w:rPr>
                  <w:rFonts w:asciiTheme="minorHAnsi" w:hAnsiTheme="minorHAnsi" w:cstheme="minorHAnsi"/>
                  <w:color w:val="000000"/>
                  <w:sz w:val="22"/>
                  <w:szCs w:val="22"/>
                  <w:rPrChange w:id="431" w:author="Guy, Rachel" w:date="2022-04-14T17:06:00Z">
                    <w:rPr>
                      <w:rFonts w:ascii="Calibri" w:hAnsi="Calibri" w:cs="Calibri"/>
                      <w:color w:val="000000"/>
                      <w:sz w:val="22"/>
                      <w:szCs w:val="22"/>
                    </w:rPr>
                  </w:rPrChange>
                </w:rPr>
                <w:t>14:15</w:t>
              </w:r>
            </w:ins>
          </w:p>
        </w:tc>
        <w:tc>
          <w:tcPr>
            <w:tcW w:w="1491" w:type="dxa"/>
            <w:noWrap/>
            <w:hideMark/>
          </w:tcPr>
          <w:p w14:paraId="18379D69" w14:textId="77777777" w:rsidR="00B75F25" w:rsidRPr="000E4784" w:rsidRDefault="00B75F25">
            <w:pPr>
              <w:jc w:val="right"/>
              <w:rPr>
                <w:ins w:id="432" w:author="Guy, Rachel" w:date="2022-04-13T23:11:00Z"/>
                <w:rFonts w:asciiTheme="minorHAnsi" w:hAnsiTheme="minorHAnsi" w:cstheme="minorHAnsi"/>
                <w:color w:val="000000"/>
                <w:sz w:val="22"/>
                <w:szCs w:val="22"/>
                <w:rPrChange w:id="433" w:author="Guy, Rachel" w:date="2022-04-14T17:06:00Z">
                  <w:rPr>
                    <w:ins w:id="434" w:author="Guy, Rachel" w:date="2022-04-13T23:11:00Z"/>
                    <w:rFonts w:ascii="Calibri" w:hAnsi="Calibri" w:cs="Calibri"/>
                    <w:color w:val="000000"/>
                    <w:sz w:val="22"/>
                    <w:szCs w:val="22"/>
                  </w:rPr>
                </w:rPrChange>
              </w:rPr>
            </w:pPr>
            <w:ins w:id="435" w:author="Guy, Rachel" w:date="2022-04-13T23:11:00Z">
              <w:r w:rsidRPr="000E4784">
                <w:rPr>
                  <w:rFonts w:asciiTheme="minorHAnsi" w:hAnsiTheme="minorHAnsi" w:cstheme="minorHAnsi"/>
                  <w:color w:val="000000"/>
                  <w:sz w:val="22"/>
                  <w:szCs w:val="22"/>
                  <w:rPrChange w:id="436" w:author="Guy, Rachel" w:date="2022-04-14T17:06:00Z">
                    <w:rPr>
                      <w:rFonts w:ascii="Calibri" w:hAnsi="Calibri" w:cs="Calibri"/>
                      <w:color w:val="000000"/>
                      <w:sz w:val="22"/>
                      <w:szCs w:val="22"/>
                    </w:rPr>
                  </w:rPrChange>
                </w:rPr>
                <w:t>8/27/2021</w:t>
              </w:r>
            </w:ins>
          </w:p>
        </w:tc>
        <w:tc>
          <w:tcPr>
            <w:tcW w:w="1543" w:type="dxa"/>
            <w:noWrap/>
            <w:hideMark/>
          </w:tcPr>
          <w:p w14:paraId="289E93E5" w14:textId="77777777" w:rsidR="00B75F25" w:rsidRPr="000E4784" w:rsidRDefault="00B75F25">
            <w:pPr>
              <w:jc w:val="right"/>
              <w:rPr>
                <w:ins w:id="437" w:author="Guy, Rachel" w:date="2022-04-13T23:11:00Z"/>
                <w:rFonts w:asciiTheme="minorHAnsi" w:hAnsiTheme="minorHAnsi" w:cstheme="minorHAnsi"/>
                <w:color w:val="000000"/>
                <w:sz w:val="22"/>
                <w:szCs w:val="22"/>
                <w:rPrChange w:id="438" w:author="Guy, Rachel" w:date="2022-04-14T17:06:00Z">
                  <w:rPr>
                    <w:ins w:id="439" w:author="Guy, Rachel" w:date="2022-04-13T23:11:00Z"/>
                    <w:rFonts w:ascii="Calibri" w:hAnsi="Calibri" w:cs="Calibri"/>
                    <w:color w:val="000000"/>
                    <w:sz w:val="22"/>
                    <w:szCs w:val="22"/>
                  </w:rPr>
                </w:rPrChange>
              </w:rPr>
            </w:pPr>
            <w:ins w:id="440" w:author="Guy, Rachel" w:date="2022-04-13T23:11:00Z">
              <w:r w:rsidRPr="000E4784">
                <w:rPr>
                  <w:rFonts w:asciiTheme="minorHAnsi" w:hAnsiTheme="minorHAnsi" w:cstheme="minorHAnsi"/>
                  <w:color w:val="000000"/>
                  <w:sz w:val="22"/>
                  <w:szCs w:val="22"/>
                  <w:rPrChange w:id="441" w:author="Guy, Rachel" w:date="2022-04-14T17:06:00Z">
                    <w:rPr>
                      <w:rFonts w:ascii="Calibri" w:hAnsi="Calibri" w:cs="Calibri"/>
                      <w:color w:val="000000"/>
                      <w:sz w:val="22"/>
                      <w:szCs w:val="22"/>
                    </w:rPr>
                  </w:rPrChange>
                </w:rPr>
                <w:t>13:30</w:t>
              </w:r>
            </w:ins>
          </w:p>
        </w:tc>
      </w:tr>
      <w:tr w:rsidR="00B75F25" w:rsidRPr="000E4784" w14:paraId="456D17DE" w14:textId="77777777" w:rsidTr="00B75F25">
        <w:trPr>
          <w:trHeight w:val="290"/>
          <w:ins w:id="442" w:author="Guy, Rachel" w:date="2022-04-13T23:11:00Z"/>
        </w:trPr>
        <w:tc>
          <w:tcPr>
            <w:tcW w:w="1392" w:type="dxa"/>
            <w:noWrap/>
            <w:hideMark/>
          </w:tcPr>
          <w:p w14:paraId="1F0E34EB" w14:textId="77777777" w:rsidR="00B75F25" w:rsidRPr="000E4784" w:rsidRDefault="00B75F25">
            <w:pPr>
              <w:jc w:val="right"/>
              <w:rPr>
                <w:ins w:id="443" w:author="Guy, Rachel" w:date="2022-04-13T23:11:00Z"/>
                <w:rFonts w:asciiTheme="minorHAnsi" w:hAnsiTheme="minorHAnsi" w:cstheme="minorHAnsi"/>
                <w:color w:val="000000"/>
                <w:sz w:val="22"/>
                <w:szCs w:val="22"/>
                <w:rPrChange w:id="444" w:author="Guy, Rachel" w:date="2022-04-14T17:06:00Z">
                  <w:rPr>
                    <w:ins w:id="445" w:author="Guy, Rachel" w:date="2022-04-13T23:11:00Z"/>
                    <w:rFonts w:ascii="Calibri" w:hAnsi="Calibri" w:cs="Calibri"/>
                    <w:color w:val="000000"/>
                    <w:sz w:val="22"/>
                    <w:szCs w:val="22"/>
                  </w:rPr>
                </w:rPrChange>
              </w:rPr>
            </w:pPr>
            <w:ins w:id="446" w:author="Guy, Rachel" w:date="2022-04-13T23:11:00Z">
              <w:r w:rsidRPr="000E4784">
                <w:rPr>
                  <w:rFonts w:asciiTheme="minorHAnsi" w:hAnsiTheme="minorHAnsi" w:cstheme="minorHAnsi"/>
                  <w:color w:val="000000"/>
                  <w:sz w:val="22"/>
                  <w:szCs w:val="22"/>
                  <w:rPrChange w:id="447" w:author="Guy, Rachel" w:date="2022-04-14T17:06:00Z">
                    <w:rPr>
                      <w:rFonts w:ascii="Calibri" w:hAnsi="Calibri" w:cs="Calibri"/>
                      <w:color w:val="000000"/>
                      <w:sz w:val="22"/>
                      <w:szCs w:val="22"/>
                    </w:rPr>
                  </w:rPrChange>
                </w:rPr>
                <w:t>8/27/2021</w:t>
              </w:r>
            </w:ins>
          </w:p>
        </w:tc>
        <w:tc>
          <w:tcPr>
            <w:tcW w:w="1445" w:type="dxa"/>
            <w:noWrap/>
            <w:hideMark/>
          </w:tcPr>
          <w:p w14:paraId="7F10D882" w14:textId="77777777" w:rsidR="00B75F25" w:rsidRPr="000E4784" w:rsidRDefault="00B75F25">
            <w:pPr>
              <w:jc w:val="right"/>
              <w:rPr>
                <w:ins w:id="448" w:author="Guy, Rachel" w:date="2022-04-13T23:11:00Z"/>
                <w:rFonts w:asciiTheme="minorHAnsi" w:hAnsiTheme="minorHAnsi" w:cstheme="minorHAnsi"/>
                <w:color w:val="000000"/>
                <w:sz w:val="22"/>
                <w:szCs w:val="22"/>
                <w:rPrChange w:id="449" w:author="Guy, Rachel" w:date="2022-04-14T17:06:00Z">
                  <w:rPr>
                    <w:ins w:id="450" w:author="Guy, Rachel" w:date="2022-04-13T23:11:00Z"/>
                    <w:rFonts w:ascii="Calibri" w:hAnsi="Calibri" w:cs="Calibri"/>
                    <w:color w:val="000000"/>
                    <w:sz w:val="22"/>
                    <w:szCs w:val="22"/>
                  </w:rPr>
                </w:rPrChange>
              </w:rPr>
            </w:pPr>
            <w:ins w:id="451" w:author="Guy, Rachel" w:date="2022-04-13T23:11:00Z">
              <w:r w:rsidRPr="000E4784">
                <w:rPr>
                  <w:rFonts w:asciiTheme="minorHAnsi" w:hAnsiTheme="minorHAnsi" w:cstheme="minorHAnsi"/>
                  <w:color w:val="000000"/>
                  <w:sz w:val="22"/>
                  <w:szCs w:val="22"/>
                  <w:rPrChange w:id="452" w:author="Guy, Rachel" w:date="2022-04-14T17:06:00Z">
                    <w:rPr>
                      <w:rFonts w:ascii="Calibri" w:hAnsi="Calibri" w:cs="Calibri"/>
                      <w:color w:val="000000"/>
                      <w:sz w:val="22"/>
                      <w:szCs w:val="22"/>
                    </w:rPr>
                  </w:rPrChange>
                </w:rPr>
                <w:t>13:15</w:t>
              </w:r>
            </w:ins>
          </w:p>
        </w:tc>
        <w:tc>
          <w:tcPr>
            <w:tcW w:w="1491" w:type="dxa"/>
            <w:noWrap/>
            <w:hideMark/>
          </w:tcPr>
          <w:p w14:paraId="444EFBD2" w14:textId="77777777" w:rsidR="00B75F25" w:rsidRPr="000E4784" w:rsidRDefault="00B75F25">
            <w:pPr>
              <w:jc w:val="right"/>
              <w:rPr>
                <w:ins w:id="453" w:author="Guy, Rachel" w:date="2022-04-13T23:11:00Z"/>
                <w:rFonts w:asciiTheme="minorHAnsi" w:hAnsiTheme="minorHAnsi" w:cstheme="minorHAnsi"/>
                <w:color w:val="000000"/>
                <w:sz w:val="22"/>
                <w:szCs w:val="22"/>
                <w:rPrChange w:id="454" w:author="Guy, Rachel" w:date="2022-04-14T17:06:00Z">
                  <w:rPr>
                    <w:ins w:id="455" w:author="Guy, Rachel" w:date="2022-04-13T23:11:00Z"/>
                    <w:rFonts w:ascii="Calibri" w:hAnsi="Calibri" w:cs="Calibri"/>
                    <w:color w:val="000000"/>
                    <w:sz w:val="22"/>
                    <w:szCs w:val="22"/>
                  </w:rPr>
                </w:rPrChange>
              </w:rPr>
            </w:pPr>
            <w:ins w:id="456" w:author="Guy, Rachel" w:date="2022-04-13T23:11:00Z">
              <w:r w:rsidRPr="000E4784">
                <w:rPr>
                  <w:rFonts w:asciiTheme="minorHAnsi" w:hAnsiTheme="minorHAnsi" w:cstheme="minorHAnsi"/>
                  <w:color w:val="000000"/>
                  <w:sz w:val="22"/>
                  <w:szCs w:val="22"/>
                  <w:rPrChange w:id="457" w:author="Guy, Rachel" w:date="2022-04-14T17:06:00Z">
                    <w:rPr>
                      <w:rFonts w:ascii="Calibri" w:hAnsi="Calibri" w:cs="Calibri"/>
                      <w:color w:val="000000"/>
                      <w:sz w:val="22"/>
                      <w:szCs w:val="22"/>
                    </w:rPr>
                  </w:rPrChange>
                </w:rPr>
                <w:t>9/30/2021</w:t>
              </w:r>
            </w:ins>
          </w:p>
        </w:tc>
        <w:tc>
          <w:tcPr>
            <w:tcW w:w="1543" w:type="dxa"/>
            <w:noWrap/>
            <w:hideMark/>
          </w:tcPr>
          <w:p w14:paraId="251F863A" w14:textId="77777777" w:rsidR="00B75F25" w:rsidRPr="000E4784" w:rsidRDefault="00B75F25">
            <w:pPr>
              <w:jc w:val="right"/>
              <w:rPr>
                <w:ins w:id="458" w:author="Guy, Rachel" w:date="2022-04-13T23:11:00Z"/>
                <w:rFonts w:asciiTheme="minorHAnsi" w:hAnsiTheme="minorHAnsi" w:cstheme="minorHAnsi"/>
                <w:color w:val="000000"/>
                <w:sz w:val="22"/>
                <w:szCs w:val="22"/>
                <w:rPrChange w:id="459" w:author="Guy, Rachel" w:date="2022-04-14T17:06:00Z">
                  <w:rPr>
                    <w:ins w:id="460" w:author="Guy, Rachel" w:date="2022-04-13T23:11:00Z"/>
                    <w:rFonts w:ascii="Calibri" w:hAnsi="Calibri" w:cs="Calibri"/>
                    <w:color w:val="000000"/>
                    <w:sz w:val="22"/>
                    <w:szCs w:val="22"/>
                  </w:rPr>
                </w:rPrChange>
              </w:rPr>
            </w:pPr>
            <w:ins w:id="461" w:author="Guy, Rachel" w:date="2022-04-13T23:11:00Z">
              <w:r w:rsidRPr="000E4784">
                <w:rPr>
                  <w:rFonts w:asciiTheme="minorHAnsi" w:hAnsiTheme="minorHAnsi" w:cstheme="minorHAnsi"/>
                  <w:color w:val="000000"/>
                  <w:sz w:val="22"/>
                  <w:szCs w:val="22"/>
                  <w:rPrChange w:id="462" w:author="Guy, Rachel" w:date="2022-04-14T17:06:00Z">
                    <w:rPr>
                      <w:rFonts w:ascii="Calibri" w:hAnsi="Calibri" w:cs="Calibri"/>
                      <w:color w:val="000000"/>
                      <w:sz w:val="22"/>
                      <w:szCs w:val="22"/>
                    </w:rPr>
                  </w:rPrChange>
                </w:rPr>
                <w:t>14:00</w:t>
              </w:r>
            </w:ins>
          </w:p>
        </w:tc>
      </w:tr>
      <w:tr w:rsidR="00B75F25" w:rsidRPr="000E4784" w14:paraId="78797EF8" w14:textId="77777777" w:rsidTr="00B75F25">
        <w:trPr>
          <w:trHeight w:val="290"/>
          <w:ins w:id="463" w:author="Guy, Rachel" w:date="2022-04-13T23:11:00Z"/>
        </w:trPr>
        <w:tc>
          <w:tcPr>
            <w:tcW w:w="1392" w:type="dxa"/>
            <w:noWrap/>
            <w:hideMark/>
          </w:tcPr>
          <w:p w14:paraId="05396D5A" w14:textId="77777777" w:rsidR="00B75F25" w:rsidRPr="000E4784" w:rsidRDefault="00B75F25">
            <w:pPr>
              <w:jc w:val="right"/>
              <w:rPr>
                <w:ins w:id="464" w:author="Guy, Rachel" w:date="2022-04-13T23:11:00Z"/>
                <w:rFonts w:asciiTheme="minorHAnsi" w:hAnsiTheme="minorHAnsi" w:cstheme="minorHAnsi"/>
                <w:color w:val="000000"/>
                <w:sz w:val="22"/>
                <w:szCs w:val="22"/>
                <w:rPrChange w:id="465" w:author="Guy, Rachel" w:date="2022-04-14T17:06:00Z">
                  <w:rPr>
                    <w:ins w:id="466" w:author="Guy, Rachel" w:date="2022-04-13T23:11:00Z"/>
                    <w:rFonts w:ascii="Calibri" w:hAnsi="Calibri" w:cs="Calibri"/>
                    <w:color w:val="000000"/>
                    <w:sz w:val="22"/>
                    <w:szCs w:val="22"/>
                  </w:rPr>
                </w:rPrChange>
              </w:rPr>
            </w:pPr>
            <w:ins w:id="467" w:author="Guy, Rachel" w:date="2022-04-13T23:11:00Z">
              <w:r w:rsidRPr="000E4784">
                <w:rPr>
                  <w:rFonts w:asciiTheme="minorHAnsi" w:hAnsiTheme="minorHAnsi" w:cstheme="minorHAnsi"/>
                  <w:color w:val="000000"/>
                  <w:sz w:val="22"/>
                  <w:szCs w:val="22"/>
                  <w:rPrChange w:id="468" w:author="Guy, Rachel" w:date="2022-04-14T17:06:00Z">
                    <w:rPr>
                      <w:rFonts w:ascii="Calibri" w:hAnsi="Calibri" w:cs="Calibri"/>
                      <w:color w:val="000000"/>
                      <w:sz w:val="22"/>
                      <w:szCs w:val="22"/>
                    </w:rPr>
                  </w:rPrChange>
                </w:rPr>
                <w:t>9/30/2021</w:t>
              </w:r>
            </w:ins>
          </w:p>
        </w:tc>
        <w:tc>
          <w:tcPr>
            <w:tcW w:w="1445" w:type="dxa"/>
            <w:noWrap/>
            <w:hideMark/>
          </w:tcPr>
          <w:p w14:paraId="0724D709" w14:textId="77777777" w:rsidR="00B75F25" w:rsidRPr="000E4784" w:rsidRDefault="00B75F25">
            <w:pPr>
              <w:jc w:val="right"/>
              <w:rPr>
                <w:ins w:id="469" w:author="Guy, Rachel" w:date="2022-04-13T23:11:00Z"/>
                <w:rFonts w:asciiTheme="minorHAnsi" w:hAnsiTheme="minorHAnsi" w:cstheme="minorHAnsi"/>
                <w:color w:val="000000"/>
                <w:sz w:val="22"/>
                <w:szCs w:val="22"/>
                <w:rPrChange w:id="470" w:author="Guy, Rachel" w:date="2022-04-14T17:06:00Z">
                  <w:rPr>
                    <w:ins w:id="471" w:author="Guy, Rachel" w:date="2022-04-13T23:11:00Z"/>
                    <w:rFonts w:ascii="Calibri" w:hAnsi="Calibri" w:cs="Calibri"/>
                    <w:color w:val="000000"/>
                    <w:sz w:val="22"/>
                    <w:szCs w:val="22"/>
                  </w:rPr>
                </w:rPrChange>
              </w:rPr>
            </w:pPr>
            <w:ins w:id="472" w:author="Guy, Rachel" w:date="2022-04-13T23:11:00Z">
              <w:r w:rsidRPr="000E4784">
                <w:rPr>
                  <w:rFonts w:asciiTheme="minorHAnsi" w:hAnsiTheme="minorHAnsi" w:cstheme="minorHAnsi"/>
                  <w:color w:val="000000"/>
                  <w:sz w:val="22"/>
                  <w:szCs w:val="22"/>
                  <w:rPrChange w:id="473" w:author="Guy, Rachel" w:date="2022-04-14T17:06:00Z">
                    <w:rPr>
                      <w:rFonts w:ascii="Calibri" w:hAnsi="Calibri" w:cs="Calibri"/>
                      <w:color w:val="000000"/>
                      <w:sz w:val="22"/>
                      <w:szCs w:val="22"/>
                    </w:rPr>
                  </w:rPrChange>
                </w:rPr>
                <w:t>14:15</w:t>
              </w:r>
            </w:ins>
          </w:p>
        </w:tc>
        <w:tc>
          <w:tcPr>
            <w:tcW w:w="1491" w:type="dxa"/>
            <w:noWrap/>
            <w:hideMark/>
          </w:tcPr>
          <w:p w14:paraId="2B5A36BC" w14:textId="77777777" w:rsidR="00B75F25" w:rsidRPr="000E4784" w:rsidRDefault="00B75F25">
            <w:pPr>
              <w:jc w:val="right"/>
              <w:rPr>
                <w:ins w:id="474" w:author="Guy, Rachel" w:date="2022-04-13T23:11:00Z"/>
                <w:rFonts w:asciiTheme="minorHAnsi" w:hAnsiTheme="minorHAnsi" w:cstheme="minorHAnsi"/>
                <w:color w:val="000000"/>
                <w:sz w:val="22"/>
                <w:szCs w:val="22"/>
                <w:rPrChange w:id="475" w:author="Guy, Rachel" w:date="2022-04-14T17:06:00Z">
                  <w:rPr>
                    <w:ins w:id="476" w:author="Guy, Rachel" w:date="2022-04-13T23:11:00Z"/>
                    <w:rFonts w:ascii="Calibri" w:hAnsi="Calibri" w:cs="Calibri"/>
                    <w:color w:val="000000"/>
                    <w:sz w:val="22"/>
                    <w:szCs w:val="22"/>
                  </w:rPr>
                </w:rPrChange>
              </w:rPr>
            </w:pPr>
            <w:ins w:id="477" w:author="Guy, Rachel" w:date="2022-04-13T23:11:00Z">
              <w:r w:rsidRPr="000E4784">
                <w:rPr>
                  <w:rFonts w:asciiTheme="minorHAnsi" w:hAnsiTheme="minorHAnsi" w:cstheme="minorHAnsi"/>
                  <w:color w:val="000000"/>
                  <w:sz w:val="22"/>
                  <w:szCs w:val="22"/>
                  <w:rPrChange w:id="478" w:author="Guy, Rachel" w:date="2022-04-14T17:06:00Z">
                    <w:rPr>
                      <w:rFonts w:ascii="Calibri" w:hAnsi="Calibri" w:cs="Calibri"/>
                      <w:color w:val="000000"/>
                      <w:sz w:val="22"/>
                      <w:szCs w:val="22"/>
                    </w:rPr>
                  </w:rPrChange>
                </w:rPr>
                <w:t>10/29/2021</w:t>
              </w:r>
            </w:ins>
          </w:p>
        </w:tc>
        <w:tc>
          <w:tcPr>
            <w:tcW w:w="1543" w:type="dxa"/>
            <w:noWrap/>
            <w:hideMark/>
          </w:tcPr>
          <w:p w14:paraId="3EF28232" w14:textId="77777777" w:rsidR="00B75F25" w:rsidRPr="000E4784" w:rsidRDefault="00B75F25">
            <w:pPr>
              <w:jc w:val="right"/>
              <w:rPr>
                <w:ins w:id="479" w:author="Guy, Rachel" w:date="2022-04-13T23:11:00Z"/>
                <w:rFonts w:asciiTheme="minorHAnsi" w:hAnsiTheme="minorHAnsi" w:cstheme="minorHAnsi"/>
                <w:color w:val="000000"/>
                <w:sz w:val="22"/>
                <w:szCs w:val="22"/>
                <w:rPrChange w:id="480" w:author="Guy, Rachel" w:date="2022-04-14T17:06:00Z">
                  <w:rPr>
                    <w:ins w:id="481" w:author="Guy, Rachel" w:date="2022-04-13T23:11:00Z"/>
                    <w:rFonts w:ascii="Calibri" w:hAnsi="Calibri" w:cs="Calibri"/>
                    <w:color w:val="000000"/>
                    <w:sz w:val="22"/>
                    <w:szCs w:val="22"/>
                  </w:rPr>
                </w:rPrChange>
              </w:rPr>
            </w:pPr>
            <w:ins w:id="482" w:author="Guy, Rachel" w:date="2022-04-13T23:11:00Z">
              <w:r w:rsidRPr="000E4784">
                <w:rPr>
                  <w:rFonts w:asciiTheme="minorHAnsi" w:hAnsiTheme="minorHAnsi" w:cstheme="minorHAnsi"/>
                  <w:color w:val="000000"/>
                  <w:sz w:val="22"/>
                  <w:szCs w:val="22"/>
                  <w:rPrChange w:id="483" w:author="Guy, Rachel" w:date="2022-04-14T17:06:00Z">
                    <w:rPr>
                      <w:rFonts w:ascii="Calibri" w:hAnsi="Calibri" w:cs="Calibri"/>
                      <w:color w:val="000000"/>
                      <w:sz w:val="22"/>
                      <w:szCs w:val="22"/>
                    </w:rPr>
                  </w:rPrChange>
                </w:rPr>
                <w:t>11:30</w:t>
              </w:r>
            </w:ins>
          </w:p>
        </w:tc>
      </w:tr>
      <w:tr w:rsidR="00B75F25" w:rsidRPr="000E4784" w14:paraId="555879B2" w14:textId="77777777" w:rsidTr="00B75F25">
        <w:trPr>
          <w:trHeight w:val="290"/>
          <w:ins w:id="484" w:author="Guy, Rachel" w:date="2022-04-13T23:11:00Z"/>
        </w:trPr>
        <w:tc>
          <w:tcPr>
            <w:tcW w:w="1392" w:type="dxa"/>
            <w:noWrap/>
            <w:hideMark/>
          </w:tcPr>
          <w:p w14:paraId="6808E2E2" w14:textId="77777777" w:rsidR="00B75F25" w:rsidRPr="000E4784" w:rsidRDefault="00B75F25">
            <w:pPr>
              <w:jc w:val="right"/>
              <w:rPr>
                <w:ins w:id="485" w:author="Guy, Rachel" w:date="2022-04-13T23:11:00Z"/>
                <w:rFonts w:asciiTheme="minorHAnsi" w:hAnsiTheme="minorHAnsi" w:cstheme="minorHAnsi"/>
                <w:color w:val="000000"/>
                <w:sz w:val="22"/>
                <w:szCs w:val="22"/>
                <w:rPrChange w:id="486" w:author="Guy, Rachel" w:date="2022-04-14T17:06:00Z">
                  <w:rPr>
                    <w:ins w:id="487" w:author="Guy, Rachel" w:date="2022-04-13T23:11:00Z"/>
                    <w:rFonts w:ascii="Calibri" w:hAnsi="Calibri" w:cs="Calibri"/>
                    <w:color w:val="000000"/>
                    <w:sz w:val="22"/>
                    <w:szCs w:val="22"/>
                  </w:rPr>
                </w:rPrChange>
              </w:rPr>
            </w:pPr>
            <w:ins w:id="488" w:author="Guy, Rachel" w:date="2022-04-13T23:11:00Z">
              <w:r w:rsidRPr="000E4784">
                <w:rPr>
                  <w:rFonts w:asciiTheme="minorHAnsi" w:hAnsiTheme="minorHAnsi" w:cstheme="minorHAnsi"/>
                  <w:color w:val="000000"/>
                  <w:sz w:val="22"/>
                  <w:szCs w:val="22"/>
                  <w:rPrChange w:id="489" w:author="Guy, Rachel" w:date="2022-04-14T17:06:00Z">
                    <w:rPr>
                      <w:rFonts w:ascii="Calibri" w:hAnsi="Calibri" w:cs="Calibri"/>
                      <w:color w:val="000000"/>
                      <w:sz w:val="22"/>
                      <w:szCs w:val="22"/>
                    </w:rPr>
                  </w:rPrChange>
                </w:rPr>
                <w:t>10/29/2021</w:t>
              </w:r>
            </w:ins>
          </w:p>
        </w:tc>
        <w:tc>
          <w:tcPr>
            <w:tcW w:w="1445" w:type="dxa"/>
            <w:noWrap/>
            <w:hideMark/>
          </w:tcPr>
          <w:p w14:paraId="37F4DC6E" w14:textId="77777777" w:rsidR="00B75F25" w:rsidRPr="000E4784" w:rsidRDefault="00B75F25">
            <w:pPr>
              <w:jc w:val="right"/>
              <w:rPr>
                <w:ins w:id="490" w:author="Guy, Rachel" w:date="2022-04-13T23:11:00Z"/>
                <w:rFonts w:asciiTheme="minorHAnsi" w:hAnsiTheme="minorHAnsi" w:cstheme="minorHAnsi"/>
                <w:color w:val="000000"/>
                <w:sz w:val="22"/>
                <w:szCs w:val="22"/>
                <w:rPrChange w:id="491" w:author="Guy, Rachel" w:date="2022-04-14T17:06:00Z">
                  <w:rPr>
                    <w:ins w:id="492" w:author="Guy, Rachel" w:date="2022-04-13T23:11:00Z"/>
                    <w:rFonts w:ascii="Calibri" w:hAnsi="Calibri" w:cs="Calibri"/>
                    <w:color w:val="000000"/>
                    <w:sz w:val="22"/>
                    <w:szCs w:val="22"/>
                  </w:rPr>
                </w:rPrChange>
              </w:rPr>
            </w:pPr>
            <w:ins w:id="493" w:author="Guy, Rachel" w:date="2022-04-13T23:11:00Z">
              <w:r w:rsidRPr="000E4784">
                <w:rPr>
                  <w:rFonts w:asciiTheme="minorHAnsi" w:hAnsiTheme="minorHAnsi" w:cstheme="minorHAnsi"/>
                  <w:color w:val="000000"/>
                  <w:sz w:val="22"/>
                  <w:szCs w:val="22"/>
                  <w:rPrChange w:id="494" w:author="Guy, Rachel" w:date="2022-04-14T17:06:00Z">
                    <w:rPr>
                      <w:rFonts w:ascii="Calibri" w:hAnsi="Calibri" w:cs="Calibri"/>
                      <w:color w:val="000000"/>
                      <w:sz w:val="22"/>
                      <w:szCs w:val="22"/>
                    </w:rPr>
                  </w:rPrChange>
                </w:rPr>
                <w:t>12:00</w:t>
              </w:r>
            </w:ins>
          </w:p>
        </w:tc>
        <w:tc>
          <w:tcPr>
            <w:tcW w:w="1491" w:type="dxa"/>
            <w:noWrap/>
            <w:hideMark/>
          </w:tcPr>
          <w:p w14:paraId="47B94A1E" w14:textId="77777777" w:rsidR="00B75F25" w:rsidRPr="000E4784" w:rsidRDefault="00B75F25">
            <w:pPr>
              <w:jc w:val="right"/>
              <w:rPr>
                <w:ins w:id="495" w:author="Guy, Rachel" w:date="2022-04-13T23:11:00Z"/>
                <w:rFonts w:asciiTheme="minorHAnsi" w:hAnsiTheme="minorHAnsi" w:cstheme="minorHAnsi"/>
                <w:color w:val="000000"/>
                <w:sz w:val="22"/>
                <w:szCs w:val="22"/>
                <w:rPrChange w:id="496" w:author="Guy, Rachel" w:date="2022-04-14T17:06:00Z">
                  <w:rPr>
                    <w:ins w:id="497" w:author="Guy, Rachel" w:date="2022-04-13T23:11:00Z"/>
                    <w:rFonts w:ascii="Calibri" w:hAnsi="Calibri" w:cs="Calibri"/>
                    <w:color w:val="000000"/>
                    <w:sz w:val="22"/>
                    <w:szCs w:val="22"/>
                  </w:rPr>
                </w:rPrChange>
              </w:rPr>
            </w:pPr>
            <w:ins w:id="498" w:author="Guy, Rachel" w:date="2022-04-13T23:11:00Z">
              <w:r w:rsidRPr="000E4784">
                <w:rPr>
                  <w:rFonts w:asciiTheme="minorHAnsi" w:hAnsiTheme="minorHAnsi" w:cstheme="minorHAnsi"/>
                  <w:color w:val="000000"/>
                  <w:sz w:val="22"/>
                  <w:szCs w:val="22"/>
                  <w:rPrChange w:id="499" w:author="Guy, Rachel" w:date="2022-04-14T17:06:00Z">
                    <w:rPr>
                      <w:rFonts w:ascii="Calibri" w:hAnsi="Calibri" w:cs="Calibri"/>
                      <w:color w:val="000000"/>
                      <w:sz w:val="22"/>
                      <w:szCs w:val="22"/>
                    </w:rPr>
                  </w:rPrChange>
                </w:rPr>
                <w:t>11/19/2021</w:t>
              </w:r>
            </w:ins>
          </w:p>
        </w:tc>
        <w:tc>
          <w:tcPr>
            <w:tcW w:w="1543" w:type="dxa"/>
            <w:noWrap/>
            <w:hideMark/>
          </w:tcPr>
          <w:p w14:paraId="2A5D38CA" w14:textId="77777777" w:rsidR="00B75F25" w:rsidRPr="000E4784" w:rsidRDefault="00B75F25">
            <w:pPr>
              <w:jc w:val="right"/>
              <w:rPr>
                <w:ins w:id="500" w:author="Guy, Rachel" w:date="2022-04-13T23:11:00Z"/>
                <w:rFonts w:asciiTheme="minorHAnsi" w:hAnsiTheme="minorHAnsi" w:cstheme="minorHAnsi"/>
                <w:color w:val="000000"/>
                <w:sz w:val="22"/>
                <w:szCs w:val="22"/>
                <w:rPrChange w:id="501" w:author="Guy, Rachel" w:date="2022-04-14T17:06:00Z">
                  <w:rPr>
                    <w:ins w:id="502" w:author="Guy, Rachel" w:date="2022-04-13T23:11:00Z"/>
                    <w:rFonts w:ascii="Calibri" w:hAnsi="Calibri" w:cs="Calibri"/>
                    <w:color w:val="000000"/>
                    <w:sz w:val="22"/>
                    <w:szCs w:val="22"/>
                  </w:rPr>
                </w:rPrChange>
              </w:rPr>
            </w:pPr>
            <w:ins w:id="503" w:author="Guy, Rachel" w:date="2022-04-13T23:11:00Z">
              <w:r w:rsidRPr="000E4784">
                <w:rPr>
                  <w:rFonts w:asciiTheme="minorHAnsi" w:hAnsiTheme="minorHAnsi" w:cstheme="minorHAnsi"/>
                  <w:color w:val="000000"/>
                  <w:sz w:val="22"/>
                  <w:szCs w:val="22"/>
                  <w:rPrChange w:id="504" w:author="Guy, Rachel" w:date="2022-04-14T17:06:00Z">
                    <w:rPr>
                      <w:rFonts w:ascii="Calibri" w:hAnsi="Calibri" w:cs="Calibri"/>
                      <w:color w:val="000000"/>
                      <w:sz w:val="22"/>
                      <w:szCs w:val="22"/>
                    </w:rPr>
                  </w:rPrChange>
                </w:rPr>
                <w:t>10:45</w:t>
              </w:r>
            </w:ins>
          </w:p>
        </w:tc>
      </w:tr>
      <w:tr w:rsidR="00B75F25" w:rsidRPr="000E4784" w14:paraId="2EBFB0A2" w14:textId="77777777" w:rsidTr="00B75F25">
        <w:trPr>
          <w:trHeight w:val="290"/>
          <w:ins w:id="505" w:author="Guy, Rachel" w:date="2022-04-13T23:11:00Z"/>
        </w:trPr>
        <w:tc>
          <w:tcPr>
            <w:tcW w:w="1392" w:type="dxa"/>
            <w:noWrap/>
            <w:hideMark/>
          </w:tcPr>
          <w:p w14:paraId="3E41731D" w14:textId="77777777" w:rsidR="00B75F25" w:rsidRPr="000E4784" w:rsidRDefault="00B75F25">
            <w:pPr>
              <w:jc w:val="right"/>
              <w:rPr>
                <w:ins w:id="506" w:author="Guy, Rachel" w:date="2022-04-13T23:11:00Z"/>
                <w:rFonts w:asciiTheme="minorHAnsi" w:hAnsiTheme="minorHAnsi" w:cstheme="minorHAnsi"/>
                <w:color w:val="000000"/>
                <w:sz w:val="22"/>
                <w:szCs w:val="22"/>
                <w:rPrChange w:id="507" w:author="Guy, Rachel" w:date="2022-04-14T17:06:00Z">
                  <w:rPr>
                    <w:ins w:id="508" w:author="Guy, Rachel" w:date="2022-04-13T23:11:00Z"/>
                    <w:rFonts w:ascii="Calibri" w:hAnsi="Calibri" w:cs="Calibri"/>
                    <w:color w:val="000000"/>
                    <w:sz w:val="22"/>
                    <w:szCs w:val="22"/>
                  </w:rPr>
                </w:rPrChange>
              </w:rPr>
            </w:pPr>
            <w:ins w:id="509" w:author="Guy, Rachel" w:date="2022-04-13T23:11:00Z">
              <w:r w:rsidRPr="000E4784">
                <w:rPr>
                  <w:rFonts w:asciiTheme="minorHAnsi" w:hAnsiTheme="minorHAnsi" w:cstheme="minorHAnsi"/>
                  <w:color w:val="000000"/>
                  <w:sz w:val="22"/>
                  <w:szCs w:val="22"/>
                  <w:rPrChange w:id="510" w:author="Guy, Rachel" w:date="2022-04-14T17:06:00Z">
                    <w:rPr>
                      <w:rFonts w:ascii="Calibri" w:hAnsi="Calibri" w:cs="Calibri"/>
                      <w:color w:val="000000"/>
                      <w:sz w:val="22"/>
                      <w:szCs w:val="22"/>
                    </w:rPr>
                  </w:rPrChange>
                </w:rPr>
                <w:t>11/19/2021</w:t>
              </w:r>
            </w:ins>
          </w:p>
        </w:tc>
        <w:tc>
          <w:tcPr>
            <w:tcW w:w="1445" w:type="dxa"/>
            <w:noWrap/>
            <w:hideMark/>
          </w:tcPr>
          <w:p w14:paraId="6FE9E404" w14:textId="77777777" w:rsidR="00B75F25" w:rsidRPr="000E4784" w:rsidRDefault="00B75F25">
            <w:pPr>
              <w:jc w:val="right"/>
              <w:rPr>
                <w:ins w:id="511" w:author="Guy, Rachel" w:date="2022-04-13T23:11:00Z"/>
                <w:rFonts w:asciiTheme="minorHAnsi" w:hAnsiTheme="minorHAnsi" w:cstheme="minorHAnsi"/>
                <w:color w:val="000000"/>
                <w:sz w:val="22"/>
                <w:szCs w:val="22"/>
                <w:rPrChange w:id="512" w:author="Guy, Rachel" w:date="2022-04-14T17:06:00Z">
                  <w:rPr>
                    <w:ins w:id="513" w:author="Guy, Rachel" w:date="2022-04-13T23:11:00Z"/>
                    <w:rFonts w:ascii="Calibri" w:hAnsi="Calibri" w:cs="Calibri"/>
                    <w:color w:val="000000"/>
                    <w:sz w:val="22"/>
                    <w:szCs w:val="22"/>
                  </w:rPr>
                </w:rPrChange>
              </w:rPr>
            </w:pPr>
            <w:ins w:id="514" w:author="Guy, Rachel" w:date="2022-04-13T23:11:00Z">
              <w:r w:rsidRPr="000E4784">
                <w:rPr>
                  <w:rFonts w:asciiTheme="minorHAnsi" w:hAnsiTheme="minorHAnsi" w:cstheme="minorHAnsi"/>
                  <w:color w:val="000000"/>
                  <w:sz w:val="22"/>
                  <w:szCs w:val="22"/>
                  <w:rPrChange w:id="515" w:author="Guy, Rachel" w:date="2022-04-14T17:06:00Z">
                    <w:rPr>
                      <w:rFonts w:ascii="Calibri" w:hAnsi="Calibri" w:cs="Calibri"/>
                      <w:color w:val="000000"/>
                      <w:sz w:val="22"/>
                      <w:szCs w:val="22"/>
                    </w:rPr>
                  </w:rPrChange>
                </w:rPr>
                <w:t>11:00</w:t>
              </w:r>
            </w:ins>
          </w:p>
        </w:tc>
        <w:tc>
          <w:tcPr>
            <w:tcW w:w="1491" w:type="dxa"/>
            <w:noWrap/>
            <w:hideMark/>
          </w:tcPr>
          <w:p w14:paraId="7ADD6E67" w14:textId="77777777" w:rsidR="00B75F25" w:rsidRPr="000E4784" w:rsidRDefault="00B75F25">
            <w:pPr>
              <w:jc w:val="right"/>
              <w:rPr>
                <w:ins w:id="516" w:author="Guy, Rachel" w:date="2022-04-13T23:11:00Z"/>
                <w:rFonts w:asciiTheme="minorHAnsi" w:hAnsiTheme="minorHAnsi" w:cstheme="minorHAnsi"/>
                <w:color w:val="000000"/>
                <w:sz w:val="22"/>
                <w:szCs w:val="22"/>
                <w:rPrChange w:id="517" w:author="Guy, Rachel" w:date="2022-04-14T17:06:00Z">
                  <w:rPr>
                    <w:ins w:id="518" w:author="Guy, Rachel" w:date="2022-04-13T23:11:00Z"/>
                    <w:rFonts w:ascii="Calibri" w:hAnsi="Calibri" w:cs="Calibri"/>
                    <w:color w:val="000000"/>
                    <w:sz w:val="22"/>
                    <w:szCs w:val="22"/>
                  </w:rPr>
                </w:rPrChange>
              </w:rPr>
            </w:pPr>
            <w:ins w:id="519" w:author="Guy, Rachel" w:date="2022-04-13T23:11:00Z">
              <w:r w:rsidRPr="000E4784">
                <w:rPr>
                  <w:rFonts w:asciiTheme="minorHAnsi" w:hAnsiTheme="minorHAnsi" w:cstheme="minorHAnsi"/>
                  <w:color w:val="000000"/>
                  <w:sz w:val="22"/>
                  <w:szCs w:val="22"/>
                  <w:rPrChange w:id="520" w:author="Guy, Rachel" w:date="2022-04-14T17:06:00Z">
                    <w:rPr>
                      <w:rFonts w:ascii="Calibri" w:hAnsi="Calibri" w:cs="Calibri"/>
                      <w:color w:val="000000"/>
                      <w:sz w:val="22"/>
                      <w:szCs w:val="22"/>
                    </w:rPr>
                  </w:rPrChange>
                </w:rPr>
                <w:t>12/16/2021</w:t>
              </w:r>
            </w:ins>
          </w:p>
        </w:tc>
        <w:tc>
          <w:tcPr>
            <w:tcW w:w="1543" w:type="dxa"/>
            <w:noWrap/>
            <w:hideMark/>
          </w:tcPr>
          <w:p w14:paraId="1BE1567D" w14:textId="77777777" w:rsidR="00B75F25" w:rsidRPr="000E4784" w:rsidRDefault="00B75F25">
            <w:pPr>
              <w:jc w:val="right"/>
              <w:rPr>
                <w:ins w:id="521" w:author="Guy, Rachel" w:date="2022-04-13T23:11:00Z"/>
                <w:rFonts w:asciiTheme="minorHAnsi" w:hAnsiTheme="minorHAnsi" w:cstheme="minorHAnsi"/>
                <w:color w:val="000000"/>
                <w:sz w:val="22"/>
                <w:szCs w:val="22"/>
                <w:rPrChange w:id="522" w:author="Guy, Rachel" w:date="2022-04-14T17:06:00Z">
                  <w:rPr>
                    <w:ins w:id="523" w:author="Guy, Rachel" w:date="2022-04-13T23:11:00Z"/>
                    <w:rFonts w:ascii="Calibri" w:hAnsi="Calibri" w:cs="Calibri"/>
                    <w:color w:val="000000"/>
                    <w:sz w:val="22"/>
                    <w:szCs w:val="22"/>
                  </w:rPr>
                </w:rPrChange>
              </w:rPr>
            </w:pPr>
            <w:ins w:id="524" w:author="Guy, Rachel" w:date="2022-04-13T23:11:00Z">
              <w:r w:rsidRPr="000E4784">
                <w:rPr>
                  <w:rFonts w:asciiTheme="minorHAnsi" w:hAnsiTheme="minorHAnsi" w:cstheme="minorHAnsi"/>
                  <w:color w:val="000000"/>
                  <w:sz w:val="22"/>
                  <w:szCs w:val="22"/>
                  <w:rPrChange w:id="525" w:author="Guy, Rachel" w:date="2022-04-14T17:06:00Z">
                    <w:rPr>
                      <w:rFonts w:ascii="Calibri" w:hAnsi="Calibri" w:cs="Calibri"/>
                      <w:color w:val="000000"/>
                      <w:sz w:val="22"/>
                      <w:szCs w:val="22"/>
                    </w:rPr>
                  </w:rPrChange>
                </w:rPr>
                <w:t>13:00</w:t>
              </w:r>
            </w:ins>
          </w:p>
        </w:tc>
      </w:tr>
      <w:tr w:rsidR="00B75F25" w:rsidRPr="000E4784" w14:paraId="3108DF7C" w14:textId="77777777" w:rsidTr="00B75F25">
        <w:trPr>
          <w:trHeight w:val="290"/>
          <w:ins w:id="526" w:author="Guy, Rachel" w:date="2022-04-13T23:11:00Z"/>
        </w:trPr>
        <w:tc>
          <w:tcPr>
            <w:tcW w:w="1392" w:type="dxa"/>
            <w:noWrap/>
            <w:hideMark/>
          </w:tcPr>
          <w:p w14:paraId="0AE80BAD" w14:textId="77777777" w:rsidR="00B75F25" w:rsidRPr="000E4784" w:rsidRDefault="00B75F25">
            <w:pPr>
              <w:jc w:val="right"/>
              <w:rPr>
                <w:ins w:id="527" w:author="Guy, Rachel" w:date="2022-04-13T23:11:00Z"/>
                <w:rFonts w:asciiTheme="minorHAnsi" w:hAnsiTheme="minorHAnsi" w:cstheme="minorHAnsi"/>
                <w:color w:val="000000"/>
                <w:sz w:val="22"/>
                <w:szCs w:val="22"/>
                <w:rPrChange w:id="528" w:author="Guy, Rachel" w:date="2022-04-14T17:06:00Z">
                  <w:rPr>
                    <w:ins w:id="529" w:author="Guy, Rachel" w:date="2022-04-13T23:11:00Z"/>
                    <w:rFonts w:ascii="Calibri" w:hAnsi="Calibri" w:cs="Calibri"/>
                    <w:color w:val="000000"/>
                    <w:sz w:val="22"/>
                    <w:szCs w:val="22"/>
                  </w:rPr>
                </w:rPrChange>
              </w:rPr>
            </w:pPr>
            <w:ins w:id="530" w:author="Guy, Rachel" w:date="2022-04-13T23:11:00Z">
              <w:r w:rsidRPr="000E4784">
                <w:rPr>
                  <w:rFonts w:asciiTheme="minorHAnsi" w:hAnsiTheme="minorHAnsi" w:cstheme="minorHAnsi"/>
                  <w:color w:val="000000"/>
                  <w:sz w:val="22"/>
                  <w:szCs w:val="22"/>
                  <w:rPrChange w:id="531" w:author="Guy, Rachel" w:date="2022-04-14T17:06:00Z">
                    <w:rPr>
                      <w:rFonts w:ascii="Calibri" w:hAnsi="Calibri" w:cs="Calibri"/>
                      <w:color w:val="000000"/>
                      <w:sz w:val="22"/>
                      <w:szCs w:val="22"/>
                    </w:rPr>
                  </w:rPrChange>
                </w:rPr>
                <w:t>12/16/2021</w:t>
              </w:r>
            </w:ins>
          </w:p>
        </w:tc>
        <w:tc>
          <w:tcPr>
            <w:tcW w:w="1445" w:type="dxa"/>
            <w:noWrap/>
            <w:hideMark/>
          </w:tcPr>
          <w:p w14:paraId="031490A4" w14:textId="77777777" w:rsidR="00B75F25" w:rsidRPr="000E4784" w:rsidRDefault="00B75F25">
            <w:pPr>
              <w:jc w:val="right"/>
              <w:rPr>
                <w:ins w:id="532" w:author="Guy, Rachel" w:date="2022-04-13T23:11:00Z"/>
                <w:rFonts w:asciiTheme="minorHAnsi" w:hAnsiTheme="minorHAnsi" w:cstheme="minorHAnsi"/>
                <w:color w:val="000000"/>
                <w:sz w:val="22"/>
                <w:szCs w:val="22"/>
                <w:rPrChange w:id="533" w:author="Guy, Rachel" w:date="2022-04-14T17:06:00Z">
                  <w:rPr>
                    <w:ins w:id="534" w:author="Guy, Rachel" w:date="2022-04-13T23:11:00Z"/>
                    <w:rFonts w:ascii="Calibri" w:hAnsi="Calibri" w:cs="Calibri"/>
                    <w:color w:val="000000"/>
                    <w:sz w:val="22"/>
                    <w:szCs w:val="22"/>
                  </w:rPr>
                </w:rPrChange>
              </w:rPr>
            </w:pPr>
            <w:ins w:id="535" w:author="Guy, Rachel" w:date="2022-04-13T23:11:00Z">
              <w:r w:rsidRPr="000E4784">
                <w:rPr>
                  <w:rFonts w:asciiTheme="minorHAnsi" w:hAnsiTheme="minorHAnsi" w:cstheme="minorHAnsi"/>
                  <w:color w:val="000000"/>
                  <w:sz w:val="22"/>
                  <w:szCs w:val="22"/>
                  <w:rPrChange w:id="536" w:author="Guy, Rachel" w:date="2022-04-14T17:06:00Z">
                    <w:rPr>
                      <w:rFonts w:ascii="Calibri" w:hAnsi="Calibri" w:cs="Calibri"/>
                      <w:color w:val="000000"/>
                      <w:sz w:val="22"/>
                      <w:szCs w:val="22"/>
                    </w:rPr>
                  </w:rPrChange>
                </w:rPr>
                <w:t>13:15</w:t>
              </w:r>
            </w:ins>
          </w:p>
        </w:tc>
        <w:tc>
          <w:tcPr>
            <w:tcW w:w="1491" w:type="dxa"/>
            <w:noWrap/>
            <w:hideMark/>
          </w:tcPr>
          <w:p w14:paraId="46FD9E2C" w14:textId="77777777" w:rsidR="00B75F25" w:rsidRPr="000E4784" w:rsidRDefault="00B75F25">
            <w:pPr>
              <w:jc w:val="right"/>
              <w:rPr>
                <w:ins w:id="537" w:author="Guy, Rachel" w:date="2022-04-13T23:11:00Z"/>
                <w:rFonts w:asciiTheme="minorHAnsi" w:hAnsiTheme="minorHAnsi" w:cstheme="minorHAnsi"/>
                <w:color w:val="000000"/>
                <w:sz w:val="22"/>
                <w:szCs w:val="22"/>
                <w:rPrChange w:id="538" w:author="Guy, Rachel" w:date="2022-04-14T17:06:00Z">
                  <w:rPr>
                    <w:ins w:id="539" w:author="Guy, Rachel" w:date="2022-04-13T23:11:00Z"/>
                    <w:rFonts w:ascii="Calibri" w:hAnsi="Calibri" w:cs="Calibri"/>
                    <w:color w:val="000000"/>
                    <w:sz w:val="22"/>
                    <w:szCs w:val="22"/>
                  </w:rPr>
                </w:rPrChange>
              </w:rPr>
            </w:pPr>
            <w:ins w:id="540" w:author="Guy, Rachel" w:date="2022-04-13T23:11:00Z">
              <w:r w:rsidRPr="000E4784">
                <w:rPr>
                  <w:rFonts w:asciiTheme="minorHAnsi" w:hAnsiTheme="minorHAnsi" w:cstheme="minorHAnsi"/>
                  <w:color w:val="000000"/>
                  <w:sz w:val="22"/>
                  <w:szCs w:val="22"/>
                  <w:rPrChange w:id="541" w:author="Guy, Rachel" w:date="2022-04-14T17:06:00Z">
                    <w:rPr>
                      <w:rFonts w:ascii="Calibri" w:hAnsi="Calibri" w:cs="Calibri"/>
                      <w:color w:val="000000"/>
                      <w:sz w:val="22"/>
                      <w:szCs w:val="22"/>
                    </w:rPr>
                  </w:rPrChange>
                </w:rPr>
                <w:t>1/19/2022</w:t>
              </w:r>
            </w:ins>
          </w:p>
        </w:tc>
        <w:tc>
          <w:tcPr>
            <w:tcW w:w="1543" w:type="dxa"/>
            <w:noWrap/>
            <w:hideMark/>
          </w:tcPr>
          <w:p w14:paraId="0AA9D97A" w14:textId="77777777" w:rsidR="00B75F25" w:rsidRPr="000E4784" w:rsidRDefault="00B75F25">
            <w:pPr>
              <w:jc w:val="right"/>
              <w:rPr>
                <w:ins w:id="542" w:author="Guy, Rachel" w:date="2022-04-13T23:11:00Z"/>
                <w:rFonts w:asciiTheme="minorHAnsi" w:hAnsiTheme="minorHAnsi" w:cstheme="minorHAnsi"/>
                <w:color w:val="000000"/>
                <w:sz w:val="22"/>
                <w:szCs w:val="22"/>
                <w:rPrChange w:id="543" w:author="Guy, Rachel" w:date="2022-04-14T17:06:00Z">
                  <w:rPr>
                    <w:ins w:id="544" w:author="Guy, Rachel" w:date="2022-04-13T23:11:00Z"/>
                    <w:rFonts w:ascii="Calibri" w:hAnsi="Calibri" w:cs="Calibri"/>
                    <w:color w:val="000000"/>
                    <w:sz w:val="22"/>
                    <w:szCs w:val="22"/>
                  </w:rPr>
                </w:rPrChange>
              </w:rPr>
            </w:pPr>
            <w:ins w:id="545" w:author="Guy, Rachel" w:date="2022-04-13T23:11:00Z">
              <w:r w:rsidRPr="000E4784">
                <w:rPr>
                  <w:rFonts w:asciiTheme="minorHAnsi" w:hAnsiTheme="minorHAnsi" w:cstheme="minorHAnsi"/>
                  <w:color w:val="000000"/>
                  <w:sz w:val="22"/>
                  <w:szCs w:val="22"/>
                  <w:rPrChange w:id="546" w:author="Guy, Rachel" w:date="2022-04-14T17:06:00Z">
                    <w:rPr>
                      <w:rFonts w:ascii="Calibri" w:hAnsi="Calibri" w:cs="Calibri"/>
                      <w:color w:val="000000"/>
                      <w:sz w:val="22"/>
                      <w:szCs w:val="22"/>
                    </w:rPr>
                  </w:rPrChange>
                </w:rPr>
                <w:t>15:15</w:t>
              </w:r>
            </w:ins>
          </w:p>
        </w:tc>
      </w:tr>
      <w:tr w:rsidR="004E7705" w:rsidRPr="000E4784" w:rsidDel="00B75F25" w14:paraId="415CC804" w14:textId="3DFD772B" w:rsidTr="00B75F25">
        <w:tblPrEx>
          <w:tblW w:w="5871" w:type="dxa"/>
          <w:tblPrExChange w:id="547" w:author="Guy, Rachel" w:date="2022-04-13T23:11:00Z">
            <w:tblPrEx>
              <w:tblW w:w="5871" w:type="dxa"/>
            </w:tblPrEx>
          </w:tblPrExChange>
        </w:tblPrEx>
        <w:trPr>
          <w:trHeight w:val="298"/>
          <w:ins w:id="548" w:author="Rose, Douglas" w:date="2022-03-16T15:58:00Z"/>
          <w:del w:id="549" w:author="Guy, Rachel" w:date="2022-04-13T23:11:00Z"/>
          <w:trPrChange w:id="550" w:author="Guy, Rachel" w:date="2022-04-13T23:11:00Z">
            <w:trPr>
              <w:trHeight w:val="298"/>
            </w:trPr>
          </w:trPrChange>
        </w:trPr>
        <w:tc>
          <w:tcPr>
            <w:tcW w:w="0" w:type="auto"/>
            <w:noWrap/>
            <w:tcPrChange w:id="551" w:author="Guy, Rachel" w:date="2022-04-13T23:11:00Z">
              <w:tcPr>
                <w:tcW w:w="0" w:type="auto"/>
                <w:noWrap/>
              </w:tcPr>
            </w:tcPrChange>
          </w:tcPr>
          <w:p w14:paraId="0D29A99E" w14:textId="2B9E6582"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552" w:author="Rose, Douglas" w:date="2022-03-16T15:58:00Z"/>
                <w:del w:id="553" w:author="Guy, Rachel" w:date="2022-04-13T23:11:00Z"/>
                <w:rFonts w:asciiTheme="minorHAnsi" w:hAnsiTheme="minorHAnsi" w:cstheme="minorHAnsi"/>
                <w:b/>
                <w:bCs/>
                <w:sz w:val="22"/>
                <w:szCs w:val="22"/>
                <w:rPrChange w:id="554" w:author="Guy, Rachel" w:date="2022-04-14T17:06:00Z">
                  <w:rPr>
                    <w:ins w:id="555" w:author="Rose, Douglas" w:date="2022-03-16T15:58:00Z"/>
                    <w:del w:id="556" w:author="Guy, Rachel" w:date="2022-04-13T23:11:00Z"/>
                    <w:rFonts w:ascii="Garamond" w:hAnsi="Garamond"/>
                    <w:b/>
                    <w:bCs/>
                    <w:sz w:val="22"/>
                    <w:szCs w:val="22"/>
                  </w:rPr>
                </w:rPrChange>
              </w:rPr>
            </w:pPr>
            <w:ins w:id="557" w:author="Rose, Douglas" w:date="2022-03-16T15:58:00Z">
              <w:del w:id="558" w:author="Guy, Rachel" w:date="2022-04-13T23:11:00Z">
                <w:r w:rsidRPr="000E4784" w:rsidDel="00B75F25">
                  <w:rPr>
                    <w:rFonts w:asciiTheme="minorHAnsi" w:hAnsiTheme="minorHAnsi" w:cstheme="minorHAnsi"/>
                    <w:b/>
                    <w:bCs/>
                    <w:sz w:val="22"/>
                    <w:szCs w:val="22"/>
                    <w:rPrChange w:id="559" w:author="Guy, Rachel" w:date="2022-04-14T17:06:00Z">
                      <w:rPr>
                        <w:rFonts w:ascii="Garamond" w:hAnsi="Garamond"/>
                        <w:b/>
                        <w:bCs/>
                        <w:sz w:val="22"/>
                        <w:szCs w:val="22"/>
                      </w:rPr>
                    </w:rPrChange>
                  </w:rPr>
                  <w:delText>Deploy Date</w:delText>
                </w:r>
              </w:del>
            </w:ins>
          </w:p>
        </w:tc>
        <w:tc>
          <w:tcPr>
            <w:tcW w:w="0" w:type="auto"/>
            <w:noWrap/>
            <w:tcPrChange w:id="560" w:author="Guy, Rachel" w:date="2022-04-13T23:11:00Z">
              <w:tcPr>
                <w:tcW w:w="0" w:type="auto"/>
                <w:noWrap/>
              </w:tcPr>
            </w:tcPrChange>
          </w:tcPr>
          <w:p w14:paraId="125CD743" w14:textId="76A8E492"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561" w:author="Rose, Douglas" w:date="2022-03-16T15:58:00Z"/>
                <w:del w:id="562" w:author="Guy, Rachel" w:date="2022-04-13T23:11:00Z"/>
                <w:rFonts w:asciiTheme="minorHAnsi" w:hAnsiTheme="minorHAnsi" w:cstheme="minorHAnsi"/>
                <w:b/>
                <w:bCs/>
                <w:sz w:val="22"/>
                <w:szCs w:val="22"/>
                <w:rPrChange w:id="563" w:author="Guy, Rachel" w:date="2022-04-14T17:06:00Z">
                  <w:rPr>
                    <w:ins w:id="564" w:author="Rose, Douglas" w:date="2022-03-16T15:58:00Z"/>
                    <w:del w:id="565" w:author="Guy, Rachel" w:date="2022-04-13T23:11:00Z"/>
                    <w:rFonts w:ascii="Garamond" w:hAnsi="Garamond"/>
                    <w:b/>
                    <w:bCs/>
                    <w:sz w:val="22"/>
                    <w:szCs w:val="22"/>
                  </w:rPr>
                </w:rPrChange>
              </w:rPr>
            </w:pPr>
            <w:ins w:id="566" w:author="Rose, Douglas" w:date="2022-03-16T15:58:00Z">
              <w:del w:id="567" w:author="Guy, Rachel" w:date="2022-04-13T23:11:00Z">
                <w:r w:rsidRPr="000E4784" w:rsidDel="00B75F25">
                  <w:rPr>
                    <w:rFonts w:asciiTheme="minorHAnsi" w:hAnsiTheme="minorHAnsi" w:cstheme="minorHAnsi"/>
                    <w:b/>
                    <w:bCs/>
                    <w:sz w:val="22"/>
                    <w:szCs w:val="22"/>
                    <w:rPrChange w:id="568" w:author="Guy, Rachel" w:date="2022-04-14T17:06:00Z">
                      <w:rPr>
                        <w:rFonts w:ascii="Garamond" w:hAnsi="Garamond"/>
                        <w:b/>
                        <w:bCs/>
                        <w:sz w:val="22"/>
                        <w:szCs w:val="22"/>
                      </w:rPr>
                    </w:rPrChange>
                  </w:rPr>
                  <w:delText>Deploy Time</w:delText>
                </w:r>
              </w:del>
            </w:ins>
          </w:p>
        </w:tc>
        <w:tc>
          <w:tcPr>
            <w:tcW w:w="0" w:type="auto"/>
            <w:noWrap/>
            <w:tcPrChange w:id="569" w:author="Guy, Rachel" w:date="2022-04-13T23:11:00Z">
              <w:tcPr>
                <w:tcW w:w="0" w:type="auto"/>
                <w:noWrap/>
              </w:tcPr>
            </w:tcPrChange>
          </w:tcPr>
          <w:p w14:paraId="0EBAD60C" w14:textId="4855A5A8"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570" w:author="Rose, Douglas" w:date="2022-03-16T15:58:00Z"/>
                <w:del w:id="571" w:author="Guy, Rachel" w:date="2022-04-13T23:11:00Z"/>
                <w:rFonts w:asciiTheme="minorHAnsi" w:hAnsiTheme="minorHAnsi" w:cstheme="minorHAnsi"/>
                <w:b/>
                <w:bCs/>
                <w:sz w:val="22"/>
                <w:szCs w:val="22"/>
                <w:rPrChange w:id="572" w:author="Guy, Rachel" w:date="2022-04-14T17:06:00Z">
                  <w:rPr>
                    <w:ins w:id="573" w:author="Rose, Douglas" w:date="2022-03-16T15:58:00Z"/>
                    <w:del w:id="574" w:author="Guy, Rachel" w:date="2022-04-13T23:11:00Z"/>
                    <w:rFonts w:ascii="Garamond" w:hAnsi="Garamond"/>
                    <w:b/>
                    <w:bCs/>
                    <w:sz w:val="22"/>
                    <w:szCs w:val="22"/>
                  </w:rPr>
                </w:rPrChange>
              </w:rPr>
            </w:pPr>
            <w:ins w:id="575" w:author="Rose, Douglas" w:date="2022-03-16T15:58:00Z">
              <w:del w:id="576" w:author="Guy, Rachel" w:date="2022-04-13T23:11:00Z">
                <w:r w:rsidRPr="000E4784" w:rsidDel="00B75F25">
                  <w:rPr>
                    <w:rFonts w:asciiTheme="minorHAnsi" w:hAnsiTheme="minorHAnsi" w:cstheme="minorHAnsi"/>
                    <w:b/>
                    <w:bCs/>
                    <w:sz w:val="22"/>
                    <w:szCs w:val="22"/>
                    <w:rPrChange w:id="577" w:author="Guy, Rachel" w:date="2022-04-14T17:06:00Z">
                      <w:rPr>
                        <w:rFonts w:ascii="Garamond" w:hAnsi="Garamond"/>
                        <w:b/>
                        <w:bCs/>
                        <w:sz w:val="22"/>
                        <w:szCs w:val="22"/>
                      </w:rPr>
                    </w:rPrChange>
                  </w:rPr>
                  <w:delText>Retrieve Date</w:delText>
                </w:r>
              </w:del>
            </w:ins>
          </w:p>
        </w:tc>
        <w:tc>
          <w:tcPr>
            <w:tcW w:w="0" w:type="auto"/>
            <w:noWrap/>
            <w:tcPrChange w:id="578" w:author="Guy, Rachel" w:date="2022-04-13T23:11:00Z">
              <w:tcPr>
                <w:tcW w:w="0" w:type="auto"/>
                <w:noWrap/>
              </w:tcPr>
            </w:tcPrChange>
          </w:tcPr>
          <w:p w14:paraId="30B24062" w14:textId="18C0F82C"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579" w:author="Rose, Douglas" w:date="2022-03-16T15:58:00Z"/>
                <w:del w:id="580" w:author="Guy, Rachel" w:date="2022-04-13T23:11:00Z"/>
                <w:rFonts w:asciiTheme="minorHAnsi" w:hAnsiTheme="minorHAnsi" w:cstheme="minorHAnsi"/>
                <w:b/>
                <w:bCs/>
                <w:sz w:val="22"/>
                <w:szCs w:val="22"/>
                <w:rPrChange w:id="581" w:author="Guy, Rachel" w:date="2022-04-14T17:06:00Z">
                  <w:rPr>
                    <w:ins w:id="582" w:author="Rose, Douglas" w:date="2022-03-16T15:58:00Z"/>
                    <w:del w:id="583" w:author="Guy, Rachel" w:date="2022-04-13T23:11:00Z"/>
                    <w:rFonts w:ascii="Garamond" w:hAnsi="Garamond"/>
                    <w:b/>
                    <w:bCs/>
                    <w:sz w:val="22"/>
                    <w:szCs w:val="22"/>
                  </w:rPr>
                </w:rPrChange>
              </w:rPr>
            </w:pPr>
            <w:ins w:id="584" w:author="Rose, Douglas" w:date="2022-03-16T15:58:00Z">
              <w:del w:id="585" w:author="Guy, Rachel" w:date="2022-04-13T23:11:00Z">
                <w:r w:rsidRPr="000E4784" w:rsidDel="00B75F25">
                  <w:rPr>
                    <w:rFonts w:asciiTheme="minorHAnsi" w:hAnsiTheme="minorHAnsi" w:cstheme="minorHAnsi"/>
                    <w:b/>
                    <w:bCs/>
                    <w:sz w:val="22"/>
                    <w:szCs w:val="22"/>
                    <w:rPrChange w:id="586" w:author="Guy, Rachel" w:date="2022-04-14T17:06:00Z">
                      <w:rPr>
                        <w:rFonts w:ascii="Garamond" w:hAnsi="Garamond"/>
                        <w:b/>
                        <w:bCs/>
                        <w:sz w:val="22"/>
                        <w:szCs w:val="22"/>
                      </w:rPr>
                    </w:rPrChange>
                  </w:rPr>
                  <w:delText>Retrieve Time</w:delText>
                </w:r>
              </w:del>
            </w:ins>
          </w:p>
        </w:tc>
      </w:tr>
      <w:tr w:rsidR="004E7705" w:rsidRPr="000E4784" w:rsidDel="00B75F25" w14:paraId="406B5744" w14:textId="473E6DA4" w:rsidTr="00B75F25">
        <w:trPr>
          <w:trHeight w:val="298"/>
          <w:ins w:id="587" w:author="Rose, Douglas" w:date="2022-03-16T15:58:00Z"/>
          <w:del w:id="588" w:author="Guy, Rachel" w:date="2022-04-13T23:11:00Z"/>
        </w:trPr>
        <w:tc>
          <w:tcPr>
            <w:tcW w:w="0" w:type="auto"/>
            <w:noWrap/>
          </w:tcPr>
          <w:p w14:paraId="1F72282F" w14:textId="3FD17587"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589" w:author="Rose, Douglas" w:date="2022-03-16T15:58:00Z"/>
                <w:del w:id="590" w:author="Guy, Rachel" w:date="2022-04-13T23:11:00Z"/>
                <w:rFonts w:asciiTheme="minorHAnsi" w:hAnsiTheme="minorHAnsi" w:cstheme="minorHAnsi"/>
                <w:sz w:val="22"/>
                <w:szCs w:val="22"/>
                <w:rPrChange w:id="591" w:author="Guy, Rachel" w:date="2022-04-14T17:06:00Z">
                  <w:rPr>
                    <w:ins w:id="592" w:author="Rose, Douglas" w:date="2022-03-16T15:58:00Z"/>
                    <w:del w:id="593" w:author="Guy, Rachel" w:date="2022-04-13T23:11:00Z"/>
                    <w:rFonts w:ascii="Garamond" w:hAnsi="Garamond"/>
                    <w:sz w:val="22"/>
                    <w:szCs w:val="22"/>
                  </w:rPr>
                </w:rPrChange>
              </w:rPr>
            </w:pPr>
            <w:ins w:id="594" w:author="Rose, Douglas" w:date="2022-03-16T15:58:00Z">
              <w:del w:id="595" w:author="Guy, Rachel" w:date="2022-04-13T23:11:00Z">
                <w:r w:rsidRPr="000E4784" w:rsidDel="00B75F25">
                  <w:rPr>
                    <w:rFonts w:asciiTheme="minorHAnsi" w:hAnsiTheme="minorHAnsi" w:cstheme="minorHAnsi"/>
                    <w:sz w:val="22"/>
                    <w:szCs w:val="22"/>
                    <w:rPrChange w:id="596" w:author="Guy, Rachel" w:date="2022-04-14T17:06:00Z">
                      <w:rPr>
                        <w:rFonts w:ascii="Garamond" w:hAnsi="Garamond"/>
                        <w:sz w:val="22"/>
                        <w:szCs w:val="22"/>
                      </w:rPr>
                    </w:rPrChange>
                  </w:rPr>
                  <w:delText>11/26/2019</w:delText>
                </w:r>
              </w:del>
            </w:ins>
          </w:p>
        </w:tc>
        <w:tc>
          <w:tcPr>
            <w:tcW w:w="0" w:type="auto"/>
            <w:noWrap/>
          </w:tcPr>
          <w:p w14:paraId="797C47AC" w14:textId="61968BC4"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597" w:author="Rose, Douglas" w:date="2022-03-16T15:58:00Z"/>
                <w:del w:id="598" w:author="Guy, Rachel" w:date="2022-04-13T23:11:00Z"/>
                <w:rFonts w:asciiTheme="minorHAnsi" w:hAnsiTheme="minorHAnsi" w:cstheme="minorHAnsi"/>
                <w:sz w:val="22"/>
                <w:szCs w:val="22"/>
                <w:rPrChange w:id="599" w:author="Guy, Rachel" w:date="2022-04-14T17:06:00Z">
                  <w:rPr>
                    <w:ins w:id="600" w:author="Rose, Douglas" w:date="2022-03-16T15:58:00Z"/>
                    <w:del w:id="601" w:author="Guy, Rachel" w:date="2022-04-13T23:11:00Z"/>
                    <w:rFonts w:ascii="Garamond" w:hAnsi="Garamond"/>
                    <w:sz w:val="22"/>
                    <w:szCs w:val="22"/>
                  </w:rPr>
                </w:rPrChange>
              </w:rPr>
            </w:pPr>
            <w:ins w:id="602" w:author="Rose, Douglas" w:date="2022-03-16T15:58:00Z">
              <w:del w:id="603" w:author="Guy, Rachel" w:date="2022-04-13T23:11:00Z">
                <w:r w:rsidRPr="000E4784" w:rsidDel="00B75F25">
                  <w:rPr>
                    <w:rFonts w:asciiTheme="minorHAnsi" w:hAnsiTheme="minorHAnsi" w:cstheme="minorHAnsi"/>
                    <w:sz w:val="22"/>
                    <w:szCs w:val="22"/>
                    <w:rPrChange w:id="604" w:author="Guy, Rachel" w:date="2022-04-14T17:06:00Z">
                      <w:rPr>
                        <w:rFonts w:ascii="Garamond" w:hAnsi="Garamond"/>
                        <w:sz w:val="22"/>
                        <w:szCs w:val="22"/>
                      </w:rPr>
                    </w:rPrChange>
                  </w:rPr>
                  <w:delText>13:45</w:delText>
                </w:r>
              </w:del>
            </w:ins>
          </w:p>
        </w:tc>
        <w:tc>
          <w:tcPr>
            <w:tcW w:w="0" w:type="auto"/>
            <w:noWrap/>
          </w:tcPr>
          <w:p w14:paraId="2FD67EF5" w14:textId="677CC23B"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605" w:author="Rose, Douglas" w:date="2022-03-16T15:58:00Z"/>
                <w:del w:id="606" w:author="Guy, Rachel" w:date="2022-04-13T23:11:00Z"/>
                <w:rFonts w:asciiTheme="minorHAnsi" w:hAnsiTheme="minorHAnsi" w:cstheme="minorHAnsi"/>
                <w:sz w:val="22"/>
                <w:szCs w:val="22"/>
                <w:rPrChange w:id="607" w:author="Guy, Rachel" w:date="2022-04-14T17:06:00Z">
                  <w:rPr>
                    <w:ins w:id="608" w:author="Rose, Douglas" w:date="2022-03-16T15:58:00Z"/>
                    <w:del w:id="609" w:author="Guy, Rachel" w:date="2022-04-13T23:11:00Z"/>
                    <w:rFonts w:ascii="Garamond" w:hAnsi="Garamond"/>
                    <w:sz w:val="22"/>
                    <w:szCs w:val="22"/>
                  </w:rPr>
                </w:rPrChange>
              </w:rPr>
            </w:pPr>
            <w:ins w:id="610" w:author="Rose, Douglas" w:date="2022-03-16T15:58:00Z">
              <w:del w:id="611" w:author="Guy, Rachel" w:date="2022-04-13T23:11:00Z">
                <w:r w:rsidRPr="000E4784" w:rsidDel="00B75F25">
                  <w:rPr>
                    <w:rFonts w:asciiTheme="minorHAnsi" w:hAnsiTheme="minorHAnsi" w:cstheme="minorHAnsi"/>
                    <w:sz w:val="22"/>
                    <w:szCs w:val="22"/>
                    <w:rPrChange w:id="612" w:author="Guy, Rachel" w:date="2022-04-14T17:06:00Z">
                      <w:rPr>
                        <w:rFonts w:ascii="Garamond" w:hAnsi="Garamond"/>
                        <w:sz w:val="22"/>
                        <w:szCs w:val="22"/>
                      </w:rPr>
                    </w:rPrChange>
                  </w:rPr>
                  <w:delText>1/2/2019</w:delText>
                </w:r>
              </w:del>
            </w:ins>
          </w:p>
        </w:tc>
        <w:tc>
          <w:tcPr>
            <w:tcW w:w="0" w:type="auto"/>
            <w:noWrap/>
          </w:tcPr>
          <w:p w14:paraId="52D13F04" w14:textId="38343E15"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613" w:author="Rose, Douglas" w:date="2022-03-16T15:58:00Z"/>
                <w:del w:id="614" w:author="Guy, Rachel" w:date="2022-04-13T23:11:00Z"/>
                <w:rFonts w:asciiTheme="minorHAnsi" w:hAnsiTheme="minorHAnsi" w:cstheme="minorHAnsi"/>
                <w:sz w:val="22"/>
                <w:szCs w:val="22"/>
                <w:rPrChange w:id="615" w:author="Guy, Rachel" w:date="2022-04-14T17:06:00Z">
                  <w:rPr>
                    <w:ins w:id="616" w:author="Rose, Douglas" w:date="2022-03-16T15:58:00Z"/>
                    <w:del w:id="617" w:author="Guy, Rachel" w:date="2022-04-13T23:11:00Z"/>
                    <w:rFonts w:ascii="Garamond" w:hAnsi="Garamond"/>
                    <w:sz w:val="22"/>
                    <w:szCs w:val="22"/>
                  </w:rPr>
                </w:rPrChange>
              </w:rPr>
            </w:pPr>
            <w:ins w:id="618" w:author="Rose, Douglas" w:date="2022-03-16T15:58:00Z">
              <w:del w:id="619" w:author="Guy, Rachel" w:date="2022-04-13T23:11:00Z">
                <w:r w:rsidRPr="000E4784" w:rsidDel="00B75F25">
                  <w:rPr>
                    <w:rFonts w:asciiTheme="minorHAnsi" w:hAnsiTheme="minorHAnsi" w:cstheme="minorHAnsi"/>
                    <w:sz w:val="22"/>
                    <w:szCs w:val="22"/>
                    <w:rPrChange w:id="620" w:author="Guy, Rachel" w:date="2022-04-14T17:06:00Z">
                      <w:rPr>
                        <w:rFonts w:ascii="Garamond" w:hAnsi="Garamond"/>
                        <w:sz w:val="22"/>
                        <w:szCs w:val="22"/>
                      </w:rPr>
                    </w:rPrChange>
                  </w:rPr>
                  <w:delText>10:00</w:delText>
                </w:r>
              </w:del>
            </w:ins>
          </w:p>
        </w:tc>
      </w:tr>
      <w:tr w:rsidR="004E7705" w:rsidRPr="000E4784" w:rsidDel="00B75F25" w14:paraId="0FD22602" w14:textId="7CCA88D9" w:rsidTr="00B75F25">
        <w:tblPrEx>
          <w:tblW w:w="5871" w:type="dxa"/>
          <w:tblPrExChange w:id="621" w:author="Guy, Rachel" w:date="2022-04-13T23:11:00Z">
            <w:tblPrEx>
              <w:tblW w:w="5871" w:type="dxa"/>
            </w:tblPrEx>
          </w:tblPrExChange>
        </w:tblPrEx>
        <w:trPr>
          <w:trHeight w:val="298"/>
          <w:ins w:id="622" w:author="Rose, Douglas" w:date="2022-03-16T15:58:00Z"/>
          <w:del w:id="623" w:author="Guy, Rachel" w:date="2022-04-13T23:11:00Z"/>
          <w:trPrChange w:id="624" w:author="Guy, Rachel" w:date="2022-04-13T23:11:00Z">
            <w:trPr>
              <w:trHeight w:val="298"/>
            </w:trPr>
          </w:trPrChange>
        </w:trPr>
        <w:tc>
          <w:tcPr>
            <w:tcW w:w="0" w:type="auto"/>
            <w:noWrap/>
            <w:tcPrChange w:id="625" w:author="Guy, Rachel" w:date="2022-04-13T23:11:00Z">
              <w:tcPr>
                <w:tcW w:w="0" w:type="auto"/>
                <w:noWrap/>
              </w:tcPr>
            </w:tcPrChange>
          </w:tcPr>
          <w:p w14:paraId="70FFAB3C" w14:textId="41010764"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626" w:author="Rose, Douglas" w:date="2022-03-16T15:58:00Z"/>
                <w:del w:id="627" w:author="Guy, Rachel" w:date="2022-04-13T23:11:00Z"/>
                <w:rFonts w:asciiTheme="minorHAnsi" w:hAnsiTheme="minorHAnsi" w:cstheme="minorHAnsi"/>
                <w:sz w:val="22"/>
                <w:szCs w:val="22"/>
                <w:rPrChange w:id="628" w:author="Guy, Rachel" w:date="2022-04-14T17:06:00Z">
                  <w:rPr>
                    <w:ins w:id="629" w:author="Rose, Douglas" w:date="2022-03-16T15:58:00Z"/>
                    <w:del w:id="630" w:author="Guy, Rachel" w:date="2022-04-13T23:11:00Z"/>
                    <w:rFonts w:ascii="Garamond" w:hAnsi="Garamond"/>
                    <w:sz w:val="22"/>
                    <w:szCs w:val="22"/>
                  </w:rPr>
                </w:rPrChange>
              </w:rPr>
            </w:pPr>
            <w:ins w:id="631" w:author="Rose, Douglas" w:date="2022-03-16T15:58:00Z">
              <w:del w:id="632" w:author="Guy, Rachel" w:date="2022-04-13T23:11:00Z">
                <w:r w:rsidRPr="000E4784" w:rsidDel="00B75F25">
                  <w:rPr>
                    <w:rFonts w:asciiTheme="minorHAnsi" w:hAnsiTheme="minorHAnsi" w:cstheme="minorHAnsi"/>
                    <w:sz w:val="22"/>
                    <w:szCs w:val="22"/>
                    <w:rPrChange w:id="633" w:author="Guy, Rachel" w:date="2022-04-14T17:06:00Z">
                      <w:rPr>
                        <w:rFonts w:ascii="Garamond" w:hAnsi="Garamond"/>
                        <w:sz w:val="22"/>
                        <w:szCs w:val="22"/>
                      </w:rPr>
                    </w:rPrChange>
                  </w:rPr>
                  <w:delText>1/2/202</w:delText>
                </w:r>
              </w:del>
              <w:del w:id="634" w:author="Guy, Rachel" w:date="2022-04-13T23:10:00Z">
                <w:r w:rsidRPr="000E4784" w:rsidDel="00B75F25">
                  <w:rPr>
                    <w:rFonts w:asciiTheme="minorHAnsi" w:hAnsiTheme="minorHAnsi" w:cstheme="minorHAnsi"/>
                    <w:sz w:val="22"/>
                    <w:szCs w:val="22"/>
                    <w:rPrChange w:id="635" w:author="Guy, Rachel" w:date="2022-04-14T17:06:00Z">
                      <w:rPr>
                        <w:rFonts w:ascii="Garamond" w:hAnsi="Garamond"/>
                        <w:sz w:val="22"/>
                        <w:szCs w:val="22"/>
                      </w:rPr>
                    </w:rPrChange>
                  </w:rPr>
                  <w:delText>0</w:delText>
                </w:r>
              </w:del>
            </w:ins>
          </w:p>
        </w:tc>
        <w:tc>
          <w:tcPr>
            <w:tcW w:w="0" w:type="auto"/>
            <w:noWrap/>
            <w:tcPrChange w:id="636" w:author="Guy, Rachel" w:date="2022-04-13T23:11:00Z">
              <w:tcPr>
                <w:tcW w:w="0" w:type="auto"/>
                <w:noWrap/>
              </w:tcPr>
            </w:tcPrChange>
          </w:tcPr>
          <w:p w14:paraId="1B590D57" w14:textId="5F8566DC"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637" w:author="Rose, Douglas" w:date="2022-03-16T15:58:00Z"/>
                <w:del w:id="638" w:author="Guy, Rachel" w:date="2022-04-13T23:11:00Z"/>
                <w:rFonts w:asciiTheme="minorHAnsi" w:hAnsiTheme="minorHAnsi" w:cstheme="minorHAnsi"/>
                <w:sz w:val="22"/>
                <w:szCs w:val="22"/>
                <w:rPrChange w:id="639" w:author="Guy, Rachel" w:date="2022-04-14T17:06:00Z">
                  <w:rPr>
                    <w:ins w:id="640" w:author="Rose, Douglas" w:date="2022-03-16T15:58:00Z"/>
                    <w:del w:id="641" w:author="Guy, Rachel" w:date="2022-04-13T23:11:00Z"/>
                    <w:rFonts w:ascii="Garamond" w:hAnsi="Garamond"/>
                    <w:sz w:val="22"/>
                    <w:szCs w:val="22"/>
                  </w:rPr>
                </w:rPrChange>
              </w:rPr>
            </w:pPr>
            <w:ins w:id="642" w:author="Rose, Douglas" w:date="2022-03-16T15:58:00Z">
              <w:del w:id="643" w:author="Guy, Rachel" w:date="2022-04-13T23:10:00Z">
                <w:r w:rsidRPr="000E4784" w:rsidDel="00B75F25">
                  <w:rPr>
                    <w:rFonts w:asciiTheme="minorHAnsi" w:hAnsiTheme="minorHAnsi" w:cstheme="minorHAnsi"/>
                    <w:sz w:val="22"/>
                    <w:szCs w:val="22"/>
                    <w:rPrChange w:id="644" w:author="Guy, Rachel" w:date="2022-04-14T17:06:00Z">
                      <w:rPr>
                        <w:rFonts w:ascii="Garamond" w:hAnsi="Garamond"/>
                        <w:sz w:val="22"/>
                        <w:szCs w:val="22"/>
                      </w:rPr>
                    </w:rPrChange>
                  </w:rPr>
                  <w:delText>15:00</w:delText>
                </w:r>
              </w:del>
            </w:ins>
          </w:p>
        </w:tc>
        <w:tc>
          <w:tcPr>
            <w:tcW w:w="0" w:type="auto"/>
            <w:noWrap/>
            <w:tcPrChange w:id="645" w:author="Guy, Rachel" w:date="2022-04-13T23:11:00Z">
              <w:tcPr>
                <w:tcW w:w="0" w:type="auto"/>
                <w:noWrap/>
              </w:tcPr>
            </w:tcPrChange>
          </w:tcPr>
          <w:p w14:paraId="426195DA" w14:textId="1BC7F677"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646" w:author="Rose, Douglas" w:date="2022-03-16T15:58:00Z"/>
                <w:del w:id="647" w:author="Guy, Rachel" w:date="2022-04-13T23:11:00Z"/>
                <w:rFonts w:asciiTheme="minorHAnsi" w:hAnsiTheme="minorHAnsi" w:cstheme="minorHAnsi"/>
                <w:sz w:val="22"/>
                <w:szCs w:val="22"/>
                <w:rPrChange w:id="648" w:author="Guy, Rachel" w:date="2022-04-14T17:06:00Z">
                  <w:rPr>
                    <w:ins w:id="649" w:author="Rose, Douglas" w:date="2022-03-16T15:58:00Z"/>
                    <w:del w:id="650" w:author="Guy, Rachel" w:date="2022-04-13T23:11:00Z"/>
                    <w:rFonts w:ascii="Garamond" w:hAnsi="Garamond"/>
                    <w:sz w:val="22"/>
                    <w:szCs w:val="22"/>
                  </w:rPr>
                </w:rPrChange>
              </w:rPr>
            </w:pPr>
            <w:ins w:id="651" w:author="Rose, Douglas" w:date="2022-03-16T15:58:00Z">
              <w:del w:id="652" w:author="Guy, Rachel" w:date="2022-04-13T23:11:00Z">
                <w:r w:rsidRPr="000E4784" w:rsidDel="00B75F25">
                  <w:rPr>
                    <w:rFonts w:asciiTheme="minorHAnsi" w:hAnsiTheme="minorHAnsi" w:cstheme="minorHAnsi"/>
                    <w:sz w:val="22"/>
                    <w:szCs w:val="22"/>
                    <w:rPrChange w:id="653" w:author="Guy, Rachel" w:date="2022-04-14T17:06:00Z">
                      <w:rPr>
                        <w:rFonts w:ascii="Garamond" w:hAnsi="Garamond"/>
                        <w:sz w:val="22"/>
                        <w:szCs w:val="22"/>
                      </w:rPr>
                    </w:rPrChange>
                  </w:rPr>
                  <w:delText>2/5/2020</w:delText>
                </w:r>
              </w:del>
            </w:ins>
          </w:p>
        </w:tc>
        <w:tc>
          <w:tcPr>
            <w:tcW w:w="0" w:type="auto"/>
            <w:noWrap/>
            <w:tcPrChange w:id="654" w:author="Guy, Rachel" w:date="2022-04-13T23:11:00Z">
              <w:tcPr>
                <w:tcW w:w="0" w:type="auto"/>
                <w:noWrap/>
              </w:tcPr>
            </w:tcPrChange>
          </w:tcPr>
          <w:p w14:paraId="34BE9E78" w14:textId="61470653"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655" w:author="Rose, Douglas" w:date="2022-03-16T15:58:00Z"/>
                <w:del w:id="656" w:author="Guy, Rachel" w:date="2022-04-13T23:11:00Z"/>
                <w:rFonts w:asciiTheme="minorHAnsi" w:hAnsiTheme="minorHAnsi" w:cstheme="minorHAnsi"/>
                <w:sz w:val="22"/>
                <w:szCs w:val="22"/>
                <w:rPrChange w:id="657" w:author="Guy, Rachel" w:date="2022-04-14T17:06:00Z">
                  <w:rPr>
                    <w:ins w:id="658" w:author="Rose, Douglas" w:date="2022-03-16T15:58:00Z"/>
                    <w:del w:id="659" w:author="Guy, Rachel" w:date="2022-04-13T23:11:00Z"/>
                    <w:rFonts w:ascii="Garamond" w:hAnsi="Garamond"/>
                    <w:sz w:val="22"/>
                    <w:szCs w:val="22"/>
                  </w:rPr>
                </w:rPrChange>
              </w:rPr>
            </w:pPr>
            <w:ins w:id="660" w:author="Rose, Douglas" w:date="2022-03-16T15:58:00Z">
              <w:del w:id="661" w:author="Guy, Rachel" w:date="2022-04-13T23:11:00Z">
                <w:r w:rsidRPr="000E4784" w:rsidDel="00B75F25">
                  <w:rPr>
                    <w:rFonts w:asciiTheme="minorHAnsi" w:hAnsiTheme="minorHAnsi" w:cstheme="minorHAnsi"/>
                    <w:sz w:val="22"/>
                    <w:szCs w:val="22"/>
                    <w:rPrChange w:id="662" w:author="Guy, Rachel" w:date="2022-04-14T17:06:00Z">
                      <w:rPr>
                        <w:rFonts w:ascii="Garamond" w:hAnsi="Garamond"/>
                        <w:sz w:val="22"/>
                        <w:szCs w:val="22"/>
                      </w:rPr>
                    </w:rPrChange>
                  </w:rPr>
                  <w:delText>15:15</w:delText>
                </w:r>
              </w:del>
            </w:ins>
          </w:p>
        </w:tc>
      </w:tr>
      <w:tr w:rsidR="004E7705" w:rsidRPr="000E4784" w:rsidDel="00B75F25" w14:paraId="18D5BF87" w14:textId="4875ED74" w:rsidTr="00B75F25">
        <w:tblPrEx>
          <w:tblW w:w="5871" w:type="dxa"/>
          <w:tblPrExChange w:id="663" w:author="Guy, Rachel" w:date="2022-04-13T23:11:00Z">
            <w:tblPrEx>
              <w:tblW w:w="5871" w:type="dxa"/>
            </w:tblPrEx>
          </w:tblPrExChange>
        </w:tblPrEx>
        <w:trPr>
          <w:trHeight w:val="298"/>
          <w:ins w:id="664" w:author="Rose, Douglas" w:date="2022-03-16T15:58:00Z"/>
          <w:del w:id="665" w:author="Guy, Rachel" w:date="2022-04-13T23:11:00Z"/>
          <w:trPrChange w:id="666" w:author="Guy, Rachel" w:date="2022-04-13T23:11:00Z">
            <w:trPr>
              <w:trHeight w:val="298"/>
            </w:trPr>
          </w:trPrChange>
        </w:trPr>
        <w:tc>
          <w:tcPr>
            <w:tcW w:w="0" w:type="auto"/>
            <w:noWrap/>
            <w:tcPrChange w:id="667" w:author="Guy, Rachel" w:date="2022-04-13T23:11:00Z">
              <w:tcPr>
                <w:tcW w:w="0" w:type="auto"/>
                <w:noWrap/>
              </w:tcPr>
            </w:tcPrChange>
          </w:tcPr>
          <w:p w14:paraId="0C08C7FD" w14:textId="00F0DFDA"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668" w:author="Rose, Douglas" w:date="2022-03-16T15:58:00Z"/>
                <w:del w:id="669" w:author="Guy, Rachel" w:date="2022-04-13T23:11:00Z"/>
                <w:rFonts w:asciiTheme="minorHAnsi" w:hAnsiTheme="minorHAnsi" w:cstheme="minorHAnsi"/>
                <w:sz w:val="22"/>
                <w:szCs w:val="22"/>
                <w:rPrChange w:id="670" w:author="Guy, Rachel" w:date="2022-04-14T17:06:00Z">
                  <w:rPr>
                    <w:ins w:id="671" w:author="Rose, Douglas" w:date="2022-03-16T15:58:00Z"/>
                    <w:del w:id="672" w:author="Guy, Rachel" w:date="2022-04-13T23:11:00Z"/>
                    <w:rFonts w:ascii="Garamond" w:hAnsi="Garamond"/>
                    <w:sz w:val="22"/>
                    <w:szCs w:val="22"/>
                  </w:rPr>
                </w:rPrChange>
              </w:rPr>
            </w:pPr>
            <w:ins w:id="673" w:author="Rose, Douglas" w:date="2022-03-16T15:58:00Z">
              <w:del w:id="674" w:author="Guy, Rachel" w:date="2022-04-13T23:11:00Z">
                <w:r w:rsidRPr="000E4784" w:rsidDel="00B75F25">
                  <w:rPr>
                    <w:rFonts w:asciiTheme="minorHAnsi" w:hAnsiTheme="minorHAnsi" w:cstheme="minorHAnsi"/>
                    <w:sz w:val="22"/>
                    <w:szCs w:val="22"/>
                    <w:rPrChange w:id="675" w:author="Guy, Rachel" w:date="2022-04-14T17:06:00Z">
                      <w:rPr>
                        <w:rFonts w:ascii="Garamond" w:hAnsi="Garamond"/>
                        <w:sz w:val="22"/>
                        <w:szCs w:val="22"/>
                      </w:rPr>
                    </w:rPrChange>
                  </w:rPr>
                  <w:delText>2/5/2020</w:delText>
                </w:r>
              </w:del>
            </w:ins>
          </w:p>
        </w:tc>
        <w:tc>
          <w:tcPr>
            <w:tcW w:w="0" w:type="auto"/>
            <w:noWrap/>
            <w:tcPrChange w:id="676" w:author="Guy, Rachel" w:date="2022-04-13T23:11:00Z">
              <w:tcPr>
                <w:tcW w:w="0" w:type="auto"/>
                <w:noWrap/>
              </w:tcPr>
            </w:tcPrChange>
          </w:tcPr>
          <w:p w14:paraId="47ECDD4C" w14:textId="33C85AC7"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677" w:author="Rose, Douglas" w:date="2022-03-16T15:58:00Z"/>
                <w:del w:id="678" w:author="Guy, Rachel" w:date="2022-04-13T23:11:00Z"/>
                <w:rFonts w:asciiTheme="minorHAnsi" w:hAnsiTheme="minorHAnsi" w:cstheme="minorHAnsi"/>
                <w:sz w:val="22"/>
                <w:szCs w:val="22"/>
                <w:rPrChange w:id="679" w:author="Guy, Rachel" w:date="2022-04-14T17:06:00Z">
                  <w:rPr>
                    <w:ins w:id="680" w:author="Rose, Douglas" w:date="2022-03-16T15:58:00Z"/>
                    <w:del w:id="681" w:author="Guy, Rachel" w:date="2022-04-13T23:11:00Z"/>
                    <w:rFonts w:ascii="Garamond" w:hAnsi="Garamond"/>
                    <w:sz w:val="22"/>
                    <w:szCs w:val="22"/>
                  </w:rPr>
                </w:rPrChange>
              </w:rPr>
            </w:pPr>
            <w:ins w:id="682" w:author="Rose, Douglas" w:date="2022-03-16T15:58:00Z">
              <w:del w:id="683" w:author="Guy, Rachel" w:date="2022-04-13T23:11:00Z">
                <w:r w:rsidRPr="000E4784" w:rsidDel="00B75F25">
                  <w:rPr>
                    <w:rFonts w:asciiTheme="minorHAnsi" w:hAnsiTheme="minorHAnsi" w:cstheme="minorHAnsi"/>
                    <w:sz w:val="22"/>
                    <w:szCs w:val="22"/>
                    <w:rPrChange w:id="684" w:author="Guy, Rachel" w:date="2022-04-14T17:06:00Z">
                      <w:rPr>
                        <w:rFonts w:ascii="Garamond" w:hAnsi="Garamond"/>
                        <w:sz w:val="22"/>
                        <w:szCs w:val="22"/>
                      </w:rPr>
                    </w:rPrChange>
                  </w:rPr>
                  <w:delText>15:30</w:delText>
                </w:r>
              </w:del>
            </w:ins>
          </w:p>
        </w:tc>
        <w:tc>
          <w:tcPr>
            <w:tcW w:w="0" w:type="auto"/>
            <w:noWrap/>
            <w:tcPrChange w:id="685" w:author="Guy, Rachel" w:date="2022-04-13T23:11:00Z">
              <w:tcPr>
                <w:tcW w:w="0" w:type="auto"/>
                <w:noWrap/>
              </w:tcPr>
            </w:tcPrChange>
          </w:tcPr>
          <w:p w14:paraId="64F282C6" w14:textId="284F610F"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686" w:author="Rose, Douglas" w:date="2022-03-16T15:58:00Z"/>
                <w:del w:id="687" w:author="Guy, Rachel" w:date="2022-04-13T23:11:00Z"/>
                <w:rFonts w:asciiTheme="minorHAnsi" w:hAnsiTheme="minorHAnsi" w:cstheme="minorHAnsi"/>
                <w:sz w:val="22"/>
                <w:szCs w:val="22"/>
                <w:rPrChange w:id="688" w:author="Guy, Rachel" w:date="2022-04-14T17:06:00Z">
                  <w:rPr>
                    <w:ins w:id="689" w:author="Rose, Douglas" w:date="2022-03-16T15:58:00Z"/>
                    <w:del w:id="690" w:author="Guy, Rachel" w:date="2022-04-13T23:11:00Z"/>
                    <w:rFonts w:ascii="Garamond" w:hAnsi="Garamond"/>
                    <w:sz w:val="22"/>
                    <w:szCs w:val="22"/>
                  </w:rPr>
                </w:rPrChange>
              </w:rPr>
            </w:pPr>
            <w:ins w:id="691" w:author="Rose, Douglas" w:date="2022-03-16T15:58:00Z">
              <w:del w:id="692" w:author="Guy, Rachel" w:date="2022-04-13T23:11:00Z">
                <w:r w:rsidRPr="000E4784" w:rsidDel="00B75F25">
                  <w:rPr>
                    <w:rFonts w:asciiTheme="minorHAnsi" w:hAnsiTheme="minorHAnsi" w:cstheme="minorHAnsi"/>
                    <w:sz w:val="22"/>
                    <w:szCs w:val="22"/>
                    <w:rPrChange w:id="693" w:author="Guy, Rachel" w:date="2022-04-14T17:06:00Z">
                      <w:rPr>
                        <w:rFonts w:ascii="Garamond" w:hAnsi="Garamond"/>
                        <w:sz w:val="22"/>
                        <w:szCs w:val="22"/>
                      </w:rPr>
                    </w:rPrChange>
                  </w:rPr>
                  <w:delText>2/28/2020</w:delText>
                </w:r>
              </w:del>
            </w:ins>
          </w:p>
        </w:tc>
        <w:tc>
          <w:tcPr>
            <w:tcW w:w="0" w:type="auto"/>
            <w:noWrap/>
            <w:tcPrChange w:id="694" w:author="Guy, Rachel" w:date="2022-04-13T23:11:00Z">
              <w:tcPr>
                <w:tcW w:w="0" w:type="auto"/>
                <w:noWrap/>
              </w:tcPr>
            </w:tcPrChange>
          </w:tcPr>
          <w:p w14:paraId="468FE1C9" w14:textId="084B367C"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695" w:author="Rose, Douglas" w:date="2022-03-16T15:58:00Z"/>
                <w:del w:id="696" w:author="Guy, Rachel" w:date="2022-04-13T23:11:00Z"/>
                <w:rFonts w:asciiTheme="minorHAnsi" w:hAnsiTheme="minorHAnsi" w:cstheme="minorHAnsi"/>
                <w:sz w:val="22"/>
                <w:szCs w:val="22"/>
                <w:rPrChange w:id="697" w:author="Guy, Rachel" w:date="2022-04-14T17:06:00Z">
                  <w:rPr>
                    <w:ins w:id="698" w:author="Rose, Douglas" w:date="2022-03-16T15:58:00Z"/>
                    <w:del w:id="699" w:author="Guy, Rachel" w:date="2022-04-13T23:11:00Z"/>
                    <w:rFonts w:ascii="Garamond" w:hAnsi="Garamond"/>
                    <w:sz w:val="22"/>
                    <w:szCs w:val="22"/>
                  </w:rPr>
                </w:rPrChange>
              </w:rPr>
            </w:pPr>
            <w:ins w:id="700" w:author="Rose, Douglas" w:date="2022-03-16T15:58:00Z">
              <w:del w:id="701" w:author="Guy, Rachel" w:date="2022-04-13T23:11:00Z">
                <w:r w:rsidRPr="000E4784" w:rsidDel="00B75F25">
                  <w:rPr>
                    <w:rFonts w:asciiTheme="minorHAnsi" w:hAnsiTheme="minorHAnsi" w:cstheme="minorHAnsi"/>
                    <w:sz w:val="22"/>
                    <w:szCs w:val="22"/>
                    <w:rPrChange w:id="702" w:author="Guy, Rachel" w:date="2022-04-14T17:06:00Z">
                      <w:rPr>
                        <w:rFonts w:ascii="Garamond" w:hAnsi="Garamond"/>
                        <w:sz w:val="22"/>
                        <w:szCs w:val="22"/>
                      </w:rPr>
                    </w:rPrChange>
                  </w:rPr>
                  <w:delText>10:45</w:delText>
                </w:r>
              </w:del>
            </w:ins>
          </w:p>
        </w:tc>
      </w:tr>
      <w:tr w:rsidR="004E7705" w:rsidRPr="000E4784" w:rsidDel="00B75F25" w14:paraId="3FD2989C" w14:textId="0406EFCB" w:rsidTr="00B75F25">
        <w:tblPrEx>
          <w:tblW w:w="5871" w:type="dxa"/>
          <w:tblPrExChange w:id="703" w:author="Guy, Rachel" w:date="2022-04-13T23:11:00Z">
            <w:tblPrEx>
              <w:tblW w:w="5871" w:type="dxa"/>
            </w:tblPrEx>
          </w:tblPrExChange>
        </w:tblPrEx>
        <w:trPr>
          <w:trHeight w:val="298"/>
          <w:ins w:id="704" w:author="Rose, Douglas" w:date="2022-03-16T15:58:00Z"/>
          <w:del w:id="705" w:author="Guy, Rachel" w:date="2022-04-13T23:11:00Z"/>
          <w:trPrChange w:id="706" w:author="Guy, Rachel" w:date="2022-04-13T23:11:00Z">
            <w:trPr>
              <w:trHeight w:val="298"/>
            </w:trPr>
          </w:trPrChange>
        </w:trPr>
        <w:tc>
          <w:tcPr>
            <w:tcW w:w="0" w:type="auto"/>
            <w:noWrap/>
            <w:tcPrChange w:id="707" w:author="Guy, Rachel" w:date="2022-04-13T23:11:00Z">
              <w:tcPr>
                <w:tcW w:w="0" w:type="auto"/>
                <w:noWrap/>
              </w:tcPr>
            </w:tcPrChange>
          </w:tcPr>
          <w:p w14:paraId="5B2159E9" w14:textId="6F235863"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708" w:author="Rose, Douglas" w:date="2022-03-16T15:58:00Z"/>
                <w:del w:id="709" w:author="Guy, Rachel" w:date="2022-04-13T23:11:00Z"/>
                <w:rFonts w:asciiTheme="minorHAnsi" w:hAnsiTheme="minorHAnsi" w:cstheme="minorHAnsi"/>
                <w:sz w:val="22"/>
                <w:szCs w:val="22"/>
                <w:rPrChange w:id="710" w:author="Guy, Rachel" w:date="2022-04-14T17:06:00Z">
                  <w:rPr>
                    <w:ins w:id="711" w:author="Rose, Douglas" w:date="2022-03-16T15:58:00Z"/>
                    <w:del w:id="712" w:author="Guy, Rachel" w:date="2022-04-13T23:11:00Z"/>
                    <w:rFonts w:ascii="Garamond" w:hAnsi="Garamond"/>
                    <w:sz w:val="22"/>
                    <w:szCs w:val="22"/>
                  </w:rPr>
                </w:rPrChange>
              </w:rPr>
            </w:pPr>
            <w:ins w:id="713" w:author="Rose, Douglas" w:date="2022-03-16T15:58:00Z">
              <w:del w:id="714" w:author="Guy, Rachel" w:date="2022-04-13T23:11:00Z">
                <w:r w:rsidRPr="000E4784" w:rsidDel="00B75F25">
                  <w:rPr>
                    <w:rFonts w:asciiTheme="minorHAnsi" w:hAnsiTheme="minorHAnsi" w:cstheme="minorHAnsi"/>
                    <w:sz w:val="22"/>
                    <w:szCs w:val="22"/>
                    <w:rPrChange w:id="715" w:author="Guy, Rachel" w:date="2022-04-14T17:06:00Z">
                      <w:rPr>
                        <w:rFonts w:ascii="Garamond" w:hAnsi="Garamond"/>
                        <w:sz w:val="22"/>
                        <w:szCs w:val="22"/>
                      </w:rPr>
                    </w:rPrChange>
                  </w:rPr>
                  <w:delText>2/28/2020</w:delText>
                </w:r>
              </w:del>
            </w:ins>
          </w:p>
        </w:tc>
        <w:tc>
          <w:tcPr>
            <w:tcW w:w="0" w:type="auto"/>
            <w:noWrap/>
            <w:tcPrChange w:id="716" w:author="Guy, Rachel" w:date="2022-04-13T23:11:00Z">
              <w:tcPr>
                <w:tcW w:w="0" w:type="auto"/>
                <w:noWrap/>
              </w:tcPr>
            </w:tcPrChange>
          </w:tcPr>
          <w:p w14:paraId="29831E81" w14:textId="3A02BD02"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717" w:author="Rose, Douglas" w:date="2022-03-16T15:58:00Z"/>
                <w:del w:id="718" w:author="Guy, Rachel" w:date="2022-04-13T23:11:00Z"/>
                <w:rFonts w:asciiTheme="minorHAnsi" w:hAnsiTheme="minorHAnsi" w:cstheme="minorHAnsi"/>
                <w:sz w:val="22"/>
                <w:szCs w:val="22"/>
                <w:rPrChange w:id="719" w:author="Guy, Rachel" w:date="2022-04-14T17:06:00Z">
                  <w:rPr>
                    <w:ins w:id="720" w:author="Rose, Douglas" w:date="2022-03-16T15:58:00Z"/>
                    <w:del w:id="721" w:author="Guy, Rachel" w:date="2022-04-13T23:11:00Z"/>
                    <w:rFonts w:ascii="Garamond" w:hAnsi="Garamond"/>
                    <w:sz w:val="22"/>
                    <w:szCs w:val="22"/>
                  </w:rPr>
                </w:rPrChange>
              </w:rPr>
            </w:pPr>
            <w:ins w:id="722" w:author="Rose, Douglas" w:date="2022-03-16T15:58:00Z">
              <w:del w:id="723" w:author="Guy, Rachel" w:date="2022-04-13T23:11:00Z">
                <w:r w:rsidRPr="000E4784" w:rsidDel="00B75F25">
                  <w:rPr>
                    <w:rFonts w:asciiTheme="minorHAnsi" w:hAnsiTheme="minorHAnsi" w:cstheme="minorHAnsi"/>
                    <w:sz w:val="22"/>
                    <w:szCs w:val="22"/>
                    <w:rPrChange w:id="724" w:author="Guy, Rachel" w:date="2022-04-14T17:06:00Z">
                      <w:rPr>
                        <w:rFonts w:ascii="Garamond" w:hAnsi="Garamond"/>
                        <w:sz w:val="22"/>
                        <w:szCs w:val="22"/>
                      </w:rPr>
                    </w:rPrChange>
                  </w:rPr>
                  <w:delText>11:00</w:delText>
                </w:r>
              </w:del>
            </w:ins>
          </w:p>
        </w:tc>
        <w:tc>
          <w:tcPr>
            <w:tcW w:w="0" w:type="auto"/>
            <w:noWrap/>
            <w:tcPrChange w:id="725" w:author="Guy, Rachel" w:date="2022-04-13T23:11:00Z">
              <w:tcPr>
                <w:tcW w:w="0" w:type="auto"/>
                <w:noWrap/>
              </w:tcPr>
            </w:tcPrChange>
          </w:tcPr>
          <w:p w14:paraId="2636130E" w14:textId="1619D710"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726" w:author="Rose, Douglas" w:date="2022-03-16T15:58:00Z"/>
                <w:del w:id="727" w:author="Guy, Rachel" w:date="2022-04-13T23:11:00Z"/>
                <w:rFonts w:asciiTheme="minorHAnsi" w:hAnsiTheme="minorHAnsi" w:cstheme="minorHAnsi"/>
                <w:sz w:val="22"/>
                <w:szCs w:val="22"/>
                <w:rPrChange w:id="728" w:author="Guy, Rachel" w:date="2022-04-14T17:06:00Z">
                  <w:rPr>
                    <w:ins w:id="729" w:author="Rose, Douglas" w:date="2022-03-16T15:58:00Z"/>
                    <w:del w:id="730" w:author="Guy, Rachel" w:date="2022-04-13T23:11:00Z"/>
                    <w:rFonts w:ascii="Garamond" w:hAnsi="Garamond"/>
                    <w:sz w:val="22"/>
                    <w:szCs w:val="22"/>
                  </w:rPr>
                </w:rPrChange>
              </w:rPr>
            </w:pPr>
            <w:ins w:id="731" w:author="Rose, Douglas" w:date="2022-03-16T15:58:00Z">
              <w:del w:id="732" w:author="Guy, Rachel" w:date="2022-04-13T23:11:00Z">
                <w:r w:rsidRPr="000E4784" w:rsidDel="00B75F25">
                  <w:rPr>
                    <w:rFonts w:asciiTheme="minorHAnsi" w:hAnsiTheme="minorHAnsi" w:cstheme="minorHAnsi"/>
                    <w:sz w:val="22"/>
                    <w:szCs w:val="22"/>
                    <w:rPrChange w:id="733" w:author="Guy, Rachel" w:date="2022-04-14T17:06:00Z">
                      <w:rPr>
                        <w:rFonts w:ascii="Garamond" w:hAnsi="Garamond"/>
                        <w:sz w:val="22"/>
                        <w:szCs w:val="22"/>
                      </w:rPr>
                    </w:rPrChange>
                  </w:rPr>
                  <w:delText>3/18/2020</w:delText>
                </w:r>
              </w:del>
            </w:ins>
          </w:p>
        </w:tc>
        <w:tc>
          <w:tcPr>
            <w:tcW w:w="0" w:type="auto"/>
            <w:noWrap/>
            <w:tcPrChange w:id="734" w:author="Guy, Rachel" w:date="2022-04-13T23:11:00Z">
              <w:tcPr>
                <w:tcW w:w="0" w:type="auto"/>
                <w:noWrap/>
              </w:tcPr>
            </w:tcPrChange>
          </w:tcPr>
          <w:p w14:paraId="0385D1E9" w14:textId="785C3269"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735" w:author="Rose, Douglas" w:date="2022-03-16T15:58:00Z"/>
                <w:del w:id="736" w:author="Guy, Rachel" w:date="2022-04-13T23:11:00Z"/>
                <w:rFonts w:asciiTheme="minorHAnsi" w:hAnsiTheme="minorHAnsi" w:cstheme="minorHAnsi"/>
                <w:sz w:val="22"/>
                <w:szCs w:val="22"/>
                <w:rPrChange w:id="737" w:author="Guy, Rachel" w:date="2022-04-14T17:06:00Z">
                  <w:rPr>
                    <w:ins w:id="738" w:author="Rose, Douglas" w:date="2022-03-16T15:58:00Z"/>
                    <w:del w:id="739" w:author="Guy, Rachel" w:date="2022-04-13T23:11:00Z"/>
                    <w:rFonts w:ascii="Garamond" w:hAnsi="Garamond"/>
                    <w:sz w:val="22"/>
                    <w:szCs w:val="22"/>
                  </w:rPr>
                </w:rPrChange>
              </w:rPr>
            </w:pPr>
            <w:ins w:id="740" w:author="Rose, Douglas" w:date="2022-03-16T15:58:00Z">
              <w:del w:id="741" w:author="Guy, Rachel" w:date="2022-04-13T23:11:00Z">
                <w:r w:rsidRPr="000E4784" w:rsidDel="00B75F25">
                  <w:rPr>
                    <w:rFonts w:asciiTheme="minorHAnsi" w:hAnsiTheme="minorHAnsi" w:cstheme="minorHAnsi"/>
                    <w:sz w:val="22"/>
                    <w:szCs w:val="22"/>
                    <w:rPrChange w:id="742" w:author="Guy, Rachel" w:date="2022-04-14T17:06:00Z">
                      <w:rPr>
                        <w:rFonts w:ascii="Garamond" w:hAnsi="Garamond"/>
                        <w:sz w:val="22"/>
                        <w:szCs w:val="22"/>
                      </w:rPr>
                    </w:rPrChange>
                  </w:rPr>
                  <w:delText>11:45</w:delText>
                </w:r>
              </w:del>
            </w:ins>
          </w:p>
        </w:tc>
      </w:tr>
      <w:tr w:rsidR="004E7705" w:rsidRPr="000E4784" w:rsidDel="00B75F25" w14:paraId="676A8FDD" w14:textId="7B5F36D9" w:rsidTr="00B75F25">
        <w:tblPrEx>
          <w:tblW w:w="5871" w:type="dxa"/>
          <w:tblPrExChange w:id="743" w:author="Guy, Rachel" w:date="2022-04-13T23:11:00Z">
            <w:tblPrEx>
              <w:tblW w:w="5871" w:type="dxa"/>
            </w:tblPrEx>
          </w:tblPrExChange>
        </w:tblPrEx>
        <w:trPr>
          <w:trHeight w:val="298"/>
          <w:ins w:id="744" w:author="Rose, Douglas" w:date="2022-03-16T15:58:00Z"/>
          <w:del w:id="745" w:author="Guy, Rachel" w:date="2022-04-13T23:11:00Z"/>
          <w:trPrChange w:id="746" w:author="Guy, Rachel" w:date="2022-04-13T23:11:00Z">
            <w:trPr>
              <w:trHeight w:val="298"/>
            </w:trPr>
          </w:trPrChange>
        </w:trPr>
        <w:tc>
          <w:tcPr>
            <w:tcW w:w="0" w:type="auto"/>
            <w:noWrap/>
            <w:tcPrChange w:id="747" w:author="Guy, Rachel" w:date="2022-04-13T23:11:00Z">
              <w:tcPr>
                <w:tcW w:w="0" w:type="auto"/>
                <w:noWrap/>
              </w:tcPr>
            </w:tcPrChange>
          </w:tcPr>
          <w:p w14:paraId="0D355EA9" w14:textId="1929E5C9"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748" w:author="Rose, Douglas" w:date="2022-03-16T15:58:00Z"/>
                <w:del w:id="749" w:author="Guy, Rachel" w:date="2022-04-13T23:11:00Z"/>
                <w:rFonts w:asciiTheme="minorHAnsi" w:hAnsiTheme="minorHAnsi" w:cstheme="minorHAnsi"/>
                <w:sz w:val="22"/>
                <w:szCs w:val="22"/>
                <w:rPrChange w:id="750" w:author="Guy, Rachel" w:date="2022-04-14T17:06:00Z">
                  <w:rPr>
                    <w:ins w:id="751" w:author="Rose, Douglas" w:date="2022-03-16T15:58:00Z"/>
                    <w:del w:id="752" w:author="Guy, Rachel" w:date="2022-04-13T23:11:00Z"/>
                    <w:rFonts w:ascii="Garamond" w:hAnsi="Garamond"/>
                    <w:sz w:val="22"/>
                    <w:szCs w:val="22"/>
                  </w:rPr>
                </w:rPrChange>
              </w:rPr>
            </w:pPr>
            <w:ins w:id="753" w:author="Rose, Douglas" w:date="2022-03-16T15:58:00Z">
              <w:del w:id="754" w:author="Guy, Rachel" w:date="2022-04-13T23:11:00Z">
                <w:r w:rsidRPr="000E4784" w:rsidDel="00B75F25">
                  <w:rPr>
                    <w:rFonts w:asciiTheme="minorHAnsi" w:hAnsiTheme="minorHAnsi" w:cstheme="minorHAnsi"/>
                    <w:sz w:val="22"/>
                    <w:szCs w:val="22"/>
                    <w:rPrChange w:id="755" w:author="Guy, Rachel" w:date="2022-04-14T17:06:00Z">
                      <w:rPr>
                        <w:rFonts w:ascii="Garamond" w:hAnsi="Garamond"/>
                        <w:sz w:val="22"/>
                        <w:szCs w:val="22"/>
                      </w:rPr>
                    </w:rPrChange>
                  </w:rPr>
                  <w:delText>3/18/2020</w:delText>
                </w:r>
              </w:del>
            </w:ins>
          </w:p>
        </w:tc>
        <w:tc>
          <w:tcPr>
            <w:tcW w:w="0" w:type="auto"/>
            <w:noWrap/>
            <w:tcPrChange w:id="756" w:author="Guy, Rachel" w:date="2022-04-13T23:11:00Z">
              <w:tcPr>
                <w:tcW w:w="0" w:type="auto"/>
                <w:noWrap/>
              </w:tcPr>
            </w:tcPrChange>
          </w:tcPr>
          <w:p w14:paraId="537D1F88" w14:textId="77611BD8"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757" w:author="Rose, Douglas" w:date="2022-03-16T15:58:00Z"/>
                <w:del w:id="758" w:author="Guy, Rachel" w:date="2022-04-13T23:11:00Z"/>
                <w:rFonts w:asciiTheme="minorHAnsi" w:hAnsiTheme="minorHAnsi" w:cstheme="minorHAnsi"/>
                <w:sz w:val="22"/>
                <w:szCs w:val="22"/>
                <w:rPrChange w:id="759" w:author="Guy, Rachel" w:date="2022-04-14T17:06:00Z">
                  <w:rPr>
                    <w:ins w:id="760" w:author="Rose, Douglas" w:date="2022-03-16T15:58:00Z"/>
                    <w:del w:id="761" w:author="Guy, Rachel" w:date="2022-04-13T23:11:00Z"/>
                    <w:rFonts w:ascii="Garamond" w:hAnsi="Garamond"/>
                    <w:sz w:val="22"/>
                    <w:szCs w:val="22"/>
                  </w:rPr>
                </w:rPrChange>
              </w:rPr>
            </w:pPr>
            <w:ins w:id="762" w:author="Rose, Douglas" w:date="2022-03-16T15:58:00Z">
              <w:del w:id="763" w:author="Guy, Rachel" w:date="2022-04-13T23:11:00Z">
                <w:r w:rsidRPr="000E4784" w:rsidDel="00B75F25">
                  <w:rPr>
                    <w:rFonts w:asciiTheme="minorHAnsi" w:hAnsiTheme="minorHAnsi" w:cstheme="minorHAnsi"/>
                    <w:sz w:val="22"/>
                    <w:szCs w:val="22"/>
                    <w:rPrChange w:id="764" w:author="Guy, Rachel" w:date="2022-04-14T17:06:00Z">
                      <w:rPr>
                        <w:rFonts w:ascii="Garamond" w:hAnsi="Garamond"/>
                        <w:sz w:val="22"/>
                        <w:szCs w:val="22"/>
                      </w:rPr>
                    </w:rPrChange>
                  </w:rPr>
                  <w:delText>12:00</w:delText>
                </w:r>
              </w:del>
            </w:ins>
          </w:p>
        </w:tc>
        <w:tc>
          <w:tcPr>
            <w:tcW w:w="0" w:type="auto"/>
            <w:noWrap/>
            <w:tcPrChange w:id="765" w:author="Guy, Rachel" w:date="2022-04-13T23:11:00Z">
              <w:tcPr>
                <w:tcW w:w="0" w:type="auto"/>
                <w:noWrap/>
              </w:tcPr>
            </w:tcPrChange>
          </w:tcPr>
          <w:p w14:paraId="022F8FB5" w14:textId="637626C7"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766" w:author="Rose, Douglas" w:date="2022-03-16T15:58:00Z"/>
                <w:del w:id="767" w:author="Guy, Rachel" w:date="2022-04-13T23:11:00Z"/>
                <w:rFonts w:asciiTheme="minorHAnsi" w:hAnsiTheme="minorHAnsi" w:cstheme="minorHAnsi"/>
                <w:sz w:val="22"/>
                <w:szCs w:val="22"/>
                <w:rPrChange w:id="768" w:author="Guy, Rachel" w:date="2022-04-14T17:06:00Z">
                  <w:rPr>
                    <w:ins w:id="769" w:author="Rose, Douglas" w:date="2022-03-16T15:58:00Z"/>
                    <w:del w:id="770" w:author="Guy, Rachel" w:date="2022-04-13T23:11:00Z"/>
                    <w:rFonts w:ascii="Garamond" w:hAnsi="Garamond"/>
                    <w:sz w:val="22"/>
                    <w:szCs w:val="22"/>
                  </w:rPr>
                </w:rPrChange>
              </w:rPr>
            </w:pPr>
            <w:ins w:id="771" w:author="Rose, Douglas" w:date="2022-03-16T15:58:00Z">
              <w:del w:id="772" w:author="Guy, Rachel" w:date="2022-04-13T23:11:00Z">
                <w:r w:rsidRPr="000E4784" w:rsidDel="00B75F25">
                  <w:rPr>
                    <w:rFonts w:asciiTheme="minorHAnsi" w:hAnsiTheme="minorHAnsi" w:cstheme="minorHAnsi"/>
                    <w:sz w:val="22"/>
                    <w:szCs w:val="22"/>
                    <w:rPrChange w:id="773" w:author="Guy, Rachel" w:date="2022-04-14T17:06:00Z">
                      <w:rPr>
                        <w:rFonts w:ascii="Garamond" w:hAnsi="Garamond"/>
                        <w:sz w:val="22"/>
                        <w:szCs w:val="22"/>
                      </w:rPr>
                    </w:rPrChange>
                  </w:rPr>
                  <w:delText>4/22/2020</w:delText>
                </w:r>
              </w:del>
            </w:ins>
          </w:p>
        </w:tc>
        <w:tc>
          <w:tcPr>
            <w:tcW w:w="0" w:type="auto"/>
            <w:noWrap/>
            <w:tcPrChange w:id="774" w:author="Guy, Rachel" w:date="2022-04-13T23:11:00Z">
              <w:tcPr>
                <w:tcW w:w="0" w:type="auto"/>
                <w:noWrap/>
              </w:tcPr>
            </w:tcPrChange>
          </w:tcPr>
          <w:p w14:paraId="75A8CA6C" w14:textId="46BA7D21"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775" w:author="Rose, Douglas" w:date="2022-03-16T15:58:00Z"/>
                <w:del w:id="776" w:author="Guy, Rachel" w:date="2022-04-13T23:11:00Z"/>
                <w:rFonts w:asciiTheme="minorHAnsi" w:hAnsiTheme="minorHAnsi" w:cstheme="minorHAnsi"/>
                <w:sz w:val="22"/>
                <w:szCs w:val="22"/>
                <w:rPrChange w:id="777" w:author="Guy, Rachel" w:date="2022-04-14T17:06:00Z">
                  <w:rPr>
                    <w:ins w:id="778" w:author="Rose, Douglas" w:date="2022-03-16T15:58:00Z"/>
                    <w:del w:id="779" w:author="Guy, Rachel" w:date="2022-04-13T23:11:00Z"/>
                    <w:rFonts w:ascii="Garamond" w:hAnsi="Garamond"/>
                    <w:sz w:val="22"/>
                    <w:szCs w:val="22"/>
                  </w:rPr>
                </w:rPrChange>
              </w:rPr>
            </w:pPr>
            <w:ins w:id="780" w:author="Rose, Douglas" w:date="2022-03-16T15:58:00Z">
              <w:del w:id="781" w:author="Guy, Rachel" w:date="2022-04-13T23:11:00Z">
                <w:r w:rsidRPr="000E4784" w:rsidDel="00B75F25">
                  <w:rPr>
                    <w:rFonts w:asciiTheme="minorHAnsi" w:hAnsiTheme="minorHAnsi" w:cstheme="minorHAnsi"/>
                    <w:sz w:val="22"/>
                    <w:szCs w:val="22"/>
                    <w:rPrChange w:id="782" w:author="Guy, Rachel" w:date="2022-04-14T17:06:00Z">
                      <w:rPr>
                        <w:rFonts w:ascii="Garamond" w:hAnsi="Garamond"/>
                        <w:sz w:val="22"/>
                        <w:szCs w:val="22"/>
                      </w:rPr>
                    </w:rPrChange>
                  </w:rPr>
                  <w:delText>10:30</w:delText>
                </w:r>
              </w:del>
            </w:ins>
          </w:p>
        </w:tc>
      </w:tr>
      <w:tr w:rsidR="004E7705" w:rsidRPr="000E4784" w:rsidDel="00B75F25" w14:paraId="31127A4F" w14:textId="6178EC05" w:rsidTr="00B75F25">
        <w:tblPrEx>
          <w:tblW w:w="5871" w:type="dxa"/>
          <w:tblPrExChange w:id="783" w:author="Guy, Rachel" w:date="2022-04-13T23:11:00Z">
            <w:tblPrEx>
              <w:tblW w:w="5871" w:type="dxa"/>
            </w:tblPrEx>
          </w:tblPrExChange>
        </w:tblPrEx>
        <w:trPr>
          <w:trHeight w:val="298"/>
          <w:ins w:id="784" w:author="Rose, Douglas" w:date="2022-03-16T15:58:00Z"/>
          <w:del w:id="785" w:author="Guy, Rachel" w:date="2022-04-13T23:11:00Z"/>
          <w:trPrChange w:id="786" w:author="Guy, Rachel" w:date="2022-04-13T23:11:00Z">
            <w:trPr>
              <w:trHeight w:val="298"/>
            </w:trPr>
          </w:trPrChange>
        </w:trPr>
        <w:tc>
          <w:tcPr>
            <w:tcW w:w="0" w:type="auto"/>
            <w:noWrap/>
            <w:tcPrChange w:id="787" w:author="Guy, Rachel" w:date="2022-04-13T23:11:00Z">
              <w:tcPr>
                <w:tcW w:w="0" w:type="auto"/>
                <w:noWrap/>
              </w:tcPr>
            </w:tcPrChange>
          </w:tcPr>
          <w:p w14:paraId="7E1E0126" w14:textId="0EC81733"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788" w:author="Rose, Douglas" w:date="2022-03-16T15:58:00Z"/>
                <w:del w:id="789" w:author="Guy, Rachel" w:date="2022-04-13T23:11:00Z"/>
                <w:rFonts w:asciiTheme="minorHAnsi" w:hAnsiTheme="minorHAnsi" w:cstheme="minorHAnsi"/>
                <w:sz w:val="22"/>
                <w:szCs w:val="22"/>
                <w:rPrChange w:id="790" w:author="Guy, Rachel" w:date="2022-04-14T17:06:00Z">
                  <w:rPr>
                    <w:ins w:id="791" w:author="Rose, Douglas" w:date="2022-03-16T15:58:00Z"/>
                    <w:del w:id="792" w:author="Guy, Rachel" w:date="2022-04-13T23:11:00Z"/>
                    <w:rFonts w:ascii="Garamond" w:hAnsi="Garamond"/>
                    <w:sz w:val="22"/>
                    <w:szCs w:val="22"/>
                  </w:rPr>
                </w:rPrChange>
              </w:rPr>
            </w:pPr>
            <w:ins w:id="793" w:author="Rose, Douglas" w:date="2022-03-16T15:58:00Z">
              <w:del w:id="794" w:author="Guy, Rachel" w:date="2022-04-13T23:11:00Z">
                <w:r w:rsidRPr="000E4784" w:rsidDel="00B75F25">
                  <w:rPr>
                    <w:rFonts w:asciiTheme="minorHAnsi" w:hAnsiTheme="minorHAnsi" w:cstheme="minorHAnsi"/>
                    <w:sz w:val="22"/>
                    <w:szCs w:val="22"/>
                    <w:rPrChange w:id="795" w:author="Guy, Rachel" w:date="2022-04-14T17:06:00Z">
                      <w:rPr>
                        <w:rFonts w:ascii="Garamond" w:hAnsi="Garamond"/>
                        <w:sz w:val="22"/>
                        <w:szCs w:val="22"/>
                      </w:rPr>
                    </w:rPrChange>
                  </w:rPr>
                  <w:delText>4/22/2020</w:delText>
                </w:r>
              </w:del>
            </w:ins>
          </w:p>
        </w:tc>
        <w:tc>
          <w:tcPr>
            <w:tcW w:w="0" w:type="auto"/>
            <w:noWrap/>
            <w:tcPrChange w:id="796" w:author="Guy, Rachel" w:date="2022-04-13T23:11:00Z">
              <w:tcPr>
                <w:tcW w:w="0" w:type="auto"/>
                <w:noWrap/>
              </w:tcPr>
            </w:tcPrChange>
          </w:tcPr>
          <w:p w14:paraId="601F1646" w14:textId="2D2EB674"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797" w:author="Rose, Douglas" w:date="2022-03-16T15:58:00Z"/>
                <w:del w:id="798" w:author="Guy, Rachel" w:date="2022-04-13T23:11:00Z"/>
                <w:rFonts w:asciiTheme="minorHAnsi" w:hAnsiTheme="minorHAnsi" w:cstheme="minorHAnsi"/>
                <w:sz w:val="22"/>
                <w:szCs w:val="22"/>
                <w:rPrChange w:id="799" w:author="Guy, Rachel" w:date="2022-04-14T17:06:00Z">
                  <w:rPr>
                    <w:ins w:id="800" w:author="Rose, Douglas" w:date="2022-03-16T15:58:00Z"/>
                    <w:del w:id="801" w:author="Guy, Rachel" w:date="2022-04-13T23:11:00Z"/>
                    <w:rFonts w:ascii="Garamond" w:hAnsi="Garamond"/>
                    <w:sz w:val="22"/>
                    <w:szCs w:val="22"/>
                  </w:rPr>
                </w:rPrChange>
              </w:rPr>
            </w:pPr>
            <w:ins w:id="802" w:author="Rose, Douglas" w:date="2022-03-16T15:58:00Z">
              <w:del w:id="803" w:author="Guy, Rachel" w:date="2022-04-13T23:11:00Z">
                <w:r w:rsidRPr="000E4784" w:rsidDel="00B75F25">
                  <w:rPr>
                    <w:rFonts w:asciiTheme="minorHAnsi" w:hAnsiTheme="minorHAnsi" w:cstheme="minorHAnsi"/>
                    <w:sz w:val="22"/>
                    <w:szCs w:val="22"/>
                    <w:rPrChange w:id="804" w:author="Guy, Rachel" w:date="2022-04-14T17:06:00Z">
                      <w:rPr>
                        <w:rFonts w:ascii="Garamond" w:hAnsi="Garamond"/>
                        <w:sz w:val="22"/>
                        <w:szCs w:val="22"/>
                      </w:rPr>
                    </w:rPrChange>
                  </w:rPr>
                  <w:delText>10:45</w:delText>
                </w:r>
              </w:del>
            </w:ins>
          </w:p>
        </w:tc>
        <w:tc>
          <w:tcPr>
            <w:tcW w:w="0" w:type="auto"/>
            <w:noWrap/>
            <w:tcPrChange w:id="805" w:author="Guy, Rachel" w:date="2022-04-13T23:11:00Z">
              <w:tcPr>
                <w:tcW w:w="0" w:type="auto"/>
                <w:noWrap/>
              </w:tcPr>
            </w:tcPrChange>
          </w:tcPr>
          <w:p w14:paraId="23A664DB" w14:textId="741A3915"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806" w:author="Rose, Douglas" w:date="2022-03-16T15:58:00Z"/>
                <w:del w:id="807" w:author="Guy, Rachel" w:date="2022-04-13T23:11:00Z"/>
                <w:rFonts w:asciiTheme="minorHAnsi" w:hAnsiTheme="minorHAnsi" w:cstheme="minorHAnsi"/>
                <w:sz w:val="22"/>
                <w:szCs w:val="22"/>
                <w:rPrChange w:id="808" w:author="Guy, Rachel" w:date="2022-04-14T17:06:00Z">
                  <w:rPr>
                    <w:ins w:id="809" w:author="Rose, Douglas" w:date="2022-03-16T15:58:00Z"/>
                    <w:del w:id="810" w:author="Guy, Rachel" w:date="2022-04-13T23:11:00Z"/>
                    <w:rFonts w:ascii="Garamond" w:hAnsi="Garamond"/>
                    <w:sz w:val="22"/>
                    <w:szCs w:val="22"/>
                  </w:rPr>
                </w:rPrChange>
              </w:rPr>
            </w:pPr>
            <w:ins w:id="811" w:author="Rose, Douglas" w:date="2022-03-16T15:58:00Z">
              <w:del w:id="812" w:author="Guy, Rachel" w:date="2022-04-13T23:11:00Z">
                <w:r w:rsidRPr="000E4784" w:rsidDel="00B75F25">
                  <w:rPr>
                    <w:rFonts w:asciiTheme="minorHAnsi" w:hAnsiTheme="minorHAnsi" w:cstheme="minorHAnsi"/>
                    <w:sz w:val="22"/>
                    <w:szCs w:val="22"/>
                    <w:rPrChange w:id="813" w:author="Guy, Rachel" w:date="2022-04-14T17:06:00Z">
                      <w:rPr>
                        <w:rFonts w:ascii="Garamond" w:hAnsi="Garamond"/>
                        <w:sz w:val="22"/>
                        <w:szCs w:val="22"/>
                      </w:rPr>
                    </w:rPrChange>
                  </w:rPr>
                  <w:delText>5/21/2020</w:delText>
                </w:r>
              </w:del>
            </w:ins>
          </w:p>
        </w:tc>
        <w:tc>
          <w:tcPr>
            <w:tcW w:w="0" w:type="auto"/>
            <w:noWrap/>
            <w:tcPrChange w:id="814" w:author="Guy, Rachel" w:date="2022-04-13T23:11:00Z">
              <w:tcPr>
                <w:tcW w:w="0" w:type="auto"/>
                <w:noWrap/>
              </w:tcPr>
            </w:tcPrChange>
          </w:tcPr>
          <w:p w14:paraId="4177EED7" w14:textId="2D0CDCA2"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815" w:author="Rose, Douglas" w:date="2022-03-16T15:58:00Z"/>
                <w:del w:id="816" w:author="Guy, Rachel" w:date="2022-04-13T23:11:00Z"/>
                <w:rFonts w:asciiTheme="minorHAnsi" w:hAnsiTheme="minorHAnsi" w:cstheme="minorHAnsi"/>
                <w:sz w:val="22"/>
                <w:szCs w:val="22"/>
                <w:rPrChange w:id="817" w:author="Guy, Rachel" w:date="2022-04-14T17:06:00Z">
                  <w:rPr>
                    <w:ins w:id="818" w:author="Rose, Douglas" w:date="2022-03-16T15:58:00Z"/>
                    <w:del w:id="819" w:author="Guy, Rachel" w:date="2022-04-13T23:11:00Z"/>
                    <w:rFonts w:ascii="Garamond" w:hAnsi="Garamond"/>
                    <w:sz w:val="22"/>
                    <w:szCs w:val="22"/>
                  </w:rPr>
                </w:rPrChange>
              </w:rPr>
            </w:pPr>
            <w:ins w:id="820" w:author="Rose, Douglas" w:date="2022-03-16T15:58:00Z">
              <w:del w:id="821" w:author="Guy, Rachel" w:date="2022-04-13T23:11:00Z">
                <w:r w:rsidRPr="000E4784" w:rsidDel="00B75F25">
                  <w:rPr>
                    <w:rFonts w:asciiTheme="minorHAnsi" w:hAnsiTheme="minorHAnsi" w:cstheme="minorHAnsi"/>
                    <w:sz w:val="22"/>
                    <w:szCs w:val="22"/>
                    <w:rPrChange w:id="822" w:author="Guy, Rachel" w:date="2022-04-14T17:06:00Z">
                      <w:rPr>
                        <w:rFonts w:ascii="Garamond" w:hAnsi="Garamond"/>
                        <w:sz w:val="22"/>
                        <w:szCs w:val="22"/>
                      </w:rPr>
                    </w:rPrChange>
                  </w:rPr>
                  <w:delText>10:45</w:delText>
                </w:r>
              </w:del>
            </w:ins>
          </w:p>
        </w:tc>
      </w:tr>
      <w:tr w:rsidR="004E7705" w:rsidRPr="000E4784" w:rsidDel="00B75F25" w14:paraId="4721F712" w14:textId="3129278D" w:rsidTr="00B75F25">
        <w:tblPrEx>
          <w:tblW w:w="5871" w:type="dxa"/>
          <w:tblPrExChange w:id="823" w:author="Guy, Rachel" w:date="2022-04-13T23:11:00Z">
            <w:tblPrEx>
              <w:tblW w:w="5871" w:type="dxa"/>
            </w:tblPrEx>
          </w:tblPrExChange>
        </w:tblPrEx>
        <w:trPr>
          <w:trHeight w:val="298"/>
          <w:ins w:id="824" w:author="Rose, Douglas" w:date="2022-03-16T15:58:00Z"/>
          <w:del w:id="825" w:author="Guy, Rachel" w:date="2022-04-13T23:11:00Z"/>
          <w:trPrChange w:id="826" w:author="Guy, Rachel" w:date="2022-04-13T23:11:00Z">
            <w:trPr>
              <w:trHeight w:val="298"/>
            </w:trPr>
          </w:trPrChange>
        </w:trPr>
        <w:tc>
          <w:tcPr>
            <w:tcW w:w="0" w:type="auto"/>
            <w:noWrap/>
            <w:tcPrChange w:id="827" w:author="Guy, Rachel" w:date="2022-04-13T23:11:00Z">
              <w:tcPr>
                <w:tcW w:w="0" w:type="auto"/>
                <w:noWrap/>
              </w:tcPr>
            </w:tcPrChange>
          </w:tcPr>
          <w:p w14:paraId="2CEAF820" w14:textId="77036C5B"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828" w:author="Rose, Douglas" w:date="2022-03-16T15:58:00Z"/>
                <w:del w:id="829" w:author="Guy, Rachel" w:date="2022-04-13T23:11:00Z"/>
                <w:rFonts w:asciiTheme="minorHAnsi" w:hAnsiTheme="minorHAnsi" w:cstheme="minorHAnsi"/>
                <w:sz w:val="22"/>
                <w:szCs w:val="22"/>
                <w:rPrChange w:id="830" w:author="Guy, Rachel" w:date="2022-04-14T17:06:00Z">
                  <w:rPr>
                    <w:ins w:id="831" w:author="Rose, Douglas" w:date="2022-03-16T15:58:00Z"/>
                    <w:del w:id="832" w:author="Guy, Rachel" w:date="2022-04-13T23:11:00Z"/>
                    <w:rFonts w:ascii="Garamond" w:hAnsi="Garamond"/>
                    <w:sz w:val="22"/>
                    <w:szCs w:val="22"/>
                  </w:rPr>
                </w:rPrChange>
              </w:rPr>
            </w:pPr>
            <w:ins w:id="833" w:author="Rose, Douglas" w:date="2022-03-16T15:58:00Z">
              <w:del w:id="834" w:author="Guy, Rachel" w:date="2022-04-13T23:11:00Z">
                <w:r w:rsidRPr="000E4784" w:rsidDel="00B75F25">
                  <w:rPr>
                    <w:rFonts w:asciiTheme="minorHAnsi" w:hAnsiTheme="minorHAnsi" w:cstheme="minorHAnsi"/>
                    <w:sz w:val="22"/>
                    <w:szCs w:val="22"/>
                    <w:rPrChange w:id="835" w:author="Guy, Rachel" w:date="2022-04-14T17:06:00Z">
                      <w:rPr>
                        <w:rFonts w:ascii="Garamond" w:hAnsi="Garamond"/>
                        <w:sz w:val="22"/>
                        <w:szCs w:val="22"/>
                      </w:rPr>
                    </w:rPrChange>
                  </w:rPr>
                  <w:delText>5/21/2020</w:delText>
                </w:r>
              </w:del>
            </w:ins>
          </w:p>
        </w:tc>
        <w:tc>
          <w:tcPr>
            <w:tcW w:w="0" w:type="auto"/>
            <w:noWrap/>
            <w:tcPrChange w:id="836" w:author="Guy, Rachel" w:date="2022-04-13T23:11:00Z">
              <w:tcPr>
                <w:tcW w:w="0" w:type="auto"/>
                <w:noWrap/>
              </w:tcPr>
            </w:tcPrChange>
          </w:tcPr>
          <w:p w14:paraId="4D3DABC8" w14:textId="5960D884"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837" w:author="Rose, Douglas" w:date="2022-03-16T15:58:00Z"/>
                <w:del w:id="838" w:author="Guy, Rachel" w:date="2022-04-13T23:11:00Z"/>
                <w:rFonts w:asciiTheme="minorHAnsi" w:hAnsiTheme="minorHAnsi" w:cstheme="minorHAnsi"/>
                <w:sz w:val="22"/>
                <w:szCs w:val="22"/>
                <w:rPrChange w:id="839" w:author="Guy, Rachel" w:date="2022-04-14T17:06:00Z">
                  <w:rPr>
                    <w:ins w:id="840" w:author="Rose, Douglas" w:date="2022-03-16T15:58:00Z"/>
                    <w:del w:id="841" w:author="Guy, Rachel" w:date="2022-04-13T23:11:00Z"/>
                    <w:rFonts w:ascii="Garamond" w:hAnsi="Garamond"/>
                    <w:sz w:val="22"/>
                    <w:szCs w:val="22"/>
                  </w:rPr>
                </w:rPrChange>
              </w:rPr>
            </w:pPr>
            <w:ins w:id="842" w:author="Rose, Douglas" w:date="2022-03-16T15:58:00Z">
              <w:del w:id="843" w:author="Guy, Rachel" w:date="2022-04-13T23:11:00Z">
                <w:r w:rsidRPr="000E4784" w:rsidDel="00B75F25">
                  <w:rPr>
                    <w:rFonts w:asciiTheme="minorHAnsi" w:hAnsiTheme="minorHAnsi" w:cstheme="minorHAnsi"/>
                    <w:sz w:val="22"/>
                    <w:szCs w:val="22"/>
                    <w:rPrChange w:id="844" w:author="Guy, Rachel" w:date="2022-04-14T17:06:00Z">
                      <w:rPr>
                        <w:rFonts w:ascii="Garamond" w:hAnsi="Garamond"/>
                        <w:sz w:val="22"/>
                        <w:szCs w:val="22"/>
                      </w:rPr>
                    </w:rPrChange>
                  </w:rPr>
                  <w:delText>11:00</w:delText>
                </w:r>
              </w:del>
            </w:ins>
          </w:p>
        </w:tc>
        <w:tc>
          <w:tcPr>
            <w:tcW w:w="0" w:type="auto"/>
            <w:noWrap/>
            <w:tcPrChange w:id="845" w:author="Guy, Rachel" w:date="2022-04-13T23:11:00Z">
              <w:tcPr>
                <w:tcW w:w="0" w:type="auto"/>
                <w:noWrap/>
              </w:tcPr>
            </w:tcPrChange>
          </w:tcPr>
          <w:p w14:paraId="51F3EE6C" w14:textId="735F2AB9"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846" w:author="Rose, Douglas" w:date="2022-03-16T15:58:00Z"/>
                <w:del w:id="847" w:author="Guy, Rachel" w:date="2022-04-13T23:11:00Z"/>
                <w:rFonts w:asciiTheme="minorHAnsi" w:hAnsiTheme="minorHAnsi" w:cstheme="minorHAnsi"/>
                <w:sz w:val="22"/>
                <w:szCs w:val="22"/>
                <w:rPrChange w:id="848" w:author="Guy, Rachel" w:date="2022-04-14T17:06:00Z">
                  <w:rPr>
                    <w:ins w:id="849" w:author="Rose, Douglas" w:date="2022-03-16T15:58:00Z"/>
                    <w:del w:id="850" w:author="Guy, Rachel" w:date="2022-04-13T23:11:00Z"/>
                    <w:rFonts w:ascii="Garamond" w:hAnsi="Garamond"/>
                    <w:sz w:val="22"/>
                    <w:szCs w:val="22"/>
                  </w:rPr>
                </w:rPrChange>
              </w:rPr>
            </w:pPr>
            <w:ins w:id="851" w:author="Rose, Douglas" w:date="2022-03-16T15:58:00Z">
              <w:del w:id="852" w:author="Guy, Rachel" w:date="2022-04-13T23:11:00Z">
                <w:r w:rsidRPr="000E4784" w:rsidDel="00B75F25">
                  <w:rPr>
                    <w:rFonts w:asciiTheme="minorHAnsi" w:hAnsiTheme="minorHAnsi" w:cstheme="minorHAnsi"/>
                    <w:sz w:val="22"/>
                    <w:szCs w:val="22"/>
                    <w:rPrChange w:id="853" w:author="Guy, Rachel" w:date="2022-04-14T17:06:00Z">
                      <w:rPr>
                        <w:rFonts w:ascii="Garamond" w:hAnsi="Garamond"/>
                        <w:sz w:val="22"/>
                        <w:szCs w:val="22"/>
                      </w:rPr>
                    </w:rPrChange>
                  </w:rPr>
                  <w:delText>6/25/2020</w:delText>
                </w:r>
              </w:del>
            </w:ins>
          </w:p>
        </w:tc>
        <w:tc>
          <w:tcPr>
            <w:tcW w:w="0" w:type="auto"/>
            <w:noWrap/>
            <w:tcPrChange w:id="854" w:author="Guy, Rachel" w:date="2022-04-13T23:11:00Z">
              <w:tcPr>
                <w:tcW w:w="0" w:type="auto"/>
                <w:noWrap/>
              </w:tcPr>
            </w:tcPrChange>
          </w:tcPr>
          <w:p w14:paraId="160E8C1D" w14:textId="24F6F531"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855" w:author="Rose, Douglas" w:date="2022-03-16T15:58:00Z"/>
                <w:del w:id="856" w:author="Guy, Rachel" w:date="2022-04-13T23:11:00Z"/>
                <w:rFonts w:asciiTheme="minorHAnsi" w:hAnsiTheme="minorHAnsi" w:cstheme="minorHAnsi"/>
                <w:sz w:val="22"/>
                <w:szCs w:val="22"/>
                <w:rPrChange w:id="857" w:author="Guy, Rachel" w:date="2022-04-14T17:06:00Z">
                  <w:rPr>
                    <w:ins w:id="858" w:author="Rose, Douglas" w:date="2022-03-16T15:58:00Z"/>
                    <w:del w:id="859" w:author="Guy, Rachel" w:date="2022-04-13T23:11:00Z"/>
                    <w:rFonts w:ascii="Garamond" w:hAnsi="Garamond"/>
                    <w:sz w:val="22"/>
                    <w:szCs w:val="22"/>
                  </w:rPr>
                </w:rPrChange>
              </w:rPr>
            </w:pPr>
            <w:ins w:id="860" w:author="Rose, Douglas" w:date="2022-03-16T15:58:00Z">
              <w:del w:id="861" w:author="Guy, Rachel" w:date="2022-04-13T23:11:00Z">
                <w:r w:rsidRPr="000E4784" w:rsidDel="00B75F25">
                  <w:rPr>
                    <w:rFonts w:asciiTheme="minorHAnsi" w:hAnsiTheme="minorHAnsi" w:cstheme="minorHAnsi"/>
                    <w:sz w:val="22"/>
                    <w:szCs w:val="22"/>
                    <w:rPrChange w:id="862" w:author="Guy, Rachel" w:date="2022-04-14T17:06:00Z">
                      <w:rPr>
                        <w:rFonts w:ascii="Garamond" w:hAnsi="Garamond"/>
                        <w:sz w:val="22"/>
                        <w:szCs w:val="22"/>
                      </w:rPr>
                    </w:rPrChange>
                  </w:rPr>
                  <w:delText>11:45</w:delText>
                </w:r>
              </w:del>
            </w:ins>
          </w:p>
        </w:tc>
      </w:tr>
      <w:tr w:rsidR="004E7705" w:rsidRPr="000E4784" w:rsidDel="00B75F25" w14:paraId="48062FA1" w14:textId="560998AE" w:rsidTr="00B75F25">
        <w:tblPrEx>
          <w:tblW w:w="5871" w:type="dxa"/>
          <w:tblPrExChange w:id="863" w:author="Guy, Rachel" w:date="2022-04-13T23:11:00Z">
            <w:tblPrEx>
              <w:tblW w:w="5871" w:type="dxa"/>
            </w:tblPrEx>
          </w:tblPrExChange>
        </w:tblPrEx>
        <w:trPr>
          <w:trHeight w:val="298"/>
          <w:ins w:id="864" w:author="Rose, Douglas" w:date="2022-03-16T15:58:00Z"/>
          <w:del w:id="865" w:author="Guy, Rachel" w:date="2022-04-13T23:11:00Z"/>
          <w:trPrChange w:id="866" w:author="Guy, Rachel" w:date="2022-04-13T23:11:00Z">
            <w:trPr>
              <w:trHeight w:val="298"/>
            </w:trPr>
          </w:trPrChange>
        </w:trPr>
        <w:tc>
          <w:tcPr>
            <w:tcW w:w="0" w:type="auto"/>
            <w:noWrap/>
            <w:tcPrChange w:id="867" w:author="Guy, Rachel" w:date="2022-04-13T23:11:00Z">
              <w:tcPr>
                <w:tcW w:w="0" w:type="auto"/>
                <w:noWrap/>
              </w:tcPr>
            </w:tcPrChange>
          </w:tcPr>
          <w:p w14:paraId="7D1052C4" w14:textId="12DF2265"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868" w:author="Rose, Douglas" w:date="2022-03-16T15:58:00Z"/>
                <w:del w:id="869" w:author="Guy, Rachel" w:date="2022-04-13T23:11:00Z"/>
                <w:rFonts w:asciiTheme="minorHAnsi" w:hAnsiTheme="minorHAnsi" w:cstheme="minorHAnsi"/>
                <w:sz w:val="22"/>
                <w:szCs w:val="22"/>
                <w:rPrChange w:id="870" w:author="Guy, Rachel" w:date="2022-04-14T17:06:00Z">
                  <w:rPr>
                    <w:ins w:id="871" w:author="Rose, Douglas" w:date="2022-03-16T15:58:00Z"/>
                    <w:del w:id="872" w:author="Guy, Rachel" w:date="2022-04-13T23:11:00Z"/>
                    <w:rFonts w:ascii="Garamond" w:hAnsi="Garamond"/>
                    <w:sz w:val="22"/>
                    <w:szCs w:val="22"/>
                  </w:rPr>
                </w:rPrChange>
              </w:rPr>
            </w:pPr>
            <w:ins w:id="873" w:author="Rose, Douglas" w:date="2022-03-16T15:58:00Z">
              <w:del w:id="874" w:author="Guy, Rachel" w:date="2022-04-13T23:11:00Z">
                <w:r w:rsidRPr="000E4784" w:rsidDel="00B75F25">
                  <w:rPr>
                    <w:rFonts w:asciiTheme="minorHAnsi" w:hAnsiTheme="minorHAnsi" w:cstheme="minorHAnsi"/>
                    <w:sz w:val="22"/>
                    <w:szCs w:val="22"/>
                    <w:rPrChange w:id="875" w:author="Guy, Rachel" w:date="2022-04-14T17:06:00Z">
                      <w:rPr>
                        <w:rFonts w:ascii="Garamond" w:hAnsi="Garamond"/>
                        <w:sz w:val="22"/>
                        <w:szCs w:val="22"/>
                      </w:rPr>
                    </w:rPrChange>
                  </w:rPr>
                  <w:delText>6/25/2020</w:delText>
                </w:r>
              </w:del>
            </w:ins>
          </w:p>
        </w:tc>
        <w:tc>
          <w:tcPr>
            <w:tcW w:w="0" w:type="auto"/>
            <w:noWrap/>
            <w:tcPrChange w:id="876" w:author="Guy, Rachel" w:date="2022-04-13T23:11:00Z">
              <w:tcPr>
                <w:tcW w:w="0" w:type="auto"/>
                <w:noWrap/>
              </w:tcPr>
            </w:tcPrChange>
          </w:tcPr>
          <w:p w14:paraId="76441240" w14:textId="15372BD3"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877" w:author="Rose, Douglas" w:date="2022-03-16T15:58:00Z"/>
                <w:del w:id="878" w:author="Guy, Rachel" w:date="2022-04-13T23:11:00Z"/>
                <w:rFonts w:asciiTheme="minorHAnsi" w:hAnsiTheme="minorHAnsi" w:cstheme="minorHAnsi"/>
                <w:sz w:val="22"/>
                <w:szCs w:val="22"/>
                <w:rPrChange w:id="879" w:author="Guy, Rachel" w:date="2022-04-14T17:06:00Z">
                  <w:rPr>
                    <w:ins w:id="880" w:author="Rose, Douglas" w:date="2022-03-16T15:58:00Z"/>
                    <w:del w:id="881" w:author="Guy, Rachel" w:date="2022-04-13T23:11:00Z"/>
                    <w:rFonts w:ascii="Garamond" w:hAnsi="Garamond"/>
                    <w:sz w:val="22"/>
                    <w:szCs w:val="22"/>
                  </w:rPr>
                </w:rPrChange>
              </w:rPr>
            </w:pPr>
            <w:ins w:id="882" w:author="Rose, Douglas" w:date="2022-03-16T15:58:00Z">
              <w:del w:id="883" w:author="Guy, Rachel" w:date="2022-04-13T23:11:00Z">
                <w:r w:rsidRPr="000E4784" w:rsidDel="00B75F25">
                  <w:rPr>
                    <w:rFonts w:asciiTheme="minorHAnsi" w:hAnsiTheme="minorHAnsi" w:cstheme="minorHAnsi"/>
                    <w:sz w:val="22"/>
                    <w:szCs w:val="22"/>
                    <w:rPrChange w:id="884" w:author="Guy, Rachel" w:date="2022-04-14T17:06:00Z">
                      <w:rPr>
                        <w:rFonts w:ascii="Garamond" w:hAnsi="Garamond"/>
                        <w:sz w:val="22"/>
                        <w:szCs w:val="22"/>
                      </w:rPr>
                    </w:rPrChange>
                  </w:rPr>
                  <w:delText>12:00</w:delText>
                </w:r>
              </w:del>
            </w:ins>
          </w:p>
        </w:tc>
        <w:tc>
          <w:tcPr>
            <w:tcW w:w="0" w:type="auto"/>
            <w:noWrap/>
            <w:tcPrChange w:id="885" w:author="Guy, Rachel" w:date="2022-04-13T23:11:00Z">
              <w:tcPr>
                <w:tcW w:w="0" w:type="auto"/>
                <w:noWrap/>
              </w:tcPr>
            </w:tcPrChange>
          </w:tcPr>
          <w:p w14:paraId="2C7D1491" w14:textId="0098FACC"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886" w:author="Rose, Douglas" w:date="2022-03-16T15:58:00Z"/>
                <w:del w:id="887" w:author="Guy, Rachel" w:date="2022-04-13T23:11:00Z"/>
                <w:rFonts w:asciiTheme="minorHAnsi" w:hAnsiTheme="minorHAnsi" w:cstheme="minorHAnsi"/>
                <w:sz w:val="22"/>
                <w:szCs w:val="22"/>
                <w:rPrChange w:id="888" w:author="Guy, Rachel" w:date="2022-04-14T17:06:00Z">
                  <w:rPr>
                    <w:ins w:id="889" w:author="Rose, Douglas" w:date="2022-03-16T15:58:00Z"/>
                    <w:del w:id="890" w:author="Guy, Rachel" w:date="2022-04-13T23:11:00Z"/>
                    <w:rFonts w:ascii="Garamond" w:hAnsi="Garamond"/>
                    <w:sz w:val="22"/>
                    <w:szCs w:val="22"/>
                  </w:rPr>
                </w:rPrChange>
              </w:rPr>
            </w:pPr>
            <w:ins w:id="891" w:author="Rose, Douglas" w:date="2022-03-16T15:58:00Z">
              <w:del w:id="892" w:author="Guy, Rachel" w:date="2022-04-13T23:11:00Z">
                <w:r w:rsidRPr="000E4784" w:rsidDel="00B75F25">
                  <w:rPr>
                    <w:rFonts w:asciiTheme="minorHAnsi" w:hAnsiTheme="minorHAnsi" w:cstheme="minorHAnsi"/>
                    <w:sz w:val="22"/>
                    <w:szCs w:val="22"/>
                    <w:rPrChange w:id="893" w:author="Guy, Rachel" w:date="2022-04-14T17:06:00Z">
                      <w:rPr>
                        <w:rFonts w:ascii="Garamond" w:hAnsi="Garamond"/>
                        <w:sz w:val="22"/>
                        <w:szCs w:val="22"/>
                      </w:rPr>
                    </w:rPrChange>
                  </w:rPr>
                  <w:delText>7/27/2020</w:delText>
                </w:r>
              </w:del>
            </w:ins>
          </w:p>
        </w:tc>
        <w:tc>
          <w:tcPr>
            <w:tcW w:w="0" w:type="auto"/>
            <w:noWrap/>
            <w:tcPrChange w:id="894" w:author="Guy, Rachel" w:date="2022-04-13T23:11:00Z">
              <w:tcPr>
                <w:tcW w:w="0" w:type="auto"/>
                <w:noWrap/>
              </w:tcPr>
            </w:tcPrChange>
          </w:tcPr>
          <w:p w14:paraId="558AC721" w14:textId="07DA1FFB"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895" w:author="Rose, Douglas" w:date="2022-03-16T15:58:00Z"/>
                <w:del w:id="896" w:author="Guy, Rachel" w:date="2022-04-13T23:11:00Z"/>
                <w:rFonts w:asciiTheme="minorHAnsi" w:hAnsiTheme="minorHAnsi" w:cstheme="minorHAnsi"/>
                <w:sz w:val="22"/>
                <w:szCs w:val="22"/>
                <w:rPrChange w:id="897" w:author="Guy, Rachel" w:date="2022-04-14T17:06:00Z">
                  <w:rPr>
                    <w:ins w:id="898" w:author="Rose, Douglas" w:date="2022-03-16T15:58:00Z"/>
                    <w:del w:id="899" w:author="Guy, Rachel" w:date="2022-04-13T23:11:00Z"/>
                    <w:rFonts w:ascii="Garamond" w:hAnsi="Garamond"/>
                    <w:sz w:val="22"/>
                    <w:szCs w:val="22"/>
                  </w:rPr>
                </w:rPrChange>
              </w:rPr>
            </w:pPr>
            <w:ins w:id="900" w:author="Rose, Douglas" w:date="2022-03-16T15:58:00Z">
              <w:del w:id="901" w:author="Guy, Rachel" w:date="2022-04-13T23:11:00Z">
                <w:r w:rsidRPr="000E4784" w:rsidDel="00B75F25">
                  <w:rPr>
                    <w:rFonts w:asciiTheme="minorHAnsi" w:hAnsiTheme="minorHAnsi" w:cstheme="minorHAnsi"/>
                    <w:sz w:val="22"/>
                    <w:szCs w:val="22"/>
                    <w:rPrChange w:id="902" w:author="Guy, Rachel" w:date="2022-04-14T17:06:00Z">
                      <w:rPr>
                        <w:rFonts w:ascii="Garamond" w:hAnsi="Garamond"/>
                        <w:sz w:val="22"/>
                        <w:szCs w:val="22"/>
                      </w:rPr>
                    </w:rPrChange>
                  </w:rPr>
                  <w:delText>12:45</w:delText>
                </w:r>
              </w:del>
            </w:ins>
          </w:p>
        </w:tc>
      </w:tr>
      <w:tr w:rsidR="004E7705" w:rsidRPr="000E4784" w:rsidDel="00B75F25" w14:paraId="7813494D" w14:textId="00629271" w:rsidTr="00B75F25">
        <w:tblPrEx>
          <w:tblW w:w="5871" w:type="dxa"/>
          <w:tblPrExChange w:id="903" w:author="Guy, Rachel" w:date="2022-04-13T23:11:00Z">
            <w:tblPrEx>
              <w:tblW w:w="5871" w:type="dxa"/>
            </w:tblPrEx>
          </w:tblPrExChange>
        </w:tblPrEx>
        <w:trPr>
          <w:trHeight w:val="298"/>
          <w:ins w:id="904" w:author="Rose, Douglas" w:date="2022-03-16T15:58:00Z"/>
          <w:del w:id="905" w:author="Guy, Rachel" w:date="2022-04-13T23:11:00Z"/>
          <w:trPrChange w:id="906" w:author="Guy, Rachel" w:date="2022-04-13T23:11:00Z">
            <w:trPr>
              <w:trHeight w:val="298"/>
            </w:trPr>
          </w:trPrChange>
        </w:trPr>
        <w:tc>
          <w:tcPr>
            <w:tcW w:w="0" w:type="auto"/>
            <w:noWrap/>
            <w:tcPrChange w:id="907" w:author="Guy, Rachel" w:date="2022-04-13T23:11:00Z">
              <w:tcPr>
                <w:tcW w:w="0" w:type="auto"/>
                <w:noWrap/>
              </w:tcPr>
            </w:tcPrChange>
          </w:tcPr>
          <w:p w14:paraId="305E09E2" w14:textId="49332EE7"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908" w:author="Rose, Douglas" w:date="2022-03-16T15:58:00Z"/>
                <w:del w:id="909" w:author="Guy, Rachel" w:date="2022-04-13T23:11:00Z"/>
                <w:rFonts w:asciiTheme="minorHAnsi" w:hAnsiTheme="minorHAnsi" w:cstheme="minorHAnsi"/>
                <w:sz w:val="22"/>
                <w:szCs w:val="22"/>
                <w:rPrChange w:id="910" w:author="Guy, Rachel" w:date="2022-04-14T17:06:00Z">
                  <w:rPr>
                    <w:ins w:id="911" w:author="Rose, Douglas" w:date="2022-03-16T15:58:00Z"/>
                    <w:del w:id="912" w:author="Guy, Rachel" w:date="2022-04-13T23:11:00Z"/>
                    <w:rFonts w:ascii="Garamond" w:hAnsi="Garamond"/>
                    <w:sz w:val="22"/>
                    <w:szCs w:val="22"/>
                  </w:rPr>
                </w:rPrChange>
              </w:rPr>
            </w:pPr>
            <w:ins w:id="913" w:author="Rose, Douglas" w:date="2022-03-16T15:58:00Z">
              <w:del w:id="914" w:author="Guy, Rachel" w:date="2022-04-13T23:11:00Z">
                <w:r w:rsidRPr="000E4784" w:rsidDel="00B75F25">
                  <w:rPr>
                    <w:rFonts w:asciiTheme="minorHAnsi" w:hAnsiTheme="minorHAnsi" w:cstheme="minorHAnsi"/>
                    <w:sz w:val="22"/>
                    <w:szCs w:val="22"/>
                    <w:rPrChange w:id="915" w:author="Guy, Rachel" w:date="2022-04-14T17:06:00Z">
                      <w:rPr>
                        <w:rFonts w:ascii="Garamond" w:hAnsi="Garamond"/>
                        <w:sz w:val="22"/>
                        <w:szCs w:val="22"/>
                      </w:rPr>
                    </w:rPrChange>
                  </w:rPr>
                  <w:delText>7/27/2020</w:delText>
                </w:r>
              </w:del>
            </w:ins>
          </w:p>
        </w:tc>
        <w:tc>
          <w:tcPr>
            <w:tcW w:w="0" w:type="auto"/>
            <w:noWrap/>
            <w:tcPrChange w:id="916" w:author="Guy, Rachel" w:date="2022-04-13T23:11:00Z">
              <w:tcPr>
                <w:tcW w:w="0" w:type="auto"/>
                <w:noWrap/>
              </w:tcPr>
            </w:tcPrChange>
          </w:tcPr>
          <w:p w14:paraId="22ADE723" w14:textId="4B9B346D"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917" w:author="Rose, Douglas" w:date="2022-03-16T15:58:00Z"/>
                <w:del w:id="918" w:author="Guy, Rachel" w:date="2022-04-13T23:11:00Z"/>
                <w:rFonts w:asciiTheme="minorHAnsi" w:hAnsiTheme="minorHAnsi" w:cstheme="minorHAnsi"/>
                <w:sz w:val="22"/>
                <w:szCs w:val="22"/>
                <w:rPrChange w:id="919" w:author="Guy, Rachel" w:date="2022-04-14T17:06:00Z">
                  <w:rPr>
                    <w:ins w:id="920" w:author="Rose, Douglas" w:date="2022-03-16T15:58:00Z"/>
                    <w:del w:id="921" w:author="Guy, Rachel" w:date="2022-04-13T23:11:00Z"/>
                    <w:rFonts w:ascii="Garamond" w:hAnsi="Garamond"/>
                    <w:sz w:val="22"/>
                    <w:szCs w:val="22"/>
                  </w:rPr>
                </w:rPrChange>
              </w:rPr>
            </w:pPr>
            <w:ins w:id="922" w:author="Rose, Douglas" w:date="2022-03-16T15:58:00Z">
              <w:del w:id="923" w:author="Guy, Rachel" w:date="2022-04-13T23:11:00Z">
                <w:r w:rsidRPr="000E4784" w:rsidDel="00B75F25">
                  <w:rPr>
                    <w:rFonts w:asciiTheme="minorHAnsi" w:hAnsiTheme="minorHAnsi" w:cstheme="minorHAnsi"/>
                    <w:sz w:val="22"/>
                    <w:szCs w:val="22"/>
                    <w:rPrChange w:id="924" w:author="Guy, Rachel" w:date="2022-04-14T17:06:00Z">
                      <w:rPr>
                        <w:rFonts w:ascii="Garamond" w:hAnsi="Garamond"/>
                        <w:sz w:val="22"/>
                        <w:szCs w:val="22"/>
                      </w:rPr>
                    </w:rPrChange>
                  </w:rPr>
                  <w:delText>13:00</w:delText>
                </w:r>
              </w:del>
            </w:ins>
          </w:p>
        </w:tc>
        <w:tc>
          <w:tcPr>
            <w:tcW w:w="0" w:type="auto"/>
            <w:noWrap/>
            <w:tcPrChange w:id="925" w:author="Guy, Rachel" w:date="2022-04-13T23:11:00Z">
              <w:tcPr>
                <w:tcW w:w="0" w:type="auto"/>
                <w:noWrap/>
              </w:tcPr>
            </w:tcPrChange>
          </w:tcPr>
          <w:p w14:paraId="048900DC" w14:textId="1C3711A4"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926" w:author="Rose, Douglas" w:date="2022-03-16T15:58:00Z"/>
                <w:del w:id="927" w:author="Guy, Rachel" w:date="2022-04-13T23:11:00Z"/>
                <w:rFonts w:asciiTheme="minorHAnsi" w:hAnsiTheme="minorHAnsi" w:cstheme="minorHAnsi"/>
                <w:sz w:val="22"/>
                <w:szCs w:val="22"/>
                <w:rPrChange w:id="928" w:author="Guy, Rachel" w:date="2022-04-14T17:06:00Z">
                  <w:rPr>
                    <w:ins w:id="929" w:author="Rose, Douglas" w:date="2022-03-16T15:58:00Z"/>
                    <w:del w:id="930" w:author="Guy, Rachel" w:date="2022-04-13T23:11:00Z"/>
                    <w:rFonts w:ascii="Garamond" w:hAnsi="Garamond"/>
                    <w:sz w:val="22"/>
                    <w:szCs w:val="22"/>
                  </w:rPr>
                </w:rPrChange>
              </w:rPr>
            </w:pPr>
            <w:ins w:id="931" w:author="Rose, Douglas" w:date="2022-03-16T15:58:00Z">
              <w:del w:id="932" w:author="Guy, Rachel" w:date="2022-04-13T23:11:00Z">
                <w:r w:rsidRPr="000E4784" w:rsidDel="00B75F25">
                  <w:rPr>
                    <w:rFonts w:asciiTheme="minorHAnsi" w:hAnsiTheme="minorHAnsi" w:cstheme="minorHAnsi"/>
                    <w:sz w:val="22"/>
                    <w:szCs w:val="22"/>
                    <w:rPrChange w:id="933" w:author="Guy, Rachel" w:date="2022-04-14T17:06:00Z">
                      <w:rPr>
                        <w:rFonts w:ascii="Garamond" w:hAnsi="Garamond"/>
                        <w:sz w:val="22"/>
                        <w:szCs w:val="22"/>
                      </w:rPr>
                    </w:rPrChange>
                  </w:rPr>
                  <w:delText>8/18/2020</w:delText>
                </w:r>
              </w:del>
            </w:ins>
          </w:p>
        </w:tc>
        <w:tc>
          <w:tcPr>
            <w:tcW w:w="0" w:type="auto"/>
            <w:noWrap/>
            <w:tcPrChange w:id="934" w:author="Guy, Rachel" w:date="2022-04-13T23:11:00Z">
              <w:tcPr>
                <w:tcW w:w="0" w:type="auto"/>
                <w:noWrap/>
              </w:tcPr>
            </w:tcPrChange>
          </w:tcPr>
          <w:p w14:paraId="16F2B4EB" w14:textId="07AC8478"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935" w:author="Rose, Douglas" w:date="2022-03-16T15:58:00Z"/>
                <w:del w:id="936" w:author="Guy, Rachel" w:date="2022-04-13T23:11:00Z"/>
                <w:rFonts w:asciiTheme="minorHAnsi" w:hAnsiTheme="minorHAnsi" w:cstheme="minorHAnsi"/>
                <w:sz w:val="22"/>
                <w:szCs w:val="22"/>
                <w:rPrChange w:id="937" w:author="Guy, Rachel" w:date="2022-04-14T17:06:00Z">
                  <w:rPr>
                    <w:ins w:id="938" w:author="Rose, Douglas" w:date="2022-03-16T15:58:00Z"/>
                    <w:del w:id="939" w:author="Guy, Rachel" w:date="2022-04-13T23:11:00Z"/>
                    <w:rFonts w:ascii="Garamond" w:hAnsi="Garamond"/>
                    <w:sz w:val="22"/>
                    <w:szCs w:val="22"/>
                  </w:rPr>
                </w:rPrChange>
              </w:rPr>
            </w:pPr>
            <w:ins w:id="940" w:author="Rose, Douglas" w:date="2022-03-16T15:58:00Z">
              <w:del w:id="941" w:author="Guy, Rachel" w:date="2022-04-13T23:11:00Z">
                <w:r w:rsidRPr="000E4784" w:rsidDel="00B75F25">
                  <w:rPr>
                    <w:rFonts w:asciiTheme="minorHAnsi" w:hAnsiTheme="minorHAnsi" w:cstheme="minorHAnsi"/>
                    <w:sz w:val="22"/>
                    <w:szCs w:val="22"/>
                    <w:rPrChange w:id="942" w:author="Guy, Rachel" w:date="2022-04-14T17:06:00Z">
                      <w:rPr>
                        <w:rFonts w:ascii="Garamond" w:hAnsi="Garamond"/>
                        <w:sz w:val="22"/>
                        <w:szCs w:val="22"/>
                      </w:rPr>
                    </w:rPrChange>
                  </w:rPr>
                  <w:delText>12:30</w:delText>
                </w:r>
              </w:del>
            </w:ins>
          </w:p>
        </w:tc>
      </w:tr>
      <w:tr w:rsidR="004E7705" w:rsidRPr="000E4784" w:rsidDel="00B75F25" w14:paraId="7811F8E5" w14:textId="7CCB8A71" w:rsidTr="00B75F25">
        <w:tblPrEx>
          <w:tblW w:w="5871" w:type="dxa"/>
          <w:tblPrExChange w:id="943" w:author="Guy, Rachel" w:date="2022-04-13T23:11:00Z">
            <w:tblPrEx>
              <w:tblW w:w="5871" w:type="dxa"/>
            </w:tblPrEx>
          </w:tblPrExChange>
        </w:tblPrEx>
        <w:trPr>
          <w:trHeight w:val="298"/>
          <w:ins w:id="944" w:author="Rose, Douglas" w:date="2022-03-16T15:58:00Z"/>
          <w:del w:id="945" w:author="Guy, Rachel" w:date="2022-04-13T23:11:00Z"/>
          <w:trPrChange w:id="946" w:author="Guy, Rachel" w:date="2022-04-13T23:11:00Z">
            <w:trPr>
              <w:trHeight w:val="298"/>
            </w:trPr>
          </w:trPrChange>
        </w:trPr>
        <w:tc>
          <w:tcPr>
            <w:tcW w:w="0" w:type="auto"/>
            <w:noWrap/>
            <w:tcPrChange w:id="947" w:author="Guy, Rachel" w:date="2022-04-13T23:11:00Z">
              <w:tcPr>
                <w:tcW w:w="0" w:type="auto"/>
                <w:noWrap/>
              </w:tcPr>
            </w:tcPrChange>
          </w:tcPr>
          <w:p w14:paraId="16EFF614" w14:textId="609897EB"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948" w:author="Rose, Douglas" w:date="2022-03-16T15:58:00Z"/>
                <w:del w:id="949" w:author="Guy, Rachel" w:date="2022-04-13T23:11:00Z"/>
                <w:rFonts w:asciiTheme="minorHAnsi" w:hAnsiTheme="minorHAnsi" w:cstheme="minorHAnsi"/>
                <w:sz w:val="22"/>
                <w:szCs w:val="22"/>
                <w:rPrChange w:id="950" w:author="Guy, Rachel" w:date="2022-04-14T17:06:00Z">
                  <w:rPr>
                    <w:ins w:id="951" w:author="Rose, Douglas" w:date="2022-03-16T15:58:00Z"/>
                    <w:del w:id="952" w:author="Guy, Rachel" w:date="2022-04-13T23:11:00Z"/>
                    <w:rFonts w:ascii="Garamond" w:hAnsi="Garamond"/>
                    <w:sz w:val="22"/>
                    <w:szCs w:val="22"/>
                  </w:rPr>
                </w:rPrChange>
              </w:rPr>
            </w:pPr>
            <w:ins w:id="953" w:author="Rose, Douglas" w:date="2022-03-16T15:58:00Z">
              <w:del w:id="954" w:author="Guy, Rachel" w:date="2022-04-13T23:11:00Z">
                <w:r w:rsidRPr="000E4784" w:rsidDel="00B75F25">
                  <w:rPr>
                    <w:rFonts w:asciiTheme="minorHAnsi" w:hAnsiTheme="minorHAnsi" w:cstheme="minorHAnsi"/>
                    <w:sz w:val="22"/>
                    <w:szCs w:val="22"/>
                    <w:rPrChange w:id="955" w:author="Guy, Rachel" w:date="2022-04-14T17:06:00Z">
                      <w:rPr>
                        <w:rFonts w:ascii="Garamond" w:hAnsi="Garamond"/>
                        <w:sz w:val="22"/>
                        <w:szCs w:val="22"/>
                      </w:rPr>
                    </w:rPrChange>
                  </w:rPr>
                  <w:delText>8/18/2020</w:delText>
                </w:r>
              </w:del>
            </w:ins>
          </w:p>
        </w:tc>
        <w:tc>
          <w:tcPr>
            <w:tcW w:w="0" w:type="auto"/>
            <w:noWrap/>
            <w:tcPrChange w:id="956" w:author="Guy, Rachel" w:date="2022-04-13T23:11:00Z">
              <w:tcPr>
                <w:tcW w:w="0" w:type="auto"/>
                <w:noWrap/>
              </w:tcPr>
            </w:tcPrChange>
          </w:tcPr>
          <w:p w14:paraId="0EC00E59" w14:textId="59090C48"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957" w:author="Rose, Douglas" w:date="2022-03-16T15:58:00Z"/>
                <w:del w:id="958" w:author="Guy, Rachel" w:date="2022-04-13T23:11:00Z"/>
                <w:rFonts w:asciiTheme="minorHAnsi" w:hAnsiTheme="minorHAnsi" w:cstheme="minorHAnsi"/>
                <w:sz w:val="22"/>
                <w:szCs w:val="22"/>
                <w:rPrChange w:id="959" w:author="Guy, Rachel" w:date="2022-04-14T17:06:00Z">
                  <w:rPr>
                    <w:ins w:id="960" w:author="Rose, Douglas" w:date="2022-03-16T15:58:00Z"/>
                    <w:del w:id="961" w:author="Guy, Rachel" w:date="2022-04-13T23:11:00Z"/>
                    <w:rFonts w:ascii="Garamond" w:hAnsi="Garamond"/>
                    <w:sz w:val="22"/>
                    <w:szCs w:val="22"/>
                  </w:rPr>
                </w:rPrChange>
              </w:rPr>
            </w:pPr>
            <w:ins w:id="962" w:author="Rose, Douglas" w:date="2022-03-16T15:58:00Z">
              <w:del w:id="963" w:author="Guy, Rachel" w:date="2022-04-13T23:11:00Z">
                <w:r w:rsidRPr="000E4784" w:rsidDel="00B75F25">
                  <w:rPr>
                    <w:rFonts w:asciiTheme="minorHAnsi" w:hAnsiTheme="minorHAnsi" w:cstheme="minorHAnsi"/>
                    <w:sz w:val="22"/>
                    <w:szCs w:val="22"/>
                    <w:rPrChange w:id="964" w:author="Guy, Rachel" w:date="2022-04-14T17:06:00Z">
                      <w:rPr>
                        <w:rFonts w:ascii="Garamond" w:hAnsi="Garamond"/>
                        <w:sz w:val="22"/>
                        <w:szCs w:val="22"/>
                      </w:rPr>
                    </w:rPrChange>
                  </w:rPr>
                  <w:delText>12:45</w:delText>
                </w:r>
              </w:del>
            </w:ins>
          </w:p>
        </w:tc>
        <w:tc>
          <w:tcPr>
            <w:tcW w:w="0" w:type="auto"/>
            <w:noWrap/>
            <w:tcPrChange w:id="965" w:author="Guy, Rachel" w:date="2022-04-13T23:11:00Z">
              <w:tcPr>
                <w:tcW w:w="0" w:type="auto"/>
                <w:noWrap/>
              </w:tcPr>
            </w:tcPrChange>
          </w:tcPr>
          <w:p w14:paraId="78F31ED5" w14:textId="4B28FC53"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966" w:author="Rose, Douglas" w:date="2022-03-16T15:58:00Z"/>
                <w:del w:id="967" w:author="Guy, Rachel" w:date="2022-04-13T23:11:00Z"/>
                <w:rFonts w:asciiTheme="minorHAnsi" w:hAnsiTheme="minorHAnsi" w:cstheme="minorHAnsi"/>
                <w:sz w:val="22"/>
                <w:szCs w:val="22"/>
                <w:rPrChange w:id="968" w:author="Guy, Rachel" w:date="2022-04-14T17:06:00Z">
                  <w:rPr>
                    <w:ins w:id="969" w:author="Rose, Douglas" w:date="2022-03-16T15:58:00Z"/>
                    <w:del w:id="970" w:author="Guy, Rachel" w:date="2022-04-13T23:11:00Z"/>
                    <w:rFonts w:ascii="Garamond" w:hAnsi="Garamond"/>
                    <w:sz w:val="22"/>
                    <w:szCs w:val="22"/>
                  </w:rPr>
                </w:rPrChange>
              </w:rPr>
            </w:pPr>
            <w:ins w:id="971" w:author="Rose, Douglas" w:date="2022-03-16T15:58:00Z">
              <w:del w:id="972" w:author="Guy, Rachel" w:date="2022-04-13T23:11:00Z">
                <w:r w:rsidRPr="000E4784" w:rsidDel="00B75F25">
                  <w:rPr>
                    <w:rFonts w:asciiTheme="minorHAnsi" w:hAnsiTheme="minorHAnsi" w:cstheme="minorHAnsi"/>
                    <w:sz w:val="22"/>
                    <w:szCs w:val="22"/>
                    <w:rPrChange w:id="973" w:author="Guy, Rachel" w:date="2022-04-14T17:06:00Z">
                      <w:rPr>
                        <w:rFonts w:ascii="Garamond" w:hAnsi="Garamond"/>
                        <w:sz w:val="22"/>
                        <w:szCs w:val="22"/>
                      </w:rPr>
                    </w:rPrChange>
                  </w:rPr>
                  <w:delText>9/21/2020</w:delText>
                </w:r>
              </w:del>
            </w:ins>
          </w:p>
        </w:tc>
        <w:tc>
          <w:tcPr>
            <w:tcW w:w="0" w:type="auto"/>
            <w:noWrap/>
            <w:tcPrChange w:id="974" w:author="Guy, Rachel" w:date="2022-04-13T23:11:00Z">
              <w:tcPr>
                <w:tcW w:w="0" w:type="auto"/>
                <w:noWrap/>
              </w:tcPr>
            </w:tcPrChange>
          </w:tcPr>
          <w:p w14:paraId="21F2BB8E" w14:textId="7E64D1A4"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975" w:author="Rose, Douglas" w:date="2022-03-16T15:58:00Z"/>
                <w:del w:id="976" w:author="Guy, Rachel" w:date="2022-04-13T23:11:00Z"/>
                <w:rFonts w:asciiTheme="minorHAnsi" w:hAnsiTheme="minorHAnsi" w:cstheme="minorHAnsi"/>
                <w:sz w:val="22"/>
                <w:szCs w:val="22"/>
                <w:rPrChange w:id="977" w:author="Guy, Rachel" w:date="2022-04-14T17:06:00Z">
                  <w:rPr>
                    <w:ins w:id="978" w:author="Rose, Douglas" w:date="2022-03-16T15:58:00Z"/>
                    <w:del w:id="979" w:author="Guy, Rachel" w:date="2022-04-13T23:11:00Z"/>
                    <w:rFonts w:ascii="Garamond" w:hAnsi="Garamond"/>
                    <w:sz w:val="22"/>
                    <w:szCs w:val="22"/>
                  </w:rPr>
                </w:rPrChange>
              </w:rPr>
            </w:pPr>
            <w:ins w:id="980" w:author="Rose, Douglas" w:date="2022-03-16T15:58:00Z">
              <w:del w:id="981" w:author="Guy, Rachel" w:date="2022-04-13T23:11:00Z">
                <w:r w:rsidRPr="000E4784" w:rsidDel="00B75F25">
                  <w:rPr>
                    <w:rFonts w:asciiTheme="minorHAnsi" w:hAnsiTheme="minorHAnsi" w:cstheme="minorHAnsi"/>
                    <w:sz w:val="22"/>
                    <w:szCs w:val="22"/>
                    <w:rPrChange w:id="982" w:author="Guy, Rachel" w:date="2022-04-14T17:06:00Z">
                      <w:rPr>
                        <w:rFonts w:ascii="Garamond" w:hAnsi="Garamond"/>
                        <w:sz w:val="22"/>
                        <w:szCs w:val="22"/>
                      </w:rPr>
                    </w:rPrChange>
                  </w:rPr>
                  <w:delText>14:00</w:delText>
                </w:r>
              </w:del>
            </w:ins>
          </w:p>
        </w:tc>
      </w:tr>
      <w:tr w:rsidR="004E7705" w:rsidRPr="000E4784" w:rsidDel="00B75F25" w14:paraId="53CD254B" w14:textId="2719155F" w:rsidTr="00B75F25">
        <w:tblPrEx>
          <w:tblW w:w="5871" w:type="dxa"/>
          <w:tblPrExChange w:id="983" w:author="Guy, Rachel" w:date="2022-04-13T23:11:00Z">
            <w:tblPrEx>
              <w:tblW w:w="5871" w:type="dxa"/>
            </w:tblPrEx>
          </w:tblPrExChange>
        </w:tblPrEx>
        <w:trPr>
          <w:trHeight w:val="298"/>
          <w:ins w:id="984" w:author="Rose, Douglas" w:date="2022-03-16T15:58:00Z"/>
          <w:del w:id="985" w:author="Guy, Rachel" w:date="2022-04-13T23:11:00Z"/>
          <w:trPrChange w:id="986" w:author="Guy, Rachel" w:date="2022-04-13T23:11:00Z">
            <w:trPr>
              <w:trHeight w:val="298"/>
            </w:trPr>
          </w:trPrChange>
        </w:trPr>
        <w:tc>
          <w:tcPr>
            <w:tcW w:w="0" w:type="auto"/>
            <w:noWrap/>
            <w:tcPrChange w:id="987" w:author="Guy, Rachel" w:date="2022-04-13T23:11:00Z">
              <w:tcPr>
                <w:tcW w:w="0" w:type="auto"/>
                <w:noWrap/>
              </w:tcPr>
            </w:tcPrChange>
          </w:tcPr>
          <w:p w14:paraId="64865FE0" w14:textId="278B19A6"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988" w:author="Rose, Douglas" w:date="2022-03-16T15:58:00Z"/>
                <w:del w:id="989" w:author="Guy, Rachel" w:date="2022-04-13T23:11:00Z"/>
                <w:rFonts w:asciiTheme="minorHAnsi" w:hAnsiTheme="minorHAnsi" w:cstheme="minorHAnsi"/>
                <w:sz w:val="22"/>
                <w:szCs w:val="22"/>
                <w:rPrChange w:id="990" w:author="Guy, Rachel" w:date="2022-04-14T17:06:00Z">
                  <w:rPr>
                    <w:ins w:id="991" w:author="Rose, Douglas" w:date="2022-03-16T15:58:00Z"/>
                    <w:del w:id="992" w:author="Guy, Rachel" w:date="2022-04-13T23:11:00Z"/>
                    <w:rFonts w:ascii="Garamond" w:hAnsi="Garamond"/>
                    <w:sz w:val="22"/>
                    <w:szCs w:val="22"/>
                  </w:rPr>
                </w:rPrChange>
              </w:rPr>
            </w:pPr>
            <w:ins w:id="993" w:author="Rose, Douglas" w:date="2022-03-16T15:58:00Z">
              <w:del w:id="994" w:author="Guy, Rachel" w:date="2022-04-13T23:11:00Z">
                <w:r w:rsidRPr="000E4784" w:rsidDel="00B75F25">
                  <w:rPr>
                    <w:rFonts w:asciiTheme="minorHAnsi" w:hAnsiTheme="minorHAnsi" w:cstheme="minorHAnsi"/>
                    <w:sz w:val="22"/>
                    <w:szCs w:val="22"/>
                    <w:rPrChange w:id="995" w:author="Guy, Rachel" w:date="2022-04-14T17:06:00Z">
                      <w:rPr>
                        <w:rFonts w:ascii="Garamond" w:hAnsi="Garamond"/>
                        <w:sz w:val="22"/>
                        <w:szCs w:val="22"/>
                      </w:rPr>
                    </w:rPrChange>
                  </w:rPr>
                  <w:delText>9/21/2020</w:delText>
                </w:r>
              </w:del>
            </w:ins>
          </w:p>
        </w:tc>
        <w:tc>
          <w:tcPr>
            <w:tcW w:w="0" w:type="auto"/>
            <w:noWrap/>
            <w:tcPrChange w:id="996" w:author="Guy, Rachel" w:date="2022-04-13T23:11:00Z">
              <w:tcPr>
                <w:tcW w:w="0" w:type="auto"/>
                <w:noWrap/>
              </w:tcPr>
            </w:tcPrChange>
          </w:tcPr>
          <w:p w14:paraId="121909CA" w14:textId="1E63ADE1"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997" w:author="Rose, Douglas" w:date="2022-03-16T15:58:00Z"/>
                <w:del w:id="998" w:author="Guy, Rachel" w:date="2022-04-13T23:11:00Z"/>
                <w:rFonts w:asciiTheme="minorHAnsi" w:hAnsiTheme="minorHAnsi" w:cstheme="minorHAnsi"/>
                <w:sz w:val="22"/>
                <w:szCs w:val="22"/>
                <w:rPrChange w:id="999" w:author="Guy, Rachel" w:date="2022-04-14T17:06:00Z">
                  <w:rPr>
                    <w:ins w:id="1000" w:author="Rose, Douglas" w:date="2022-03-16T15:58:00Z"/>
                    <w:del w:id="1001" w:author="Guy, Rachel" w:date="2022-04-13T23:11:00Z"/>
                    <w:rFonts w:ascii="Garamond" w:hAnsi="Garamond"/>
                    <w:sz w:val="22"/>
                    <w:szCs w:val="22"/>
                  </w:rPr>
                </w:rPrChange>
              </w:rPr>
            </w:pPr>
            <w:ins w:id="1002" w:author="Rose, Douglas" w:date="2022-03-16T15:58:00Z">
              <w:del w:id="1003" w:author="Guy, Rachel" w:date="2022-04-13T23:11:00Z">
                <w:r w:rsidRPr="000E4784" w:rsidDel="00B75F25">
                  <w:rPr>
                    <w:rFonts w:asciiTheme="minorHAnsi" w:hAnsiTheme="minorHAnsi" w:cstheme="minorHAnsi"/>
                    <w:sz w:val="22"/>
                    <w:szCs w:val="22"/>
                    <w:rPrChange w:id="1004" w:author="Guy, Rachel" w:date="2022-04-14T17:06:00Z">
                      <w:rPr>
                        <w:rFonts w:ascii="Garamond" w:hAnsi="Garamond"/>
                        <w:sz w:val="22"/>
                        <w:szCs w:val="22"/>
                      </w:rPr>
                    </w:rPrChange>
                  </w:rPr>
                  <w:delText>14:15</w:delText>
                </w:r>
              </w:del>
            </w:ins>
          </w:p>
        </w:tc>
        <w:tc>
          <w:tcPr>
            <w:tcW w:w="0" w:type="auto"/>
            <w:noWrap/>
            <w:tcPrChange w:id="1005" w:author="Guy, Rachel" w:date="2022-04-13T23:11:00Z">
              <w:tcPr>
                <w:tcW w:w="0" w:type="auto"/>
                <w:noWrap/>
              </w:tcPr>
            </w:tcPrChange>
          </w:tcPr>
          <w:p w14:paraId="6599560F" w14:textId="71124988"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1006" w:author="Rose, Douglas" w:date="2022-03-16T15:58:00Z"/>
                <w:del w:id="1007" w:author="Guy, Rachel" w:date="2022-04-13T23:11:00Z"/>
                <w:rFonts w:asciiTheme="minorHAnsi" w:hAnsiTheme="minorHAnsi" w:cstheme="minorHAnsi"/>
                <w:sz w:val="22"/>
                <w:szCs w:val="22"/>
                <w:rPrChange w:id="1008" w:author="Guy, Rachel" w:date="2022-04-14T17:06:00Z">
                  <w:rPr>
                    <w:ins w:id="1009" w:author="Rose, Douglas" w:date="2022-03-16T15:58:00Z"/>
                    <w:del w:id="1010" w:author="Guy, Rachel" w:date="2022-04-13T23:11:00Z"/>
                    <w:rFonts w:ascii="Garamond" w:hAnsi="Garamond"/>
                    <w:sz w:val="22"/>
                    <w:szCs w:val="22"/>
                  </w:rPr>
                </w:rPrChange>
              </w:rPr>
            </w:pPr>
            <w:ins w:id="1011" w:author="Rose, Douglas" w:date="2022-03-16T15:58:00Z">
              <w:del w:id="1012" w:author="Guy, Rachel" w:date="2022-04-13T23:11:00Z">
                <w:r w:rsidRPr="000E4784" w:rsidDel="00B75F25">
                  <w:rPr>
                    <w:rFonts w:asciiTheme="minorHAnsi" w:hAnsiTheme="minorHAnsi" w:cstheme="minorHAnsi"/>
                    <w:sz w:val="22"/>
                    <w:szCs w:val="22"/>
                    <w:rPrChange w:id="1013" w:author="Guy, Rachel" w:date="2022-04-14T17:06:00Z">
                      <w:rPr>
                        <w:rFonts w:ascii="Garamond" w:hAnsi="Garamond"/>
                        <w:sz w:val="22"/>
                        <w:szCs w:val="22"/>
                      </w:rPr>
                    </w:rPrChange>
                  </w:rPr>
                  <w:delText>10/28/2020</w:delText>
                </w:r>
              </w:del>
            </w:ins>
          </w:p>
        </w:tc>
        <w:tc>
          <w:tcPr>
            <w:tcW w:w="0" w:type="auto"/>
            <w:noWrap/>
            <w:tcPrChange w:id="1014" w:author="Guy, Rachel" w:date="2022-04-13T23:11:00Z">
              <w:tcPr>
                <w:tcW w:w="0" w:type="auto"/>
                <w:noWrap/>
              </w:tcPr>
            </w:tcPrChange>
          </w:tcPr>
          <w:p w14:paraId="468768D2" w14:textId="659BDA78"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1015" w:author="Rose, Douglas" w:date="2022-03-16T15:58:00Z"/>
                <w:del w:id="1016" w:author="Guy, Rachel" w:date="2022-04-13T23:11:00Z"/>
                <w:rFonts w:asciiTheme="minorHAnsi" w:hAnsiTheme="minorHAnsi" w:cstheme="minorHAnsi"/>
                <w:sz w:val="22"/>
                <w:szCs w:val="22"/>
                <w:rPrChange w:id="1017" w:author="Guy, Rachel" w:date="2022-04-14T17:06:00Z">
                  <w:rPr>
                    <w:ins w:id="1018" w:author="Rose, Douglas" w:date="2022-03-16T15:58:00Z"/>
                    <w:del w:id="1019" w:author="Guy, Rachel" w:date="2022-04-13T23:11:00Z"/>
                    <w:rFonts w:ascii="Garamond" w:hAnsi="Garamond"/>
                    <w:sz w:val="22"/>
                    <w:szCs w:val="22"/>
                  </w:rPr>
                </w:rPrChange>
              </w:rPr>
            </w:pPr>
            <w:ins w:id="1020" w:author="Rose, Douglas" w:date="2022-03-16T15:58:00Z">
              <w:del w:id="1021" w:author="Guy, Rachel" w:date="2022-04-13T23:11:00Z">
                <w:r w:rsidRPr="000E4784" w:rsidDel="00B75F25">
                  <w:rPr>
                    <w:rFonts w:asciiTheme="minorHAnsi" w:hAnsiTheme="minorHAnsi" w:cstheme="minorHAnsi"/>
                    <w:sz w:val="22"/>
                    <w:szCs w:val="22"/>
                    <w:rPrChange w:id="1022" w:author="Guy, Rachel" w:date="2022-04-14T17:06:00Z">
                      <w:rPr>
                        <w:rFonts w:ascii="Garamond" w:hAnsi="Garamond"/>
                        <w:sz w:val="22"/>
                        <w:szCs w:val="22"/>
                      </w:rPr>
                    </w:rPrChange>
                  </w:rPr>
                  <w:delText>14:15</w:delText>
                </w:r>
              </w:del>
            </w:ins>
          </w:p>
        </w:tc>
      </w:tr>
      <w:tr w:rsidR="004E7705" w:rsidRPr="000E4784" w:rsidDel="00B75F25" w14:paraId="5A8839C9" w14:textId="47BBF75D" w:rsidTr="00B75F25">
        <w:tblPrEx>
          <w:tblW w:w="5871" w:type="dxa"/>
          <w:tblPrExChange w:id="1023" w:author="Guy, Rachel" w:date="2022-04-13T23:11:00Z">
            <w:tblPrEx>
              <w:tblW w:w="5871" w:type="dxa"/>
            </w:tblPrEx>
          </w:tblPrExChange>
        </w:tblPrEx>
        <w:trPr>
          <w:trHeight w:val="298"/>
          <w:ins w:id="1024" w:author="Rose, Douglas" w:date="2022-03-16T15:58:00Z"/>
          <w:del w:id="1025" w:author="Guy, Rachel" w:date="2022-04-13T23:11:00Z"/>
          <w:trPrChange w:id="1026" w:author="Guy, Rachel" w:date="2022-04-13T23:11:00Z">
            <w:trPr>
              <w:trHeight w:val="298"/>
            </w:trPr>
          </w:trPrChange>
        </w:trPr>
        <w:tc>
          <w:tcPr>
            <w:tcW w:w="0" w:type="auto"/>
            <w:noWrap/>
            <w:tcPrChange w:id="1027" w:author="Guy, Rachel" w:date="2022-04-13T23:11:00Z">
              <w:tcPr>
                <w:tcW w:w="0" w:type="auto"/>
                <w:noWrap/>
              </w:tcPr>
            </w:tcPrChange>
          </w:tcPr>
          <w:p w14:paraId="001C8265" w14:textId="0855A6F2"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1028" w:author="Rose, Douglas" w:date="2022-03-16T15:58:00Z"/>
                <w:del w:id="1029" w:author="Guy, Rachel" w:date="2022-04-13T23:11:00Z"/>
                <w:rFonts w:asciiTheme="minorHAnsi" w:hAnsiTheme="minorHAnsi" w:cstheme="minorHAnsi"/>
                <w:sz w:val="22"/>
                <w:szCs w:val="22"/>
                <w:rPrChange w:id="1030" w:author="Guy, Rachel" w:date="2022-04-14T17:06:00Z">
                  <w:rPr>
                    <w:ins w:id="1031" w:author="Rose, Douglas" w:date="2022-03-16T15:58:00Z"/>
                    <w:del w:id="1032" w:author="Guy, Rachel" w:date="2022-04-13T23:11:00Z"/>
                    <w:rFonts w:ascii="Garamond" w:hAnsi="Garamond"/>
                    <w:sz w:val="22"/>
                    <w:szCs w:val="22"/>
                  </w:rPr>
                </w:rPrChange>
              </w:rPr>
            </w:pPr>
            <w:ins w:id="1033" w:author="Rose, Douglas" w:date="2022-03-16T15:58:00Z">
              <w:del w:id="1034" w:author="Guy, Rachel" w:date="2022-04-13T23:11:00Z">
                <w:r w:rsidRPr="000E4784" w:rsidDel="00B75F25">
                  <w:rPr>
                    <w:rFonts w:asciiTheme="minorHAnsi" w:hAnsiTheme="minorHAnsi" w:cstheme="minorHAnsi"/>
                    <w:sz w:val="22"/>
                    <w:szCs w:val="22"/>
                    <w:rPrChange w:id="1035" w:author="Guy, Rachel" w:date="2022-04-14T17:06:00Z">
                      <w:rPr>
                        <w:rFonts w:ascii="Garamond" w:hAnsi="Garamond"/>
                        <w:sz w:val="22"/>
                        <w:szCs w:val="22"/>
                      </w:rPr>
                    </w:rPrChange>
                  </w:rPr>
                  <w:delText>10/28/2020</w:delText>
                </w:r>
              </w:del>
            </w:ins>
          </w:p>
        </w:tc>
        <w:tc>
          <w:tcPr>
            <w:tcW w:w="0" w:type="auto"/>
            <w:noWrap/>
            <w:tcPrChange w:id="1036" w:author="Guy, Rachel" w:date="2022-04-13T23:11:00Z">
              <w:tcPr>
                <w:tcW w:w="0" w:type="auto"/>
                <w:noWrap/>
              </w:tcPr>
            </w:tcPrChange>
          </w:tcPr>
          <w:p w14:paraId="60C30F7E" w14:textId="58F245B0"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1037" w:author="Rose, Douglas" w:date="2022-03-16T15:58:00Z"/>
                <w:del w:id="1038" w:author="Guy, Rachel" w:date="2022-04-13T23:11:00Z"/>
                <w:rFonts w:asciiTheme="minorHAnsi" w:hAnsiTheme="minorHAnsi" w:cstheme="minorHAnsi"/>
                <w:sz w:val="22"/>
                <w:szCs w:val="22"/>
                <w:rPrChange w:id="1039" w:author="Guy, Rachel" w:date="2022-04-14T17:06:00Z">
                  <w:rPr>
                    <w:ins w:id="1040" w:author="Rose, Douglas" w:date="2022-03-16T15:58:00Z"/>
                    <w:del w:id="1041" w:author="Guy, Rachel" w:date="2022-04-13T23:11:00Z"/>
                    <w:rFonts w:ascii="Garamond" w:hAnsi="Garamond"/>
                    <w:sz w:val="22"/>
                    <w:szCs w:val="22"/>
                  </w:rPr>
                </w:rPrChange>
              </w:rPr>
            </w:pPr>
            <w:ins w:id="1042" w:author="Rose, Douglas" w:date="2022-03-16T15:58:00Z">
              <w:del w:id="1043" w:author="Guy, Rachel" w:date="2022-04-13T23:11:00Z">
                <w:r w:rsidRPr="000E4784" w:rsidDel="00B75F25">
                  <w:rPr>
                    <w:rFonts w:asciiTheme="minorHAnsi" w:hAnsiTheme="minorHAnsi" w:cstheme="minorHAnsi"/>
                    <w:sz w:val="22"/>
                    <w:szCs w:val="22"/>
                    <w:rPrChange w:id="1044" w:author="Guy, Rachel" w:date="2022-04-14T17:06:00Z">
                      <w:rPr>
                        <w:rFonts w:ascii="Garamond" w:hAnsi="Garamond"/>
                        <w:sz w:val="22"/>
                        <w:szCs w:val="22"/>
                      </w:rPr>
                    </w:rPrChange>
                  </w:rPr>
                  <w:delText>14:30</w:delText>
                </w:r>
              </w:del>
            </w:ins>
          </w:p>
        </w:tc>
        <w:tc>
          <w:tcPr>
            <w:tcW w:w="0" w:type="auto"/>
            <w:noWrap/>
            <w:tcPrChange w:id="1045" w:author="Guy, Rachel" w:date="2022-04-13T23:11:00Z">
              <w:tcPr>
                <w:tcW w:w="0" w:type="auto"/>
                <w:noWrap/>
              </w:tcPr>
            </w:tcPrChange>
          </w:tcPr>
          <w:p w14:paraId="36363476" w14:textId="61685E7B"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1046" w:author="Rose, Douglas" w:date="2022-03-16T15:58:00Z"/>
                <w:del w:id="1047" w:author="Guy, Rachel" w:date="2022-04-13T23:11:00Z"/>
                <w:rFonts w:asciiTheme="minorHAnsi" w:hAnsiTheme="minorHAnsi" w:cstheme="minorHAnsi"/>
                <w:sz w:val="22"/>
                <w:szCs w:val="22"/>
                <w:rPrChange w:id="1048" w:author="Guy, Rachel" w:date="2022-04-14T17:06:00Z">
                  <w:rPr>
                    <w:ins w:id="1049" w:author="Rose, Douglas" w:date="2022-03-16T15:58:00Z"/>
                    <w:del w:id="1050" w:author="Guy, Rachel" w:date="2022-04-13T23:11:00Z"/>
                    <w:rFonts w:ascii="Garamond" w:hAnsi="Garamond"/>
                    <w:sz w:val="22"/>
                    <w:szCs w:val="22"/>
                  </w:rPr>
                </w:rPrChange>
              </w:rPr>
            </w:pPr>
            <w:ins w:id="1051" w:author="Rose, Douglas" w:date="2022-03-16T15:58:00Z">
              <w:del w:id="1052" w:author="Guy, Rachel" w:date="2022-04-13T23:11:00Z">
                <w:r w:rsidRPr="000E4784" w:rsidDel="00B75F25">
                  <w:rPr>
                    <w:rFonts w:asciiTheme="minorHAnsi" w:hAnsiTheme="minorHAnsi" w:cstheme="minorHAnsi"/>
                    <w:sz w:val="22"/>
                    <w:szCs w:val="22"/>
                    <w:rPrChange w:id="1053" w:author="Guy, Rachel" w:date="2022-04-14T17:06:00Z">
                      <w:rPr>
                        <w:rFonts w:ascii="Garamond" w:hAnsi="Garamond"/>
                        <w:sz w:val="22"/>
                        <w:szCs w:val="22"/>
                      </w:rPr>
                    </w:rPrChange>
                  </w:rPr>
                  <w:delText>12/17/2020</w:delText>
                </w:r>
              </w:del>
            </w:ins>
          </w:p>
        </w:tc>
        <w:tc>
          <w:tcPr>
            <w:tcW w:w="0" w:type="auto"/>
            <w:noWrap/>
            <w:tcPrChange w:id="1054" w:author="Guy, Rachel" w:date="2022-04-13T23:11:00Z">
              <w:tcPr>
                <w:tcW w:w="0" w:type="auto"/>
                <w:noWrap/>
              </w:tcPr>
            </w:tcPrChange>
          </w:tcPr>
          <w:p w14:paraId="58875301" w14:textId="7BFD83F3"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1055" w:author="Rose, Douglas" w:date="2022-03-16T15:58:00Z"/>
                <w:del w:id="1056" w:author="Guy, Rachel" w:date="2022-04-13T23:11:00Z"/>
                <w:rFonts w:asciiTheme="minorHAnsi" w:hAnsiTheme="minorHAnsi" w:cstheme="minorHAnsi"/>
                <w:sz w:val="22"/>
                <w:szCs w:val="22"/>
                <w:rPrChange w:id="1057" w:author="Guy, Rachel" w:date="2022-04-14T17:06:00Z">
                  <w:rPr>
                    <w:ins w:id="1058" w:author="Rose, Douglas" w:date="2022-03-16T15:58:00Z"/>
                    <w:del w:id="1059" w:author="Guy, Rachel" w:date="2022-04-13T23:11:00Z"/>
                    <w:rFonts w:ascii="Garamond" w:hAnsi="Garamond"/>
                    <w:sz w:val="22"/>
                    <w:szCs w:val="22"/>
                  </w:rPr>
                </w:rPrChange>
              </w:rPr>
            </w:pPr>
            <w:ins w:id="1060" w:author="Rose, Douglas" w:date="2022-03-16T15:58:00Z">
              <w:del w:id="1061" w:author="Guy, Rachel" w:date="2022-04-13T23:11:00Z">
                <w:r w:rsidRPr="000E4784" w:rsidDel="00B75F25">
                  <w:rPr>
                    <w:rFonts w:asciiTheme="minorHAnsi" w:hAnsiTheme="minorHAnsi" w:cstheme="minorHAnsi"/>
                    <w:sz w:val="22"/>
                    <w:szCs w:val="22"/>
                    <w:rPrChange w:id="1062" w:author="Guy, Rachel" w:date="2022-04-14T17:06:00Z">
                      <w:rPr>
                        <w:rFonts w:ascii="Garamond" w:hAnsi="Garamond"/>
                        <w:sz w:val="22"/>
                        <w:szCs w:val="22"/>
                      </w:rPr>
                    </w:rPrChange>
                  </w:rPr>
                  <w:delText>14:45</w:delText>
                </w:r>
              </w:del>
            </w:ins>
          </w:p>
        </w:tc>
      </w:tr>
      <w:tr w:rsidR="004E7705" w:rsidRPr="000E4784" w:rsidDel="00B75F25" w14:paraId="269B4105" w14:textId="662C5F81" w:rsidTr="00B75F25">
        <w:tblPrEx>
          <w:tblW w:w="5871" w:type="dxa"/>
          <w:tblPrExChange w:id="1063" w:author="Guy, Rachel" w:date="2022-04-13T23:11:00Z">
            <w:tblPrEx>
              <w:tblW w:w="5871" w:type="dxa"/>
            </w:tblPrEx>
          </w:tblPrExChange>
        </w:tblPrEx>
        <w:trPr>
          <w:trHeight w:val="288"/>
          <w:ins w:id="1064" w:author="Rose, Douglas" w:date="2022-03-16T15:58:00Z"/>
          <w:del w:id="1065" w:author="Guy, Rachel" w:date="2022-04-13T23:11:00Z"/>
          <w:trPrChange w:id="1066" w:author="Guy, Rachel" w:date="2022-04-13T23:11:00Z">
            <w:trPr>
              <w:trHeight w:val="288"/>
            </w:trPr>
          </w:trPrChange>
        </w:trPr>
        <w:tc>
          <w:tcPr>
            <w:tcW w:w="0" w:type="auto"/>
            <w:noWrap/>
            <w:tcPrChange w:id="1067" w:author="Guy, Rachel" w:date="2022-04-13T23:11:00Z">
              <w:tcPr>
                <w:tcW w:w="0" w:type="auto"/>
                <w:noWrap/>
              </w:tcPr>
            </w:tcPrChange>
          </w:tcPr>
          <w:p w14:paraId="371DA77E" w14:textId="110D8ED1"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1068" w:author="Rose, Douglas" w:date="2022-03-16T15:58:00Z"/>
                <w:del w:id="1069" w:author="Guy, Rachel" w:date="2022-04-13T23:11:00Z"/>
                <w:rFonts w:asciiTheme="minorHAnsi" w:hAnsiTheme="minorHAnsi" w:cstheme="minorHAnsi"/>
                <w:sz w:val="22"/>
                <w:szCs w:val="22"/>
                <w:rPrChange w:id="1070" w:author="Guy, Rachel" w:date="2022-04-14T17:06:00Z">
                  <w:rPr>
                    <w:ins w:id="1071" w:author="Rose, Douglas" w:date="2022-03-16T15:58:00Z"/>
                    <w:del w:id="1072" w:author="Guy, Rachel" w:date="2022-04-13T23:11:00Z"/>
                    <w:rFonts w:ascii="Garamond" w:hAnsi="Garamond"/>
                    <w:sz w:val="22"/>
                    <w:szCs w:val="22"/>
                  </w:rPr>
                </w:rPrChange>
              </w:rPr>
            </w:pPr>
            <w:ins w:id="1073" w:author="Rose, Douglas" w:date="2022-03-16T15:58:00Z">
              <w:del w:id="1074" w:author="Guy, Rachel" w:date="2022-04-13T23:11:00Z">
                <w:r w:rsidRPr="000E4784" w:rsidDel="00B75F25">
                  <w:rPr>
                    <w:rFonts w:asciiTheme="minorHAnsi" w:hAnsiTheme="minorHAnsi" w:cstheme="minorHAnsi"/>
                    <w:sz w:val="22"/>
                    <w:szCs w:val="22"/>
                    <w:rPrChange w:id="1075" w:author="Guy, Rachel" w:date="2022-04-14T17:06:00Z">
                      <w:rPr>
                        <w:rFonts w:ascii="Garamond" w:hAnsi="Garamond"/>
                        <w:sz w:val="22"/>
                        <w:szCs w:val="22"/>
                      </w:rPr>
                    </w:rPrChange>
                  </w:rPr>
                  <w:delText>12/17/2020</w:delText>
                </w:r>
              </w:del>
            </w:ins>
          </w:p>
        </w:tc>
        <w:tc>
          <w:tcPr>
            <w:tcW w:w="0" w:type="auto"/>
            <w:noWrap/>
            <w:tcPrChange w:id="1076" w:author="Guy, Rachel" w:date="2022-04-13T23:11:00Z">
              <w:tcPr>
                <w:tcW w:w="0" w:type="auto"/>
                <w:noWrap/>
              </w:tcPr>
            </w:tcPrChange>
          </w:tcPr>
          <w:p w14:paraId="07AF4D97" w14:textId="502CAE35"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1077" w:author="Rose, Douglas" w:date="2022-03-16T15:58:00Z"/>
                <w:del w:id="1078" w:author="Guy, Rachel" w:date="2022-04-13T23:11:00Z"/>
                <w:rFonts w:asciiTheme="minorHAnsi" w:hAnsiTheme="minorHAnsi" w:cstheme="minorHAnsi"/>
                <w:sz w:val="22"/>
                <w:szCs w:val="22"/>
                <w:rPrChange w:id="1079" w:author="Guy, Rachel" w:date="2022-04-14T17:06:00Z">
                  <w:rPr>
                    <w:ins w:id="1080" w:author="Rose, Douglas" w:date="2022-03-16T15:58:00Z"/>
                    <w:del w:id="1081" w:author="Guy, Rachel" w:date="2022-04-13T23:11:00Z"/>
                    <w:rFonts w:ascii="Garamond" w:hAnsi="Garamond"/>
                    <w:sz w:val="22"/>
                    <w:szCs w:val="22"/>
                  </w:rPr>
                </w:rPrChange>
              </w:rPr>
            </w:pPr>
            <w:ins w:id="1082" w:author="Rose, Douglas" w:date="2022-03-16T15:58:00Z">
              <w:del w:id="1083" w:author="Guy, Rachel" w:date="2022-04-13T23:11:00Z">
                <w:r w:rsidRPr="000E4784" w:rsidDel="00B75F25">
                  <w:rPr>
                    <w:rFonts w:asciiTheme="minorHAnsi" w:hAnsiTheme="minorHAnsi" w:cstheme="minorHAnsi"/>
                    <w:sz w:val="22"/>
                    <w:szCs w:val="22"/>
                    <w:rPrChange w:id="1084" w:author="Guy, Rachel" w:date="2022-04-14T17:06:00Z">
                      <w:rPr>
                        <w:rFonts w:ascii="Garamond" w:hAnsi="Garamond"/>
                        <w:sz w:val="22"/>
                        <w:szCs w:val="22"/>
                      </w:rPr>
                    </w:rPrChange>
                  </w:rPr>
                  <w:delText>15:00</w:delText>
                </w:r>
              </w:del>
            </w:ins>
          </w:p>
        </w:tc>
        <w:tc>
          <w:tcPr>
            <w:tcW w:w="0" w:type="auto"/>
            <w:noWrap/>
            <w:tcPrChange w:id="1085" w:author="Guy, Rachel" w:date="2022-04-13T23:11:00Z">
              <w:tcPr>
                <w:tcW w:w="0" w:type="auto"/>
                <w:noWrap/>
              </w:tcPr>
            </w:tcPrChange>
          </w:tcPr>
          <w:p w14:paraId="6B4051E6" w14:textId="5D240FA1"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1086" w:author="Rose, Douglas" w:date="2022-03-16T15:58:00Z"/>
                <w:del w:id="1087" w:author="Guy, Rachel" w:date="2022-04-13T23:11:00Z"/>
                <w:rFonts w:asciiTheme="minorHAnsi" w:hAnsiTheme="minorHAnsi" w:cstheme="minorHAnsi"/>
                <w:sz w:val="22"/>
                <w:szCs w:val="22"/>
                <w:rPrChange w:id="1088" w:author="Guy, Rachel" w:date="2022-04-14T17:06:00Z">
                  <w:rPr>
                    <w:ins w:id="1089" w:author="Rose, Douglas" w:date="2022-03-16T15:58:00Z"/>
                    <w:del w:id="1090" w:author="Guy, Rachel" w:date="2022-04-13T23:11:00Z"/>
                    <w:rFonts w:ascii="Garamond" w:hAnsi="Garamond"/>
                    <w:sz w:val="22"/>
                    <w:szCs w:val="22"/>
                  </w:rPr>
                </w:rPrChange>
              </w:rPr>
            </w:pPr>
            <w:ins w:id="1091" w:author="Rose, Douglas" w:date="2022-03-16T15:58:00Z">
              <w:del w:id="1092" w:author="Guy, Rachel" w:date="2022-04-13T23:11:00Z">
                <w:r w:rsidRPr="000E4784" w:rsidDel="00B75F25">
                  <w:rPr>
                    <w:rFonts w:asciiTheme="minorHAnsi" w:hAnsiTheme="minorHAnsi" w:cstheme="minorHAnsi"/>
                    <w:sz w:val="22"/>
                    <w:szCs w:val="22"/>
                    <w:rPrChange w:id="1093" w:author="Guy, Rachel" w:date="2022-04-14T17:06:00Z">
                      <w:rPr>
                        <w:rFonts w:ascii="Garamond" w:hAnsi="Garamond"/>
                        <w:sz w:val="22"/>
                        <w:szCs w:val="22"/>
                      </w:rPr>
                    </w:rPrChange>
                  </w:rPr>
                  <w:delText>1/27/2020</w:delText>
                </w:r>
              </w:del>
            </w:ins>
          </w:p>
        </w:tc>
        <w:tc>
          <w:tcPr>
            <w:tcW w:w="0" w:type="auto"/>
            <w:noWrap/>
            <w:tcPrChange w:id="1094" w:author="Guy, Rachel" w:date="2022-04-13T23:11:00Z">
              <w:tcPr>
                <w:tcW w:w="0" w:type="auto"/>
                <w:noWrap/>
              </w:tcPr>
            </w:tcPrChange>
          </w:tcPr>
          <w:p w14:paraId="1D92DFAA" w14:textId="4B786E4D" w:rsidR="004E7705" w:rsidRPr="000E4784" w:rsidDel="00B75F25" w:rsidRDefault="004E7705" w:rsidP="00B75F25">
            <w:pPr>
              <w:pStyle w:val="HTMLPreformatted"/>
              <w:tabs>
                <w:tab w:val="clear" w:pos="916"/>
                <w:tab w:val="clear" w:pos="1832"/>
                <w:tab w:val="clear" w:pos="2748"/>
                <w:tab w:val="left" w:pos="1080"/>
                <w:tab w:val="left" w:pos="2070"/>
                <w:tab w:val="left" w:pos="3240"/>
              </w:tabs>
              <w:rPr>
                <w:ins w:id="1095" w:author="Rose, Douglas" w:date="2022-03-16T15:58:00Z"/>
                <w:del w:id="1096" w:author="Guy, Rachel" w:date="2022-04-13T23:11:00Z"/>
                <w:rFonts w:asciiTheme="minorHAnsi" w:hAnsiTheme="minorHAnsi" w:cstheme="minorHAnsi"/>
                <w:sz w:val="22"/>
                <w:szCs w:val="22"/>
                <w:rPrChange w:id="1097" w:author="Guy, Rachel" w:date="2022-04-14T17:06:00Z">
                  <w:rPr>
                    <w:ins w:id="1098" w:author="Rose, Douglas" w:date="2022-03-16T15:58:00Z"/>
                    <w:del w:id="1099" w:author="Guy, Rachel" w:date="2022-04-13T23:11:00Z"/>
                    <w:rFonts w:ascii="Garamond" w:hAnsi="Garamond"/>
                    <w:sz w:val="22"/>
                    <w:szCs w:val="22"/>
                  </w:rPr>
                </w:rPrChange>
              </w:rPr>
            </w:pPr>
            <w:ins w:id="1100" w:author="Rose, Douglas" w:date="2022-03-16T15:58:00Z">
              <w:del w:id="1101" w:author="Guy, Rachel" w:date="2022-04-13T23:11:00Z">
                <w:r w:rsidRPr="000E4784" w:rsidDel="00B75F25">
                  <w:rPr>
                    <w:rFonts w:asciiTheme="minorHAnsi" w:hAnsiTheme="minorHAnsi" w:cstheme="minorHAnsi"/>
                    <w:sz w:val="22"/>
                    <w:szCs w:val="22"/>
                    <w:rPrChange w:id="1102" w:author="Guy, Rachel" w:date="2022-04-14T17:06:00Z">
                      <w:rPr>
                        <w:rFonts w:ascii="Garamond" w:hAnsi="Garamond"/>
                        <w:sz w:val="22"/>
                        <w:szCs w:val="22"/>
                      </w:rPr>
                    </w:rPrChange>
                  </w:rPr>
                  <w:delText>20:00</w:delText>
                </w:r>
              </w:del>
            </w:ins>
          </w:p>
        </w:tc>
      </w:tr>
    </w:tbl>
    <w:p w14:paraId="2D1A2280" w14:textId="77777777" w:rsidR="004E7705" w:rsidRPr="000E4784" w:rsidRDefault="004E7705" w:rsidP="004E7705">
      <w:pPr>
        <w:pStyle w:val="HTMLPreformatted"/>
        <w:tabs>
          <w:tab w:val="clear" w:pos="916"/>
          <w:tab w:val="clear" w:pos="1832"/>
          <w:tab w:val="clear" w:pos="2748"/>
          <w:tab w:val="left" w:pos="1080"/>
          <w:tab w:val="left" w:pos="2070"/>
          <w:tab w:val="left" w:pos="3240"/>
        </w:tabs>
        <w:rPr>
          <w:ins w:id="1103" w:author="Rose, Douglas" w:date="2022-03-16T15:58:00Z"/>
          <w:rFonts w:asciiTheme="minorHAnsi" w:hAnsiTheme="minorHAnsi" w:cstheme="minorHAnsi"/>
          <w:b/>
          <w:bCs/>
          <w:sz w:val="22"/>
          <w:szCs w:val="22"/>
          <w:rPrChange w:id="1104" w:author="Guy, Rachel" w:date="2022-04-14T17:06:00Z">
            <w:rPr>
              <w:ins w:id="1105" w:author="Rose, Douglas" w:date="2022-03-16T15:58:00Z"/>
              <w:rFonts w:ascii="Garamond" w:hAnsi="Garamond"/>
              <w:b/>
              <w:bCs/>
              <w:sz w:val="22"/>
              <w:szCs w:val="22"/>
            </w:rPr>
          </w:rPrChange>
        </w:rPr>
      </w:pPr>
    </w:p>
    <w:p w14:paraId="5EAA5F7D" w14:textId="77777777" w:rsidR="004E7705" w:rsidRPr="000E4784" w:rsidRDefault="004E7705" w:rsidP="004E7705">
      <w:pPr>
        <w:pStyle w:val="HTMLPreformatted"/>
        <w:tabs>
          <w:tab w:val="clear" w:pos="916"/>
          <w:tab w:val="clear" w:pos="1832"/>
          <w:tab w:val="clear" w:pos="2748"/>
          <w:tab w:val="left" w:pos="1080"/>
          <w:tab w:val="left" w:pos="2070"/>
          <w:tab w:val="left" w:pos="3240"/>
        </w:tabs>
        <w:rPr>
          <w:ins w:id="1106" w:author="Rose, Douglas" w:date="2022-03-16T15:58:00Z"/>
          <w:rFonts w:asciiTheme="minorHAnsi" w:hAnsiTheme="minorHAnsi" w:cstheme="minorHAnsi"/>
          <w:b/>
          <w:bCs/>
          <w:sz w:val="22"/>
          <w:szCs w:val="22"/>
          <w:rPrChange w:id="1107" w:author="Guy, Rachel" w:date="2022-04-14T17:06:00Z">
            <w:rPr>
              <w:ins w:id="1108" w:author="Rose, Douglas" w:date="2022-03-16T15:58:00Z"/>
              <w:rFonts w:ascii="Garamond" w:hAnsi="Garamond"/>
              <w:b/>
              <w:bCs/>
              <w:sz w:val="22"/>
              <w:szCs w:val="22"/>
            </w:rPr>
          </w:rPrChange>
        </w:rPr>
      </w:pPr>
      <w:ins w:id="1109" w:author="Rose, Douglas" w:date="2022-03-16T15:58:00Z">
        <w:r w:rsidRPr="000E4784">
          <w:rPr>
            <w:rFonts w:asciiTheme="minorHAnsi" w:hAnsiTheme="minorHAnsi" w:cstheme="minorHAnsi"/>
            <w:b/>
            <w:bCs/>
            <w:sz w:val="22"/>
            <w:szCs w:val="22"/>
            <w:rPrChange w:id="1110" w:author="Guy, Rachel" w:date="2022-04-14T17:06:00Z">
              <w:rPr>
                <w:rFonts w:ascii="Garamond" w:hAnsi="Garamond"/>
                <w:b/>
                <w:bCs/>
                <w:sz w:val="22"/>
                <w:szCs w:val="22"/>
              </w:rPr>
            </w:rPrChange>
          </w:rPr>
          <w:t>Dean Creek</w:t>
        </w:r>
      </w:ins>
    </w:p>
    <w:tbl>
      <w:tblPr>
        <w:tblStyle w:val="TableGrid"/>
        <w:tblW w:w="0" w:type="auto"/>
        <w:tblLook w:val="04A0" w:firstRow="1" w:lastRow="0" w:firstColumn="1" w:lastColumn="0" w:noHBand="0" w:noVBand="1"/>
      </w:tblPr>
      <w:tblGrid>
        <w:gridCol w:w="1607"/>
        <w:gridCol w:w="1558"/>
        <w:gridCol w:w="1535"/>
        <w:gridCol w:w="1169"/>
        <w:tblGridChange w:id="1111">
          <w:tblGrid>
            <w:gridCol w:w="1607"/>
            <w:gridCol w:w="1558"/>
            <w:gridCol w:w="1535"/>
            <w:gridCol w:w="1169"/>
          </w:tblGrid>
        </w:tblGridChange>
      </w:tblGrid>
      <w:tr w:rsidR="00630FEF" w:rsidRPr="000E4784" w14:paraId="69C0A059" w14:textId="77777777" w:rsidTr="00630FEF">
        <w:trPr>
          <w:trHeight w:val="350"/>
          <w:ins w:id="1112" w:author="Guy, Rachel" w:date="2022-04-14T16:28:00Z"/>
        </w:trPr>
        <w:tc>
          <w:tcPr>
            <w:tcW w:w="1607" w:type="dxa"/>
            <w:noWrap/>
            <w:hideMark/>
          </w:tcPr>
          <w:p w14:paraId="3C683812" w14:textId="77777777" w:rsidR="00630FEF" w:rsidRPr="000E4784" w:rsidRDefault="00630FEF" w:rsidP="00630FEF">
            <w:pPr>
              <w:pStyle w:val="HTMLPreformatted"/>
              <w:tabs>
                <w:tab w:val="left" w:pos="1080"/>
                <w:tab w:val="left" w:pos="2070"/>
                <w:tab w:val="left" w:pos="3240"/>
              </w:tabs>
              <w:rPr>
                <w:ins w:id="1113" w:author="Guy, Rachel" w:date="2022-04-14T16:28:00Z"/>
                <w:rFonts w:asciiTheme="minorHAnsi" w:hAnsiTheme="minorHAnsi" w:cstheme="minorHAnsi"/>
                <w:sz w:val="22"/>
                <w:szCs w:val="22"/>
                <w:rPrChange w:id="1114" w:author="Guy, Rachel" w:date="2022-04-14T17:06:00Z">
                  <w:rPr>
                    <w:ins w:id="1115" w:author="Guy, Rachel" w:date="2022-04-14T16:28:00Z"/>
                    <w:rFonts w:ascii="Garamond" w:hAnsi="Garamond"/>
                    <w:b/>
                    <w:bCs/>
                    <w:sz w:val="22"/>
                    <w:szCs w:val="22"/>
                  </w:rPr>
                </w:rPrChange>
              </w:rPr>
            </w:pPr>
            <w:ins w:id="1116" w:author="Guy, Rachel" w:date="2022-04-14T16:28:00Z">
              <w:r w:rsidRPr="000E4784">
                <w:rPr>
                  <w:rFonts w:asciiTheme="minorHAnsi" w:hAnsiTheme="minorHAnsi" w:cstheme="minorHAnsi"/>
                  <w:sz w:val="22"/>
                  <w:szCs w:val="22"/>
                  <w:rPrChange w:id="1117" w:author="Guy, Rachel" w:date="2022-04-14T17:06:00Z">
                    <w:rPr>
                      <w:rFonts w:ascii="Garamond" w:hAnsi="Garamond"/>
                      <w:b/>
                      <w:bCs/>
                      <w:sz w:val="22"/>
                      <w:szCs w:val="22"/>
                    </w:rPr>
                  </w:rPrChange>
                </w:rPr>
                <w:t>Deploy Date</w:t>
              </w:r>
            </w:ins>
          </w:p>
        </w:tc>
        <w:tc>
          <w:tcPr>
            <w:tcW w:w="1558" w:type="dxa"/>
            <w:noWrap/>
            <w:hideMark/>
          </w:tcPr>
          <w:p w14:paraId="053BDB17" w14:textId="77777777" w:rsidR="00630FEF" w:rsidRPr="000E4784" w:rsidRDefault="00630FEF" w:rsidP="00630FEF">
            <w:pPr>
              <w:pStyle w:val="HTMLPreformatted"/>
              <w:tabs>
                <w:tab w:val="left" w:pos="1080"/>
                <w:tab w:val="left" w:pos="2070"/>
                <w:tab w:val="left" w:pos="3240"/>
              </w:tabs>
              <w:rPr>
                <w:ins w:id="1118" w:author="Guy, Rachel" w:date="2022-04-14T16:28:00Z"/>
                <w:rFonts w:asciiTheme="minorHAnsi" w:hAnsiTheme="minorHAnsi" w:cstheme="minorHAnsi"/>
                <w:sz w:val="22"/>
                <w:szCs w:val="22"/>
                <w:rPrChange w:id="1119" w:author="Guy, Rachel" w:date="2022-04-14T17:06:00Z">
                  <w:rPr>
                    <w:ins w:id="1120" w:author="Guy, Rachel" w:date="2022-04-14T16:28:00Z"/>
                    <w:rFonts w:ascii="Garamond" w:hAnsi="Garamond"/>
                    <w:b/>
                    <w:bCs/>
                    <w:sz w:val="22"/>
                    <w:szCs w:val="22"/>
                  </w:rPr>
                </w:rPrChange>
              </w:rPr>
            </w:pPr>
            <w:ins w:id="1121" w:author="Guy, Rachel" w:date="2022-04-14T16:28:00Z">
              <w:r w:rsidRPr="000E4784">
                <w:rPr>
                  <w:rFonts w:asciiTheme="minorHAnsi" w:hAnsiTheme="minorHAnsi" w:cstheme="minorHAnsi"/>
                  <w:sz w:val="22"/>
                  <w:szCs w:val="22"/>
                  <w:rPrChange w:id="1122" w:author="Guy, Rachel" w:date="2022-04-14T17:06:00Z">
                    <w:rPr>
                      <w:rFonts w:ascii="Garamond" w:hAnsi="Garamond"/>
                      <w:b/>
                      <w:bCs/>
                      <w:sz w:val="22"/>
                      <w:szCs w:val="22"/>
                    </w:rPr>
                  </w:rPrChange>
                </w:rPr>
                <w:t>Deploy Time</w:t>
              </w:r>
            </w:ins>
          </w:p>
        </w:tc>
        <w:tc>
          <w:tcPr>
            <w:tcW w:w="1535" w:type="dxa"/>
            <w:noWrap/>
            <w:hideMark/>
          </w:tcPr>
          <w:p w14:paraId="6450BEF2" w14:textId="77777777" w:rsidR="00630FEF" w:rsidRPr="000E4784" w:rsidRDefault="00630FEF" w:rsidP="00630FEF">
            <w:pPr>
              <w:pStyle w:val="HTMLPreformatted"/>
              <w:tabs>
                <w:tab w:val="left" w:pos="1080"/>
                <w:tab w:val="left" w:pos="2070"/>
                <w:tab w:val="left" w:pos="3240"/>
              </w:tabs>
              <w:rPr>
                <w:ins w:id="1123" w:author="Guy, Rachel" w:date="2022-04-14T16:28:00Z"/>
                <w:rFonts w:asciiTheme="minorHAnsi" w:hAnsiTheme="minorHAnsi" w:cstheme="minorHAnsi"/>
                <w:sz w:val="22"/>
                <w:szCs w:val="22"/>
                <w:rPrChange w:id="1124" w:author="Guy, Rachel" w:date="2022-04-14T17:06:00Z">
                  <w:rPr>
                    <w:ins w:id="1125" w:author="Guy, Rachel" w:date="2022-04-14T16:28:00Z"/>
                    <w:rFonts w:ascii="Garamond" w:hAnsi="Garamond"/>
                    <w:b/>
                    <w:bCs/>
                    <w:sz w:val="22"/>
                    <w:szCs w:val="22"/>
                  </w:rPr>
                </w:rPrChange>
              </w:rPr>
            </w:pPr>
            <w:ins w:id="1126" w:author="Guy, Rachel" w:date="2022-04-14T16:28:00Z">
              <w:r w:rsidRPr="000E4784">
                <w:rPr>
                  <w:rFonts w:asciiTheme="minorHAnsi" w:hAnsiTheme="minorHAnsi" w:cstheme="minorHAnsi"/>
                  <w:sz w:val="22"/>
                  <w:szCs w:val="22"/>
                  <w:rPrChange w:id="1127" w:author="Guy, Rachel" w:date="2022-04-14T17:06:00Z">
                    <w:rPr>
                      <w:rFonts w:ascii="Garamond" w:hAnsi="Garamond"/>
                      <w:b/>
                      <w:bCs/>
                      <w:sz w:val="22"/>
                      <w:szCs w:val="22"/>
                    </w:rPr>
                  </w:rPrChange>
                </w:rPr>
                <w:t>Retrieve Date</w:t>
              </w:r>
            </w:ins>
          </w:p>
        </w:tc>
        <w:tc>
          <w:tcPr>
            <w:tcW w:w="1169" w:type="dxa"/>
            <w:noWrap/>
            <w:hideMark/>
          </w:tcPr>
          <w:p w14:paraId="08BA2F98" w14:textId="77777777" w:rsidR="00630FEF" w:rsidRPr="000E4784" w:rsidRDefault="00630FEF" w:rsidP="00630FEF">
            <w:pPr>
              <w:pStyle w:val="HTMLPreformatted"/>
              <w:tabs>
                <w:tab w:val="left" w:pos="1080"/>
                <w:tab w:val="left" w:pos="2070"/>
                <w:tab w:val="left" w:pos="3240"/>
              </w:tabs>
              <w:rPr>
                <w:ins w:id="1128" w:author="Guy, Rachel" w:date="2022-04-14T16:28:00Z"/>
                <w:rFonts w:asciiTheme="minorHAnsi" w:hAnsiTheme="minorHAnsi" w:cstheme="minorHAnsi"/>
                <w:sz w:val="22"/>
                <w:szCs w:val="22"/>
                <w:rPrChange w:id="1129" w:author="Guy, Rachel" w:date="2022-04-14T17:06:00Z">
                  <w:rPr>
                    <w:ins w:id="1130" w:author="Guy, Rachel" w:date="2022-04-14T16:28:00Z"/>
                    <w:rFonts w:ascii="Garamond" w:hAnsi="Garamond"/>
                    <w:b/>
                    <w:bCs/>
                    <w:sz w:val="22"/>
                    <w:szCs w:val="22"/>
                  </w:rPr>
                </w:rPrChange>
              </w:rPr>
            </w:pPr>
            <w:ins w:id="1131" w:author="Guy, Rachel" w:date="2022-04-14T16:28:00Z">
              <w:r w:rsidRPr="000E4784">
                <w:rPr>
                  <w:rFonts w:asciiTheme="minorHAnsi" w:hAnsiTheme="minorHAnsi" w:cstheme="minorHAnsi"/>
                  <w:sz w:val="22"/>
                  <w:szCs w:val="22"/>
                  <w:rPrChange w:id="1132" w:author="Guy, Rachel" w:date="2022-04-14T17:06:00Z">
                    <w:rPr>
                      <w:rFonts w:ascii="Garamond" w:hAnsi="Garamond"/>
                      <w:b/>
                      <w:bCs/>
                      <w:sz w:val="22"/>
                      <w:szCs w:val="22"/>
                    </w:rPr>
                  </w:rPrChange>
                </w:rPr>
                <w:t>Retrieve Time</w:t>
              </w:r>
            </w:ins>
          </w:p>
        </w:tc>
      </w:tr>
      <w:tr w:rsidR="00630FEF" w:rsidRPr="000E4784" w14:paraId="1923CE5F" w14:textId="77777777" w:rsidTr="00630FEF">
        <w:trPr>
          <w:trHeight w:val="350"/>
          <w:ins w:id="1133" w:author="Guy, Rachel" w:date="2022-04-14T16:28:00Z"/>
        </w:trPr>
        <w:tc>
          <w:tcPr>
            <w:tcW w:w="1607" w:type="dxa"/>
            <w:noWrap/>
            <w:hideMark/>
          </w:tcPr>
          <w:p w14:paraId="1DD47723" w14:textId="77777777" w:rsidR="00630FEF" w:rsidRPr="000E4784" w:rsidRDefault="00630FEF" w:rsidP="00630FEF">
            <w:pPr>
              <w:pStyle w:val="HTMLPreformatted"/>
              <w:tabs>
                <w:tab w:val="left" w:pos="1080"/>
                <w:tab w:val="left" w:pos="2070"/>
                <w:tab w:val="left" w:pos="3240"/>
              </w:tabs>
              <w:rPr>
                <w:ins w:id="1134" w:author="Guy, Rachel" w:date="2022-04-14T16:28:00Z"/>
                <w:rFonts w:asciiTheme="minorHAnsi" w:hAnsiTheme="minorHAnsi" w:cstheme="minorHAnsi"/>
                <w:sz w:val="22"/>
                <w:szCs w:val="22"/>
                <w:rPrChange w:id="1135" w:author="Guy, Rachel" w:date="2022-04-14T17:06:00Z">
                  <w:rPr>
                    <w:ins w:id="1136" w:author="Guy, Rachel" w:date="2022-04-14T16:28:00Z"/>
                    <w:rFonts w:ascii="Garamond" w:hAnsi="Garamond"/>
                    <w:b/>
                    <w:bCs/>
                    <w:sz w:val="22"/>
                    <w:szCs w:val="22"/>
                  </w:rPr>
                </w:rPrChange>
              </w:rPr>
            </w:pPr>
            <w:ins w:id="1137" w:author="Guy, Rachel" w:date="2022-04-14T16:28:00Z">
              <w:r w:rsidRPr="000E4784">
                <w:rPr>
                  <w:rFonts w:asciiTheme="minorHAnsi" w:hAnsiTheme="minorHAnsi" w:cstheme="minorHAnsi"/>
                  <w:sz w:val="22"/>
                  <w:szCs w:val="22"/>
                  <w:rPrChange w:id="1138" w:author="Guy, Rachel" w:date="2022-04-14T17:06:00Z">
                    <w:rPr>
                      <w:rFonts w:ascii="Garamond" w:hAnsi="Garamond"/>
                      <w:b/>
                      <w:bCs/>
                      <w:sz w:val="22"/>
                      <w:szCs w:val="22"/>
                    </w:rPr>
                  </w:rPrChange>
                </w:rPr>
                <w:t>1/28/2021</w:t>
              </w:r>
            </w:ins>
          </w:p>
        </w:tc>
        <w:tc>
          <w:tcPr>
            <w:tcW w:w="1558" w:type="dxa"/>
            <w:noWrap/>
            <w:hideMark/>
          </w:tcPr>
          <w:p w14:paraId="7AEB3667" w14:textId="77777777" w:rsidR="00630FEF" w:rsidRPr="000E4784" w:rsidRDefault="00630FEF" w:rsidP="00630FEF">
            <w:pPr>
              <w:pStyle w:val="HTMLPreformatted"/>
              <w:tabs>
                <w:tab w:val="left" w:pos="1080"/>
                <w:tab w:val="left" w:pos="2070"/>
                <w:tab w:val="left" w:pos="3240"/>
              </w:tabs>
              <w:rPr>
                <w:ins w:id="1139" w:author="Guy, Rachel" w:date="2022-04-14T16:28:00Z"/>
                <w:rFonts w:asciiTheme="minorHAnsi" w:hAnsiTheme="minorHAnsi" w:cstheme="minorHAnsi"/>
                <w:sz w:val="22"/>
                <w:szCs w:val="22"/>
                <w:rPrChange w:id="1140" w:author="Guy, Rachel" w:date="2022-04-14T17:06:00Z">
                  <w:rPr>
                    <w:ins w:id="1141" w:author="Guy, Rachel" w:date="2022-04-14T16:28:00Z"/>
                    <w:rFonts w:ascii="Garamond" w:hAnsi="Garamond"/>
                    <w:b/>
                    <w:bCs/>
                    <w:sz w:val="22"/>
                    <w:szCs w:val="22"/>
                  </w:rPr>
                </w:rPrChange>
              </w:rPr>
            </w:pPr>
            <w:ins w:id="1142" w:author="Guy, Rachel" w:date="2022-04-14T16:28:00Z">
              <w:r w:rsidRPr="000E4784">
                <w:rPr>
                  <w:rFonts w:asciiTheme="minorHAnsi" w:hAnsiTheme="minorHAnsi" w:cstheme="minorHAnsi"/>
                  <w:sz w:val="22"/>
                  <w:szCs w:val="22"/>
                  <w:rPrChange w:id="1143" w:author="Guy, Rachel" w:date="2022-04-14T17:06:00Z">
                    <w:rPr>
                      <w:rFonts w:ascii="Garamond" w:hAnsi="Garamond"/>
                      <w:b/>
                      <w:bCs/>
                      <w:sz w:val="22"/>
                      <w:szCs w:val="22"/>
                    </w:rPr>
                  </w:rPrChange>
                </w:rPr>
                <w:t>15:15</w:t>
              </w:r>
            </w:ins>
          </w:p>
        </w:tc>
        <w:tc>
          <w:tcPr>
            <w:tcW w:w="1535" w:type="dxa"/>
            <w:noWrap/>
            <w:hideMark/>
          </w:tcPr>
          <w:p w14:paraId="2C931291" w14:textId="77777777" w:rsidR="00630FEF" w:rsidRPr="000E4784" w:rsidRDefault="00630FEF" w:rsidP="00630FEF">
            <w:pPr>
              <w:pStyle w:val="HTMLPreformatted"/>
              <w:tabs>
                <w:tab w:val="left" w:pos="1080"/>
                <w:tab w:val="left" w:pos="2070"/>
                <w:tab w:val="left" w:pos="3240"/>
              </w:tabs>
              <w:rPr>
                <w:ins w:id="1144" w:author="Guy, Rachel" w:date="2022-04-14T16:28:00Z"/>
                <w:rFonts w:asciiTheme="minorHAnsi" w:hAnsiTheme="minorHAnsi" w:cstheme="minorHAnsi"/>
                <w:sz w:val="22"/>
                <w:szCs w:val="22"/>
                <w:rPrChange w:id="1145" w:author="Guy, Rachel" w:date="2022-04-14T17:06:00Z">
                  <w:rPr>
                    <w:ins w:id="1146" w:author="Guy, Rachel" w:date="2022-04-14T16:28:00Z"/>
                    <w:rFonts w:ascii="Garamond" w:hAnsi="Garamond"/>
                    <w:b/>
                    <w:bCs/>
                    <w:sz w:val="22"/>
                    <w:szCs w:val="22"/>
                  </w:rPr>
                </w:rPrChange>
              </w:rPr>
            </w:pPr>
            <w:ins w:id="1147" w:author="Guy, Rachel" w:date="2022-04-14T16:28:00Z">
              <w:r w:rsidRPr="000E4784">
                <w:rPr>
                  <w:rFonts w:asciiTheme="minorHAnsi" w:hAnsiTheme="minorHAnsi" w:cstheme="minorHAnsi"/>
                  <w:sz w:val="22"/>
                  <w:szCs w:val="22"/>
                  <w:rPrChange w:id="1148" w:author="Guy, Rachel" w:date="2022-04-14T17:06:00Z">
                    <w:rPr>
                      <w:rFonts w:ascii="Garamond" w:hAnsi="Garamond"/>
                      <w:b/>
                      <w:bCs/>
                      <w:sz w:val="22"/>
                      <w:szCs w:val="22"/>
                    </w:rPr>
                  </w:rPrChange>
                </w:rPr>
                <w:t>2/26/2021</w:t>
              </w:r>
            </w:ins>
          </w:p>
        </w:tc>
        <w:tc>
          <w:tcPr>
            <w:tcW w:w="1169" w:type="dxa"/>
            <w:noWrap/>
            <w:hideMark/>
          </w:tcPr>
          <w:p w14:paraId="213C15FA" w14:textId="77777777" w:rsidR="00630FEF" w:rsidRPr="000E4784" w:rsidRDefault="00630FEF" w:rsidP="00630FEF">
            <w:pPr>
              <w:pStyle w:val="HTMLPreformatted"/>
              <w:tabs>
                <w:tab w:val="left" w:pos="1080"/>
                <w:tab w:val="left" w:pos="2070"/>
                <w:tab w:val="left" w:pos="3240"/>
              </w:tabs>
              <w:rPr>
                <w:ins w:id="1149" w:author="Guy, Rachel" w:date="2022-04-14T16:28:00Z"/>
                <w:rFonts w:asciiTheme="minorHAnsi" w:hAnsiTheme="minorHAnsi" w:cstheme="minorHAnsi"/>
                <w:sz w:val="22"/>
                <w:szCs w:val="22"/>
                <w:rPrChange w:id="1150" w:author="Guy, Rachel" w:date="2022-04-14T17:06:00Z">
                  <w:rPr>
                    <w:ins w:id="1151" w:author="Guy, Rachel" w:date="2022-04-14T16:28:00Z"/>
                    <w:rFonts w:ascii="Garamond" w:hAnsi="Garamond"/>
                    <w:b/>
                    <w:bCs/>
                    <w:sz w:val="22"/>
                    <w:szCs w:val="22"/>
                  </w:rPr>
                </w:rPrChange>
              </w:rPr>
            </w:pPr>
            <w:ins w:id="1152" w:author="Guy, Rachel" w:date="2022-04-14T16:28:00Z">
              <w:r w:rsidRPr="000E4784">
                <w:rPr>
                  <w:rFonts w:asciiTheme="minorHAnsi" w:hAnsiTheme="minorHAnsi" w:cstheme="minorHAnsi"/>
                  <w:sz w:val="22"/>
                  <w:szCs w:val="22"/>
                  <w:rPrChange w:id="1153" w:author="Guy, Rachel" w:date="2022-04-14T17:06:00Z">
                    <w:rPr>
                      <w:rFonts w:ascii="Garamond" w:hAnsi="Garamond"/>
                      <w:b/>
                      <w:bCs/>
                      <w:sz w:val="22"/>
                      <w:szCs w:val="22"/>
                    </w:rPr>
                  </w:rPrChange>
                </w:rPr>
                <w:t>16:15</w:t>
              </w:r>
            </w:ins>
          </w:p>
        </w:tc>
      </w:tr>
      <w:tr w:rsidR="00630FEF" w:rsidRPr="000E4784" w14:paraId="7ED3B186" w14:textId="77777777" w:rsidTr="00630FEF">
        <w:trPr>
          <w:trHeight w:val="350"/>
          <w:ins w:id="1154" w:author="Guy, Rachel" w:date="2022-04-14T16:28:00Z"/>
        </w:trPr>
        <w:tc>
          <w:tcPr>
            <w:tcW w:w="1607" w:type="dxa"/>
            <w:noWrap/>
            <w:hideMark/>
          </w:tcPr>
          <w:p w14:paraId="0DB0CEFB" w14:textId="77777777" w:rsidR="00630FEF" w:rsidRPr="000E4784" w:rsidRDefault="00630FEF" w:rsidP="00630FEF">
            <w:pPr>
              <w:pStyle w:val="HTMLPreformatted"/>
              <w:tabs>
                <w:tab w:val="left" w:pos="1080"/>
                <w:tab w:val="left" w:pos="2070"/>
                <w:tab w:val="left" w:pos="3240"/>
              </w:tabs>
              <w:rPr>
                <w:ins w:id="1155" w:author="Guy, Rachel" w:date="2022-04-14T16:28:00Z"/>
                <w:rFonts w:asciiTheme="minorHAnsi" w:hAnsiTheme="minorHAnsi" w:cstheme="minorHAnsi"/>
                <w:sz w:val="22"/>
                <w:szCs w:val="22"/>
                <w:rPrChange w:id="1156" w:author="Guy, Rachel" w:date="2022-04-14T17:06:00Z">
                  <w:rPr>
                    <w:ins w:id="1157" w:author="Guy, Rachel" w:date="2022-04-14T16:28:00Z"/>
                    <w:rFonts w:ascii="Garamond" w:hAnsi="Garamond"/>
                    <w:b/>
                    <w:bCs/>
                    <w:sz w:val="22"/>
                    <w:szCs w:val="22"/>
                  </w:rPr>
                </w:rPrChange>
              </w:rPr>
            </w:pPr>
            <w:ins w:id="1158" w:author="Guy, Rachel" w:date="2022-04-14T16:28:00Z">
              <w:r w:rsidRPr="000E4784">
                <w:rPr>
                  <w:rFonts w:asciiTheme="minorHAnsi" w:hAnsiTheme="minorHAnsi" w:cstheme="minorHAnsi"/>
                  <w:sz w:val="22"/>
                  <w:szCs w:val="22"/>
                  <w:rPrChange w:id="1159" w:author="Guy, Rachel" w:date="2022-04-14T17:06:00Z">
                    <w:rPr>
                      <w:rFonts w:ascii="Garamond" w:hAnsi="Garamond"/>
                      <w:b/>
                      <w:bCs/>
                      <w:sz w:val="22"/>
                      <w:szCs w:val="22"/>
                    </w:rPr>
                  </w:rPrChange>
                </w:rPr>
                <w:t>2/26/2021</w:t>
              </w:r>
            </w:ins>
          </w:p>
        </w:tc>
        <w:tc>
          <w:tcPr>
            <w:tcW w:w="1558" w:type="dxa"/>
            <w:noWrap/>
            <w:hideMark/>
          </w:tcPr>
          <w:p w14:paraId="53013D10" w14:textId="77777777" w:rsidR="00630FEF" w:rsidRPr="000E4784" w:rsidRDefault="00630FEF" w:rsidP="00630FEF">
            <w:pPr>
              <w:pStyle w:val="HTMLPreformatted"/>
              <w:tabs>
                <w:tab w:val="left" w:pos="1080"/>
                <w:tab w:val="left" w:pos="2070"/>
                <w:tab w:val="left" w:pos="3240"/>
              </w:tabs>
              <w:rPr>
                <w:ins w:id="1160" w:author="Guy, Rachel" w:date="2022-04-14T16:28:00Z"/>
                <w:rFonts w:asciiTheme="minorHAnsi" w:hAnsiTheme="minorHAnsi" w:cstheme="minorHAnsi"/>
                <w:sz w:val="22"/>
                <w:szCs w:val="22"/>
                <w:rPrChange w:id="1161" w:author="Guy, Rachel" w:date="2022-04-14T17:06:00Z">
                  <w:rPr>
                    <w:ins w:id="1162" w:author="Guy, Rachel" w:date="2022-04-14T16:28:00Z"/>
                    <w:rFonts w:ascii="Garamond" w:hAnsi="Garamond"/>
                    <w:b/>
                    <w:bCs/>
                    <w:sz w:val="22"/>
                    <w:szCs w:val="22"/>
                  </w:rPr>
                </w:rPrChange>
              </w:rPr>
            </w:pPr>
            <w:ins w:id="1163" w:author="Guy, Rachel" w:date="2022-04-14T16:28:00Z">
              <w:r w:rsidRPr="000E4784">
                <w:rPr>
                  <w:rFonts w:asciiTheme="minorHAnsi" w:hAnsiTheme="minorHAnsi" w:cstheme="minorHAnsi"/>
                  <w:sz w:val="22"/>
                  <w:szCs w:val="22"/>
                  <w:rPrChange w:id="1164" w:author="Guy, Rachel" w:date="2022-04-14T17:06:00Z">
                    <w:rPr>
                      <w:rFonts w:ascii="Garamond" w:hAnsi="Garamond"/>
                      <w:b/>
                      <w:bCs/>
                      <w:sz w:val="22"/>
                      <w:szCs w:val="22"/>
                    </w:rPr>
                  </w:rPrChange>
                </w:rPr>
                <w:t>16:30</w:t>
              </w:r>
            </w:ins>
          </w:p>
        </w:tc>
        <w:tc>
          <w:tcPr>
            <w:tcW w:w="1535" w:type="dxa"/>
            <w:noWrap/>
            <w:hideMark/>
          </w:tcPr>
          <w:p w14:paraId="71906C65" w14:textId="77777777" w:rsidR="00630FEF" w:rsidRPr="000E4784" w:rsidRDefault="00630FEF" w:rsidP="00630FEF">
            <w:pPr>
              <w:pStyle w:val="HTMLPreformatted"/>
              <w:tabs>
                <w:tab w:val="left" w:pos="1080"/>
                <w:tab w:val="left" w:pos="2070"/>
                <w:tab w:val="left" w:pos="3240"/>
              </w:tabs>
              <w:rPr>
                <w:ins w:id="1165" w:author="Guy, Rachel" w:date="2022-04-14T16:28:00Z"/>
                <w:rFonts w:asciiTheme="minorHAnsi" w:hAnsiTheme="minorHAnsi" w:cstheme="minorHAnsi"/>
                <w:sz w:val="22"/>
                <w:szCs w:val="22"/>
                <w:rPrChange w:id="1166" w:author="Guy, Rachel" w:date="2022-04-14T17:06:00Z">
                  <w:rPr>
                    <w:ins w:id="1167" w:author="Guy, Rachel" w:date="2022-04-14T16:28:00Z"/>
                    <w:rFonts w:ascii="Garamond" w:hAnsi="Garamond"/>
                    <w:b/>
                    <w:bCs/>
                    <w:sz w:val="22"/>
                    <w:szCs w:val="22"/>
                  </w:rPr>
                </w:rPrChange>
              </w:rPr>
            </w:pPr>
            <w:ins w:id="1168" w:author="Guy, Rachel" w:date="2022-04-14T16:28:00Z">
              <w:r w:rsidRPr="000E4784">
                <w:rPr>
                  <w:rFonts w:asciiTheme="minorHAnsi" w:hAnsiTheme="minorHAnsi" w:cstheme="minorHAnsi"/>
                  <w:sz w:val="22"/>
                  <w:szCs w:val="22"/>
                  <w:rPrChange w:id="1169" w:author="Guy, Rachel" w:date="2022-04-14T17:06:00Z">
                    <w:rPr>
                      <w:rFonts w:ascii="Garamond" w:hAnsi="Garamond"/>
                      <w:b/>
                      <w:bCs/>
                      <w:sz w:val="22"/>
                      <w:szCs w:val="22"/>
                    </w:rPr>
                  </w:rPrChange>
                </w:rPr>
                <w:t>5/3/2021</w:t>
              </w:r>
            </w:ins>
          </w:p>
        </w:tc>
        <w:tc>
          <w:tcPr>
            <w:tcW w:w="1169" w:type="dxa"/>
            <w:noWrap/>
            <w:hideMark/>
          </w:tcPr>
          <w:p w14:paraId="4C9B59E0" w14:textId="77777777" w:rsidR="00630FEF" w:rsidRPr="000E4784" w:rsidRDefault="00630FEF" w:rsidP="00630FEF">
            <w:pPr>
              <w:pStyle w:val="HTMLPreformatted"/>
              <w:tabs>
                <w:tab w:val="left" w:pos="1080"/>
                <w:tab w:val="left" w:pos="2070"/>
                <w:tab w:val="left" w:pos="3240"/>
              </w:tabs>
              <w:rPr>
                <w:ins w:id="1170" w:author="Guy, Rachel" w:date="2022-04-14T16:28:00Z"/>
                <w:rFonts w:asciiTheme="minorHAnsi" w:hAnsiTheme="minorHAnsi" w:cstheme="minorHAnsi"/>
                <w:sz w:val="22"/>
                <w:szCs w:val="22"/>
                <w:rPrChange w:id="1171" w:author="Guy, Rachel" w:date="2022-04-14T17:06:00Z">
                  <w:rPr>
                    <w:ins w:id="1172" w:author="Guy, Rachel" w:date="2022-04-14T16:28:00Z"/>
                    <w:rFonts w:ascii="Garamond" w:hAnsi="Garamond"/>
                    <w:b/>
                    <w:bCs/>
                    <w:sz w:val="22"/>
                    <w:szCs w:val="22"/>
                  </w:rPr>
                </w:rPrChange>
              </w:rPr>
            </w:pPr>
            <w:ins w:id="1173" w:author="Guy, Rachel" w:date="2022-04-14T16:28:00Z">
              <w:r w:rsidRPr="000E4784">
                <w:rPr>
                  <w:rFonts w:asciiTheme="minorHAnsi" w:hAnsiTheme="minorHAnsi" w:cstheme="minorHAnsi"/>
                  <w:sz w:val="22"/>
                  <w:szCs w:val="22"/>
                  <w:rPrChange w:id="1174" w:author="Guy, Rachel" w:date="2022-04-14T17:06:00Z">
                    <w:rPr>
                      <w:rFonts w:ascii="Garamond" w:hAnsi="Garamond"/>
                      <w:b/>
                      <w:bCs/>
                      <w:sz w:val="22"/>
                      <w:szCs w:val="22"/>
                    </w:rPr>
                  </w:rPrChange>
                </w:rPr>
                <w:t>10:30</w:t>
              </w:r>
            </w:ins>
          </w:p>
        </w:tc>
      </w:tr>
      <w:tr w:rsidR="00630FEF" w:rsidRPr="000E4784" w14:paraId="7D3CB2AA" w14:textId="77777777" w:rsidTr="00630FEF">
        <w:trPr>
          <w:trHeight w:val="350"/>
          <w:ins w:id="1175" w:author="Guy, Rachel" w:date="2022-04-14T16:28:00Z"/>
        </w:trPr>
        <w:tc>
          <w:tcPr>
            <w:tcW w:w="1607" w:type="dxa"/>
            <w:noWrap/>
            <w:hideMark/>
          </w:tcPr>
          <w:p w14:paraId="1A4E6901" w14:textId="77777777" w:rsidR="00630FEF" w:rsidRPr="000E4784" w:rsidRDefault="00630FEF" w:rsidP="00630FEF">
            <w:pPr>
              <w:pStyle w:val="HTMLPreformatted"/>
              <w:tabs>
                <w:tab w:val="left" w:pos="1080"/>
                <w:tab w:val="left" w:pos="2070"/>
                <w:tab w:val="left" w:pos="3240"/>
              </w:tabs>
              <w:rPr>
                <w:ins w:id="1176" w:author="Guy, Rachel" w:date="2022-04-14T16:28:00Z"/>
                <w:rFonts w:asciiTheme="minorHAnsi" w:hAnsiTheme="minorHAnsi" w:cstheme="minorHAnsi"/>
                <w:sz w:val="22"/>
                <w:szCs w:val="22"/>
                <w:rPrChange w:id="1177" w:author="Guy, Rachel" w:date="2022-04-14T17:06:00Z">
                  <w:rPr>
                    <w:ins w:id="1178" w:author="Guy, Rachel" w:date="2022-04-14T16:28:00Z"/>
                    <w:rFonts w:ascii="Garamond" w:hAnsi="Garamond"/>
                    <w:b/>
                    <w:bCs/>
                    <w:sz w:val="22"/>
                    <w:szCs w:val="22"/>
                  </w:rPr>
                </w:rPrChange>
              </w:rPr>
            </w:pPr>
            <w:ins w:id="1179" w:author="Guy, Rachel" w:date="2022-04-14T16:28:00Z">
              <w:r w:rsidRPr="000E4784">
                <w:rPr>
                  <w:rFonts w:asciiTheme="minorHAnsi" w:hAnsiTheme="minorHAnsi" w:cstheme="minorHAnsi"/>
                  <w:sz w:val="22"/>
                  <w:szCs w:val="22"/>
                  <w:rPrChange w:id="1180" w:author="Guy, Rachel" w:date="2022-04-14T17:06:00Z">
                    <w:rPr>
                      <w:rFonts w:ascii="Garamond" w:hAnsi="Garamond"/>
                      <w:b/>
                      <w:bCs/>
                      <w:sz w:val="22"/>
                      <w:szCs w:val="22"/>
                    </w:rPr>
                  </w:rPrChange>
                </w:rPr>
                <w:t>5/3/2021</w:t>
              </w:r>
            </w:ins>
          </w:p>
        </w:tc>
        <w:tc>
          <w:tcPr>
            <w:tcW w:w="1558" w:type="dxa"/>
            <w:noWrap/>
            <w:hideMark/>
          </w:tcPr>
          <w:p w14:paraId="4D1F00A3" w14:textId="77777777" w:rsidR="00630FEF" w:rsidRPr="000E4784" w:rsidRDefault="00630FEF" w:rsidP="00630FEF">
            <w:pPr>
              <w:pStyle w:val="HTMLPreformatted"/>
              <w:tabs>
                <w:tab w:val="left" w:pos="1080"/>
                <w:tab w:val="left" w:pos="2070"/>
                <w:tab w:val="left" w:pos="3240"/>
              </w:tabs>
              <w:rPr>
                <w:ins w:id="1181" w:author="Guy, Rachel" w:date="2022-04-14T16:28:00Z"/>
                <w:rFonts w:asciiTheme="minorHAnsi" w:hAnsiTheme="minorHAnsi" w:cstheme="minorHAnsi"/>
                <w:sz w:val="22"/>
                <w:szCs w:val="22"/>
                <w:rPrChange w:id="1182" w:author="Guy, Rachel" w:date="2022-04-14T17:06:00Z">
                  <w:rPr>
                    <w:ins w:id="1183" w:author="Guy, Rachel" w:date="2022-04-14T16:28:00Z"/>
                    <w:rFonts w:ascii="Garamond" w:hAnsi="Garamond"/>
                    <w:b/>
                    <w:bCs/>
                    <w:sz w:val="22"/>
                    <w:szCs w:val="22"/>
                  </w:rPr>
                </w:rPrChange>
              </w:rPr>
            </w:pPr>
            <w:ins w:id="1184" w:author="Guy, Rachel" w:date="2022-04-14T16:28:00Z">
              <w:r w:rsidRPr="000E4784">
                <w:rPr>
                  <w:rFonts w:asciiTheme="minorHAnsi" w:hAnsiTheme="minorHAnsi" w:cstheme="minorHAnsi"/>
                  <w:sz w:val="22"/>
                  <w:szCs w:val="22"/>
                  <w:rPrChange w:id="1185" w:author="Guy, Rachel" w:date="2022-04-14T17:06:00Z">
                    <w:rPr>
                      <w:rFonts w:ascii="Garamond" w:hAnsi="Garamond"/>
                      <w:b/>
                      <w:bCs/>
                      <w:sz w:val="22"/>
                      <w:szCs w:val="22"/>
                    </w:rPr>
                  </w:rPrChange>
                </w:rPr>
                <w:t>10:45</w:t>
              </w:r>
            </w:ins>
          </w:p>
        </w:tc>
        <w:tc>
          <w:tcPr>
            <w:tcW w:w="1535" w:type="dxa"/>
            <w:noWrap/>
            <w:hideMark/>
          </w:tcPr>
          <w:p w14:paraId="39684CAD" w14:textId="77777777" w:rsidR="00630FEF" w:rsidRPr="000E4784" w:rsidRDefault="00630FEF" w:rsidP="00630FEF">
            <w:pPr>
              <w:pStyle w:val="HTMLPreformatted"/>
              <w:tabs>
                <w:tab w:val="left" w:pos="1080"/>
                <w:tab w:val="left" w:pos="2070"/>
                <w:tab w:val="left" w:pos="3240"/>
              </w:tabs>
              <w:rPr>
                <w:ins w:id="1186" w:author="Guy, Rachel" w:date="2022-04-14T16:28:00Z"/>
                <w:rFonts w:asciiTheme="minorHAnsi" w:hAnsiTheme="minorHAnsi" w:cstheme="minorHAnsi"/>
                <w:sz w:val="22"/>
                <w:szCs w:val="22"/>
                <w:rPrChange w:id="1187" w:author="Guy, Rachel" w:date="2022-04-14T17:06:00Z">
                  <w:rPr>
                    <w:ins w:id="1188" w:author="Guy, Rachel" w:date="2022-04-14T16:28:00Z"/>
                    <w:rFonts w:ascii="Garamond" w:hAnsi="Garamond"/>
                    <w:b/>
                    <w:bCs/>
                    <w:sz w:val="22"/>
                    <w:szCs w:val="22"/>
                  </w:rPr>
                </w:rPrChange>
              </w:rPr>
            </w:pPr>
            <w:ins w:id="1189" w:author="Guy, Rachel" w:date="2022-04-14T16:28:00Z">
              <w:r w:rsidRPr="000E4784">
                <w:rPr>
                  <w:rFonts w:asciiTheme="minorHAnsi" w:hAnsiTheme="minorHAnsi" w:cstheme="minorHAnsi"/>
                  <w:sz w:val="22"/>
                  <w:szCs w:val="22"/>
                  <w:rPrChange w:id="1190" w:author="Guy, Rachel" w:date="2022-04-14T17:06:00Z">
                    <w:rPr>
                      <w:rFonts w:ascii="Garamond" w:hAnsi="Garamond"/>
                      <w:b/>
                      <w:bCs/>
                      <w:sz w:val="22"/>
                      <w:szCs w:val="22"/>
                    </w:rPr>
                  </w:rPrChange>
                </w:rPr>
                <w:t>6/11/2021</w:t>
              </w:r>
            </w:ins>
          </w:p>
        </w:tc>
        <w:tc>
          <w:tcPr>
            <w:tcW w:w="1169" w:type="dxa"/>
            <w:noWrap/>
            <w:hideMark/>
          </w:tcPr>
          <w:p w14:paraId="71524C0E" w14:textId="77777777" w:rsidR="00630FEF" w:rsidRPr="000E4784" w:rsidRDefault="00630FEF" w:rsidP="00630FEF">
            <w:pPr>
              <w:pStyle w:val="HTMLPreformatted"/>
              <w:tabs>
                <w:tab w:val="left" w:pos="1080"/>
                <w:tab w:val="left" w:pos="2070"/>
                <w:tab w:val="left" w:pos="3240"/>
              </w:tabs>
              <w:rPr>
                <w:ins w:id="1191" w:author="Guy, Rachel" w:date="2022-04-14T16:28:00Z"/>
                <w:rFonts w:asciiTheme="minorHAnsi" w:hAnsiTheme="minorHAnsi" w:cstheme="minorHAnsi"/>
                <w:sz w:val="22"/>
                <w:szCs w:val="22"/>
                <w:rPrChange w:id="1192" w:author="Guy, Rachel" w:date="2022-04-14T17:06:00Z">
                  <w:rPr>
                    <w:ins w:id="1193" w:author="Guy, Rachel" w:date="2022-04-14T16:28:00Z"/>
                    <w:rFonts w:ascii="Garamond" w:hAnsi="Garamond"/>
                    <w:b/>
                    <w:bCs/>
                    <w:sz w:val="22"/>
                    <w:szCs w:val="22"/>
                  </w:rPr>
                </w:rPrChange>
              </w:rPr>
            </w:pPr>
            <w:ins w:id="1194" w:author="Guy, Rachel" w:date="2022-04-14T16:28:00Z">
              <w:r w:rsidRPr="000E4784">
                <w:rPr>
                  <w:rFonts w:asciiTheme="minorHAnsi" w:hAnsiTheme="minorHAnsi" w:cstheme="minorHAnsi"/>
                  <w:sz w:val="22"/>
                  <w:szCs w:val="22"/>
                  <w:rPrChange w:id="1195" w:author="Guy, Rachel" w:date="2022-04-14T17:06:00Z">
                    <w:rPr>
                      <w:rFonts w:ascii="Garamond" w:hAnsi="Garamond"/>
                      <w:b/>
                      <w:bCs/>
                      <w:sz w:val="22"/>
                      <w:szCs w:val="22"/>
                    </w:rPr>
                  </w:rPrChange>
                </w:rPr>
                <w:t>8:45</w:t>
              </w:r>
            </w:ins>
          </w:p>
        </w:tc>
      </w:tr>
      <w:tr w:rsidR="00630FEF" w:rsidRPr="000E4784" w14:paraId="034F4CFE" w14:textId="77777777" w:rsidTr="00630FEF">
        <w:trPr>
          <w:trHeight w:val="350"/>
          <w:ins w:id="1196" w:author="Guy, Rachel" w:date="2022-04-14T16:28:00Z"/>
        </w:trPr>
        <w:tc>
          <w:tcPr>
            <w:tcW w:w="1607" w:type="dxa"/>
            <w:noWrap/>
            <w:hideMark/>
          </w:tcPr>
          <w:p w14:paraId="1C9F0E15" w14:textId="77777777" w:rsidR="00630FEF" w:rsidRPr="000E4784" w:rsidRDefault="00630FEF" w:rsidP="00630FEF">
            <w:pPr>
              <w:pStyle w:val="HTMLPreformatted"/>
              <w:tabs>
                <w:tab w:val="left" w:pos="1080"/>
                <w:tab w:val="left" w:pos="2070"/>
                <w:tab w:val="left" w:pos="3240"/>
              </w:tabs>
              <w:rPr>
                <w:ins w:id="1197" w:author="Guy, Rachel" w:date="2022-04-14T16:28:00Z"/>
                <w:rFonts w:asciiTheme="minorHAnsi" w:hAnsiTheme="minorHAnsi" w:cstheme="minorHAnsi"/>
                <w:sz w:val="22"/>
                <w:szCs w:val="22"/>
                <w:rPrChange w:id="1198" w:author="Guy, Rachel" w:date="2022-04-14T17:06:00Z">
                  <w:rPr>
                    <w:ins w:id="1199" w:author="Guy, Rachel" w:date="2022-04-14T16:28:00Z"/>
                    <w:rFonts w:ascii="Garamond" w:hAnsi="Garamond"/>
                    <w:b/>
                    <w:bCs/>
                    <w:sz w:val="22"/>
                    <w:szCs w:val="22"/>
                  </w:rPr>
                </w:rPrChange>
              </w:rPr>
            </w:pPr>
            <w:ins w:id="1200" w:author="Guy, Rachel" w:date="2022-04-14T16:28:00Z">
              <w:r w:rsidRPr="000E4784">
                <w:rPr>
                  <w:rFonts w:asciiTheme="minorHAnsi" w:hAnsiTheme="minorHAnsi" w:cstheme="minorHAnsi"/>
                  <w:sz w:val="22"/>
                  <w:szCs w:val="22"/>
                  <w:rPrChange w:id="1201" w:author="Guy, Rachel" w:date="2022-04-14T17:06:00Z">
                    <w:rPr>
                      <w:rFonts w:ascii="Garamond" w:hAnsi="Garamond"/>
                      <w:b/>
                      <w:bCs/>
                      <w:sz w:val="22"/>
                      <w:szCs w:val="22"/>
                    </w:rPr>
                  </w:rPrChange>
                </w:rPr>
                <w:t>6/11/2021</w:t>
              </w:r>
            </w:ins>
          </w:p>
        </w:tc>
        <w:tc>
          <w:tcPr>
            <w:tcW w:w="1558" w:type="dxa"/>
            <w:noWrap/>
            <w:hideMark/>
          </w:tcPr>
          <w:p w14:paraId="1CEC0BE1" w14:textId="77777777" w:rsidR="00630FEF" w:rsidRPr="000E4784" w:rsidRDefault="00630FEF" w:rsidP="00630FEF">
            <w:pPr>
              <w:pStyle w:val="HTMLPreformatted"/>
              <w:tabs>
                <w:tab w:val="left" w:pos="1080"/>
                <w:tab w:val="left" w:pos="2070"/>
                <w:tab w:val="left" w:pos="3240"/>
              </w:tabs>
              <w:rPr>
                <w:ins w:id="1202" w:author="Guy, Rachel" w:date="2022-04-14T16:28:00Z"/>
                <w:rFonts w:asciiTheme="minorHAnsi" w:hAnsiTheme="minorHAnsi" w:cstheme="minorHAnsi"/>
                <w:sz w:val="22"/>
                <w:szCs w:val="22"/>
                <w:rPrChange w:id="1203" w:author="Guy, Rachel" w:date="2022-04-14T17:06:00Z">
                  <w:rPr>
                    <w:ins w:id="1204" w:author="Guy, Rachel" w:date="2022-04-14T16:28:00Z"/>
                    <w:rFonts w:ascii="Garamond" w:hAnsi="Garamond"/>
                    <w:b/>
                    <w:bCs/>
                    <w:sz w:val="22"/>
                    <w:szCs w:val="22"/>
                  </w:rPr>
                </w:rPrChange>
              </w:rPr>
            </w:pPr>
            <w:ins w:id="1205" w:author="Guy, Rachel" w:date="2022-04-14T16:28:00Z">
              <w:r w:rsidRPr="000E4784">
                <w:rPr>
                  <w:rFonts w:asciiTheme="minorHAnsi" w:hAnsiTheme="minorHAnsi" w:cstheme="minorHAnsi"/>
                  <w:sz w:val="22"/>
                  <w:szCs w:val="22"/>
                  <w:rPrChange w:id="1206" w:author="Guy, Rachel" w:date="2022-04-14T17:06:00Z">
                    <w:rPr>
                      <w:rFonts w:ascii="Garamond" w:hAnsi="Garamond"/>
                      <w:b/>
                      <w:bCs/>
                      <w:sz w:val="22"/>
                      <w:szCs w:val="22"/>
                    </w:rPr>
                  </w:rPrChange>
                </w:rPr>
                <w:t>9:00</w:t>
              </w:r>
            </w:ins>
          </w:p>
        </w:tc>
        <w:tc>
          <w:tcPr>
            <w:tcW w:w="1535" w:type="dxa"/>
            <w:noWrap/>
            <w:hideMark/>
          </w:tcPr>
          <w:p w14:paraId="26907ED2" w14:textId="77777777" w:rsidR="00630FEF" w:rsidRPr="000E4784" w:rsidRDefault="00630FEF" w:rsidP="00630FEF">
            <w:pPr>
              <w:pStyle w:val="HTMLPreformatted"/>
              <w:tabs>
                <w:tab w:val="left" w:pos="1080"/>
                <w:tab w:val="left" w:pos="2070"/>
                <w:tab w:val="left" w:pos="3240"/>
              </w:tabs>
              <w:rPr>
                <w:ins w:id="1207" w:author="Guy, Rachel" w:date="2022-04-14T16:28:00Z"/>
                <w:rFonts w:asciiTheme="minorHAnsi" w:hAnsiTheme="minorHAnsi" w:cstheme="minorHAnsi"/>
                <w:sz w:val="22"/>
                <w:szCs w:val="22"/>
                <w:rPrChange w:id="1208" w:author="Guy, Rachel" w:date="2022-04-14T17:06:00Z">
                  <w:rPr>
                    <w:ins w:id="1209" w:author="Guy, Rachel" w:date="2022-04-14T16:28:00Z"/>
                    <w:rFonts w:ascii="Garamond" w:hAnsi="Garamond"/>
                    <w:b/>
                    <w:bCs/>
                    <w:sz w:val="22"/>
                    <w:szCs w:val="22"/>
                  </w:rPr>
                </w:rPrChange>
              </w:rPr>
            </w:pPr>
            <w:ins w:id="1210" w:author="Guy, Rachel" w:date="2022-04-14T16:28:00Z">
              <w:r w:rsidRPr="000E4784">
                <w:rPr>
                  <w:rFonts w:asciiTheme="minorHAnsi" w:hAnsiTheme="minorHAnsi" w:cstheme="minorHAnsi"/>
                  <w:sz w:val="22"/>
                  <w:szCs w:val="22"/>
                  <w:rPrChange w:id="1211" w:author="Guy, Rachel" w:date="2022-04-14T17:06:00Z">
                    <w:rPr>
                      <w:rFonts w:ascii="Garamond" w:hAnsi="Garamond"/>
                      <w:b/>
                      <w:bCs/>
                      <w:sz w:val="22"/>
                      <w:szCs w:val="22"/>
                    </w:rPr>
                  </w:rPrChange>
                </w:rPr>
                <w:t>7/28/2021</w:t>
              </w:r>
            </w:ins>
          </w:p>
        </w:tc>
        <w:tc>
          <w:tcPr>
            <w:tcW w:w="1169" w:type="dxa"/>
            <w:noWrap/>
            <w:hideMark/>
          </w:tcPr>
          <w:p w14:paraId="105E0E17" w14:textId="77777777" w:rsidR="00630FEF" w:rsidRPr="000E4784" w:rsidRDefault="00630FEF" w:rsidP="00630FEF">
            <w:pPr>
              <w:pStyle w:val="HTMLPreformatted"/>
              <w:tabs>
                <w:tab w:val="left" w:pos="1080"/>
                <w:tab w:val="left" w:pos="2070"/>
                <w:tab w:val="left" w:pos="3240"/>
              </w:tabs>
              <w:rPr>
                <w:ins w:id="1212" w:author="Guy, Rachel" w:date="2022-04-14T16:28:00Z"/>
                <w:rFonts w:asciiTheme="minorHAnsi" w:hAnsiTheme="minorHAnsi" w:cstheme="minorHAnsi"/>
                <w:sz w:val="22"/>
                <w:szCs w:val="22"/>
                <w:rPrChange w:id="1213" w:author="Guy, Rachel" w:date="2022-04-14T17:06:00Z">
                  <w:rPr>
                    <w:ins w:id="1214" w:author="Guy, Rachel" w:date="2022-04-14T16:28:00Z"/>
                    <w:rFonts w:ascii="Garamond" w:hAnsi="Garamond"/>
                    <w:b/>
                    <w:bCs/>
                    <w:sz w:val="22"/>
                    <w:szCs w:val="22"/>
                  </w:rPr>
                </w:rPrChange>
              </w:rPr>
            </w:pPr>
            <w:ins w:id="1215" w:author="Guy, Rachel" w:date="2022-04-14T16:28:00Z">
              <w:r w:rsidRPr="000E4784">
                <w:rPr>
                  <w:rFonts w:asciiTheme="minorHAnsi" w:hAnsiTheme="minorHAnsi" w:cstheme="minorHAnsi"/>
                  <w:sz w:val="22"/>
                  <w:szCs w:val="22"/>
                  <w:rPrChange w:id="1216" w:author="Guy, Rachel" w:date="2022-04-14T17:06:00Z">
                    <w:rPr>
                      <w:rFonts w:ascii="Garamond" w:hAnsi="Garamond"/>
                      <w:b/>
                      <w:bCs/>
                      <w:sz w:val="22"/>
                      <w:szCs w:val="22"/>
                    </w:rPr>
                  </w:rPrChange>
                </w:rPr>
                <w:t>13:45</w:t>
              </w:r>
            </w:ins>
          </w:p>
        </w:tc>
      </w:tr>
      <w:tr w:rsidR="00630FEF" w:rsidRPr="000E4784" w14:paraId="5F579B34" w14:textId="77777777" w:rsidTr="00630FEF">
        <w:trPr>
          <w:trHeight w:val="350"/>
          <w:ins w:id="1217" w:author="Guy, Rachel" w:date="2022-04-14T16:28:00Z"/>
        </w:trPr>
        <w:tc>
          <w:tcPr>
            <w:tcW w:w="1607" w:type="dxa"/>
            <w:noWrap/>
            <w:hideMark/>
          </w:tcPr>
          <w:p w14:paraId="14496E70" w14:textId="77777777" w:rsidR="00630FEF" w:rsidRPr="000E4784" w:rsidRDefault="00630FEF" w:rsidP="00630FEF">
            <w:pPr>
              <w:pStyle w:val="HTMLPreformatted"/>
              <w:tabs>
                <w:tab w:val="left" w:pos="1080"/>
                <w:tab w:val="left" w:pos="2070"/>
                <w:tab w:val="left" w:pos="3240"/>
              </w:tabs>
              <w:rPr>
                <w:ins w:id="1218" w:author="Guy, Rachel" w:date="2022-04-14T16:28:00Z"/>
                <w:rFonts w:asciiTheme="minorHAnsi" w:hAnsiTheme="minorHAnsi" w:cstheme="minorHAnsi"/>
                <w:sz w:val="22"/>
                <w:szCs w:val="22"/>
                <w:rPrChange w:id="1219" w:author="Guy, Rachel" w:date="2022-04-14T17:06:00Z">
                  <w:rPr>
                    <w:ins w:id="1220" w:author="Guy, Rachel" w:date="2022-04-14T16:28:00Z"/>
                    <w:rFonts w:ascii="Garamond" w:hAnsi="Garamond"/>
                    <w:b/>
                    <w:bCs/>
                    <w:sz w:val="22"/>
                    <w:szCs w:val="22"/>
                  </w:rPr>
                </w:rPrChange>
              </w:rPr>
            </w:pPr>
            <w:ins w:id="1221" w:author="Guy, Rachel" w:date="2022-04-14T16:28:00Z">
              <w:r w:rsidRPr="000E4784">
                <w:rPr>
                  <w:rFonts w:asciiTheme="minorHAnsi" w:hAnsiTheme="minorHAnsi" w:cstheme="minorHAnsi"/>
                  <w:sz w:val="22"/>
                  <w:szCs w:val="22"/>
                  <w:rPrChange w:id="1222" w:author="Guy, Rachel" w:date="2022-04-14T17:06:00Z">
                    <w:rPr>
                      <w:rFonts w:ascii="Garamond" w:hAnsi="Garamond"/>
                      <w:b/>
                      <w:bCs/>
                      <w:sz w:val="22"/>
                      <w:szCs w:val="22"/>
                    </w:rPr>
                  </w:rPrChange>
                </w:rPr>
                <w:t>7/28/2021</w:t>
              </w:r>
            </w:ins>
          </w:p>
        </w:tc>
        <w:tc>
          <w:tcPr>
            <w:tcW w:w="1558" w:type="dxa"/>
            <w:noWrap/>
            <w:hideMark/>
          </w:tcPr>
          <w:p w14:paraId="601E8113" w14:textId="77777777" w:rsidR="00630FEF" w:rsidRPr="000E4784" w:rsidRDefault="00630FEF" w:rsidP="00630FEF">
            <w:pPr>
              <w:pStyle w:val="HTMLPreformatted"/>
              <w:tabs>
                <w:tab w:val="left" w:pos="1080"/>
                <w:tab w:val="left" w:pos="2070"/>
                <w:tab w:val="left" w:pos="3240"/>
              </w:tabs>
              <w:rPr>
                <w:ins w:id="1223" w:author="Guy, Rachel" w:date="2022-04-14T16:28:00Z"/>
                <w:rFonts w:asciiTheme="minorHAnsi" w:hAnsiTheme="minorHAnsi" w:cstheme="minorHAnsi"/>
                <w:sz w:val="22"/>
                <w:szCs w:val="22"/>
                <w:rPrChange w:id="1224" w:author="Guy, Rachel" w:date="2022-04-14T17:06:00Z">
                  <w:rPr>
                    <w:ins w:id="1225" w:author="Guy, Rachel" w:date="2022-04-14T16:28:00Z"/>
                    <w:rFonts w:ascii="Garamond" w:hAnsi="Garamond"/>
                    <w:b/>
                    <w:bCs/>
                    <w:sz w:val="22"/>
                    <w:szCs w:val="22"/>
                  </w:rPr>
                </w:rPrChange>
              </w:rPr>
            </w:pPr>
            <w:ins w:id="1226" w:author="Guy, Rachel" w:date="2022-04-14T16:28:00Z">
              <w:r w:rsidRPr="000E4784">
                <w:rPr>
                  <w:rFonts w:asciiTheme="minorHAnsi" w:hAnsiTheme="minorHAnsi" w:cstheme="minorHAnsi"/>
                  <w:sz w:val="22"/>
                  <w:szCs w:val="22"/>
                  <w:rPrChange w:id="1227" w:author="Guy, Rachel" w:date="2022-04-14T17:06:00Z">
                    <w:rPr>
                      <w:rFonts w:ascii="Garamond" w:hAnsi="Garamond"/>
                      <w:b/>
                      <w:bCs/>
                      <w:sz w:val="22"/>
                      <w:szCs w:val="22"/>
                    </w:rPr>
                  </w:rPrChange>
                </w:rPr>
                <w:t>14:00</w:t>
              </w:r>
            </w:ins>
          </w:p>
        </w:tc>
        <w:tc>
          <w:tcPr>
            <w:tcW w:w="1535" w:type="dxa"/>
            <w:noWrap/>
            <w:hideMark/>
          </w:tcPr>
          <w:p w14:paraId="0D4AA433" w14:textId="77777777" w:rsidR="00630FEF" w:rsidRPr="000E4784" w:rsidRDefault="00630FEF" w:rsidP="00630FEF">
            <w:pPr>
              <w:pStyle w:val="HTMLPreformatted"/>
              <w:tabs>
                <w:tab w:val="left" w:pos="1080"/>
                <w:tab w:val="left" w:pos="2070"/>
                <w:tab w:val="left" w:pos="3240"/>
              </w:tabs>
              <w:rPr>
                <w:ins w:id="1228" w:author="Guy, Rachel" w:date="2022-04-14T16:28:00Z"/>
                <w:rFonts w:asciiTheme="minorHAnsi" w:hAnsiTheme="minorHAnsi" w:cstheme="minorHAnsi"/>
                <w:sz w:val="22"/>
                <w:szCs w:val="22"/>
                <w:rPrChange w:id="1229" w:author="Guy, Rachel" w:date="2022-04-14T17:06:00Z">
                  <w:rPr>
                    <w:ins w:id="1230" w:author="Guy, Rachel" w:date="2022-04-14T16:28:00Z"/>
                    <w:rFonts w:ascii="Garamond" w:hAnsi="Garamond"/>
                    <w:b/>
                    <w:bCs/>
                    <w:sz w:val="22"/>
                    <w:szCs w:val="22"/>
                  </w:rPr>
                </w:rPrChange>
              </w:rPr>
            </w:pPr>
            <w:ins w:id="1231" w:author="Guy, Rachel" w:date="2022-04-14T16:28:00Z">
              <w:r w:rsidRPr="000E4784">
                <w:rPr>
                  <w:rFonts w:asciiTheme="minorHAnsi" w:hAnsiTheme="minorHAnsi" w:cstheme="minorHAnsi"/>
                  <w:sz w:val="22"/>
                  <w:szCs w:val="22"/>
                  <w:rPrChange w:id="1232" w:author="Guy, Rachel" w:date="2022-04-14T17:06:00Z">
                    <w:rPr>
                      <w:rFonts w:ascii="Garamond" w:hAnsi="Garamond"/>
                      <w:b/>
                      <w:bCs/>
                      <w:sz w:val="22"/>
                      <w:szCs w:val="22"/>
                    </w:rPr>
                  </w:rPrChange>
                </w:rPr>
                <w:t>8/31/2021</w:t>
              </w:r>
            </w:ins>
          </w:p>
        </w:tc>
        <w:tc>
          <w:tcPr>
            <w:tcW w:w="1169" w:type="dxa"/>
            <w:noWrap/>
            <w:hideMark/>
          </w:tcPr>
          <w:p w14:paraId="0389FA65" w14:textId="77777777" w:rsidR="00630FEF" w:rsidRPr="000E4784" w:rsidRDefault="00630FEF" w:rsidP="00630FEF">
            <w:pPr>
              <w:pStyle w:val="HTMLPreformatted"/>
              <w:tabs>
                <w:tab w:val="left" w:pos="1080"/>
                <w:tab w:val="left" w:pos="2070"/>
                <w:tab w:val="left" w:pos="3240"/>
              </w:tabs>
              <w:rPr>
                <w:ins w:id="1233" w:author="Guy, Rachel" w:date="2022-04-14T16:28:00Z"/>
                <w:rFonts w:asciiTheme="minorHAnsi" w:hAnsiTheme="minorHAnsi" w:cstheme="minorHAnsi"/>
                <w:sz w:val="22"/>
                <w:szCs w:val="22"/>
                <w:rPrChange w:id="1234" w:author="Guy, Rachel" w:date="2022-04-14T17:06:00Z">
                  <w:rPr>
                    <w:ins w:id="1235" w:author="Guy, Rachel" w:date="2022-04-14T16:28:00Z"/>
                    <w:rFonts w:ascii="Garamond" w:hAnsi="Garamond"/>
                    <w:b/>
                    <w:bCs/>
                    <w:sz w:val="22"/>
                    <w:szCs w:val="22"/>
                  </w:rPr>
                </w:rPrChange>
              </w:rPr>
            </w:pPr>
            <w:ins w:id="1236" w:author="Guy, Rachel" w:date="2022-04-14T16:28:00Z">
              <w:r w:rsidRPr="000E4784">
                <w:rPr>
                  <w:rFonts w:asciiTheme="minorHAnsi" w:hAnsiTheme="minorHAnsi" w:cstheme="minorHAnsi"/>
                  <w:sz w:val="22"/>
                  <w:szCs w:val="22"/>
                  <w:rPrChange w:id="1237" w:author="Guy, Rachel" w:date="2022-04-14T17:06:00Z">
                    <w:rPr>
                      <w:rFonts w:ascii="Garamond" w:hAnsi="Garamond"/>
                      <w:b/>
                      <w:bCs/>
                      <w:sz w:val="22"/>
                      <w:szCs w:val="22"/>
                    </w:rPr>
                  </w:rPrChange>
                </w:rPr>
                <w:t>11:45</w:t>
              </w:r>
            </w:ins>
          </w:p>
        </w:tc>
      </w:tr>
      <w:tr w:rsidR="00630FEF" w:rsidRPr="000E4784" w14:paraId="4C210200" w14:textId="77777777" w:rsidTr="00630FEF">
        <w:trPr>
          <w:trHeight w:val="350"/>
          <w:ins w:id="1238" w:author="Guy, Rachel" w:date="2022-04-14T16:28:00Z"/>
        </w:trPr>
        <w:tc>
          <w:tcPr>
            <w:tcW w:w="1607" w:type="dxa"/>
            <w:noWrap/>
            <w:hideMark/>
          </w:tcPr>
          <w:p w14:paraId="3EEA01AB" w14:textId="77777777" w:rsidR="00630FEF" w:rsidRPr="000E4784" w:rsidRDefault="00630FEF" w:rsidP="00630FEF">
            <w:pPr>
              <w:pStyle w:val="HTMLPreformatted"/>
              <w:tabs>
                <w:tab w:val="left" w:pos="1080"/>
                <w:tab w:val="left" w:pos="2070"/>
                <w:tab w:val="left" w:pos="3240"/>
              </w:tabs>
              <w:rPr>
                <w:ins w:id="1239" w:author="Guy, Rachel" w:date="2022-04-14T16:28:00Z"/>
                <w:rFonts w:asciiTheme="minorHAnsi" w:hAnsiTheme="minorHAnsi" w:cstheme="minorHAnsi"/>
                <w:sz w:val="22"/>
                <w:szCs w:val="22"/>
                <w:rPrChange w:id="1240" w:author="Guy, Rachel" w:date="2022-04-14T17:06:00Z">
                  <w:rPr>
                    <w:ins w:id="1241" w:author="Guy, Rachel" w:date="2022-04-14T16:28:00Z"/>
                    <w:rFonts w:ascii="Garamond" w:hAnsi="Garamond"/>
                    <w:b/>
                    <w:bCs/>
                    <w:sz w:val="22"/>
                    <w:szCs w:val="22"/>
                  </w:rPr>
                </w:rPrChange>
              </w:rPr>
            </w:pPr>
            <w:ins w:id="1242" w:author="Guy, Rachel" w:date="2022-04-14T16:28:00Z">
              <w:r w:rsidRPr="000E4784">
                <w:rPr>
                  <w:rFonts w:asciiTheme="minorHAnsi" w:hAnsiTheme="minorHAnsi" w:cstheme="minorHAnsi"/>
                  <w:sz w:val="22"/>
                  <w:szCs w:val="22"/>
                  <w:rPrChange w:id="1243" w:author="Guy, Rachel" w:date="2022-04-14T17:06:00Z">
                    <w:rPr>
                      <w:rFonts w:ascii="Garamond" w:hAnsi="Garamond"/>
                      <w:b/>
                      <w:bCs/>
                      <w:sz w:val="22"/>
                      <w:szCs w:val="22"/>
                    </w:rPr>
                  </w:rPrChange>
                </w:rPr>
                <w:t>8/31/2021</w:t>
              </w:r>
            </w:ins>
          </w:p>
        </w:tc>
        <w:tc>
          <w:tcPr>
            <w:tcW w:w="1558" w:type="dxa"/>
            <w:noWrap/>
            <w:hideMark/>
          </w:tcPr>
          <w:p w14:paraId="324EC68D" w14:textId="77777777" w:rsidR="00630FEF" w:rsidRPr="000E4784" w:rsidRDefault="00630FEF" w:rsidP="00630FEF">
            <w:pPr>
              <w:pStyle w:val="HTMLPreformatted"/>
              <w:tabs>
                <w:tab w:val="left" w:pos="1080"/>
                <w:tab w:val="left" w:pos="2070"/>
                <w:tab w:val="left" w:pos="3240"/>
              </w:tabs>
              <w:rPr>
                <w:ins w:id="1244" w:author="Guy, Rachel" w:date="2022-04-14T16:28:00Z"/>
                <w:rFonts w:asciiTheme="minorHAnsi" w:hAnsiTheme="minorHAnsi" w:cstheme="minorHAnsi"/>
                <w:sz w:val="22"/>
                <w:szCs w:val="22"/>
                <w:rPrChange w:id="1245" w:author="Guy, Rachel" w:date="2022-04-14T17:06:00Z">
                  <w:rPr>
                    <w:ins w:id="1246" w:author="Guy, Rachel" w:date="2022-04-14T16:28:00Z"/>
                    <w:rFonts w:ascii="Garamond" w:hAnsi="Garamond"/>
                    <w:b/>
                    <w:bCs/>
                    <w:sz w:val="22"/>
                    <w:szCs w:val="22"/>
                  </w:rPr>
                </w:rPrChange>
              </w:rPr>
            </w:pPr>
            <w:ins w:id="1247" w:author="Guy, Rachel" w:date="2022-04-14T16:28:00Z">
              <w:r w:rsidRPr="000E4784">
                <w:rPr>
                  <w:rFonts w:asciiTheme="minorHAnsi" w:hAnsiTheme="minorHAnsi" w:cstheme="minorHAnsi"/>
                  <w:sz w:val="22"/>
                  <w:szCs w:val="22"/>
                  <w:rPrChange w:id="1248" w:author="Guy, Rachel" w:date="2022-04-14T17:06:00Z">
                    <w:rPr>
                      <w:rFonts w:ascii="Garamond" w:hAnsi="Garamond"/>
                      <w:b/>
                      <w:bCs/>
                      <w:sz w:val="22"/>
                      <w:szCs w:val="22"/>
                    </w:rPr>
                  </w:rPrChange>
                </w:rPr>
                <w:t>12:00</w:t>
              </w:r>
            </w:ins>
          </w:p>
        </w:tc>
        <w:tc>
          <w:tcPr>
            <w:tcW w:w="1535" w:type="dxa"/>
            <w:noWrap/>
            <w:hideMark/>
          </w:tcPr>
          <w:p w14:paraId="1323E95D" w14:textId="77777777" w:rsidR="00630FEF" w:rsidRPr="000E4784" w:rsidRDefault="00630FEF" w:rsidP="00630FEF">
            <w:pPr>
              <w:pStyle w:val="HTMLPreformatted"/>
              <w:tabs>
                <w:tab w:val="left" w:pos="1080"/>
                <w:tab w:val="left" w:pos="2070"/>
                <w:tab w:val="left" w:pos="3240"/>
              </w:tabs>
              <w:rPr>
                <w:ins w:id="1249" w:author="Guy, Rachel" w:date="2022-04-14T16:28:00Z"/>
                <w:rFonts w:asciiTheme="minorHAnsi" w:hAnsiTheme="minorHAnsi" w:cstheme="minorHAnsi"/>
                <w:sz w:val="22"/>
                <w:szCs w:val="22"/>
                <w:rPrChange w:id="1250" w:author="Guy, Rachel" w:date="2022-04-14T17:06:00Z">
                  <w:rPr>
                    <w:ins w:id="1251" w:author="Guy, Rachel" w:date="2022-04-14T16:28:00Z"/>
                    <w:rFonts w:ascii="Garamond" w:hAnsi="Garamond"/>
                    <w:b/>
                    <w:bCs/>
                    <w:sz w:val="22"/>
                    <w:szCs w:val="22"/>
                  </w:rPr>
                </w:rPrChange>
              </w:rPr>
            </w:pPr>
            <w:ins w:id="1252" w:author="Guy, Rachel" w:date="2022-04-14T16:28:00Z">
              <w:r w:rsidRPr="000E4784">
                <w:rPr>
                  <w:rFonts w:asciiTheme="minorHAnsi" w:hAnsiTheme="minorHAnsi" w:cstheme="minorHAnsi"/>
                  <w:sz w:val="22"/>
                  <w:szCs w:val="22"/>
                  <w:rPrChange w:id="1253" w:author="Guy, Rachel" w:date="2022-04-14T17:06:00Z">
                    <w:rPr>
                      <w:rFonts w:ascii="Garamond" w:hAnsi="Garamond"/>
                      <w:b/>
                      <w:bCs/>
                      <w:sz w:val="22"/>
                      <w:szCs w:val="22"/>
                    </w:rPr>
                  </w:rPrChange>
                </w:rPr>
                <w:t>10/6/2021</w:t>
              </w:r>
            </w:ins>
          </w:p>
        </w:tc>
        <w:tc>
          <w:tcPr>
            <w:tcW w:w="1169" w:type="dxa"/>
            <w:noWrap/>
            <w:hideMark/>
          </w:tcPr>
          <w:p w14:paraId="63BC5BF7" w14:textId="77777777" w:rsidR="00630FEF" w:rsidRPr="000E4784" w:rsidRDefault="00630FEF" w:rsidP="00630FEF">
            <w:pPr>
              <w:pStyle w:val="HTMLPreformatted"/>
              <w:tabs>
                <w:tab w:val="left" w:pos="1080"/>
                <w:tab w:val="left" w:pos="2070"/>
                <w:tab w:val="left" w:pos="3240"/>
              </w:tabs>
              <w:rPr>
                <w:ins w:id="1254" w:author="Guy, Rachel" w:date="2022-04-14T16:28:00Z"/>
                <w:rFonts w:asciiTheme="minorHAnsi" w:hAnsiTheme="minorHAnsi" w:cstheme="minorHAnsi"/>
                <w:sz w:val="22"/>
                <w:szCs w:val="22"/>
                <w:rPrChange w:id="1255" w:author="Guy, Rachel" w:date="2022-04-14T17:06:00Z">
                  <w:rPr>
                    <w:ins w:id="1256" w:author="Guy, Rachel" w:date="2022-04-14T16:28:00Z"/>
                    <w:rFonts w:ascii="Garamond" w:hAnsi="Garamond"/>
                    <w:b/>
                    <w:bCs/>
                    <w:sz w:val="22"/>
                    <w:szCs w:val="22"/>
                  </w:rPr>
                </w:rPrChange>
              </w:rPr>
            </w:pPr>
            <w:ins w:id="1257" w:author="Guy, Rachel" w:date="2022-04-14T16:28:00Z">
              <w:r w:rsidRPr="000E4784">
                <w:rPr>
                  <w:rFonts w:asciiTheme="minorHAnsi" w:hAnsiTheme="minorHAnsi" w:cstheme="minorHAnsi"/>
                  <w:sz w:val="22"/>
                  <w:szCs w:val="22"/>
                  <w:rPrChange w:id="1258" w:author="Guy, Rachel" w:date="2022-04-14T17:06:00Z">
                    <w:rPr>
                      <w:rFonts w:ascii="Garamond" w:hAnsi="Garamond"/>
                      <w:b/>
                      <w:bCs/>
                      <w:sz w:val="22"/>
                      <w:szCs w:val="22"/>
                    </w:rPr>
                  </w:rPrChange>
                </w:rPr>
                <w:t>14:45</w:t>
              </w:r>
            </w:ins>
          </w:p>
        </w:tc>
      </w:tr>
      <w:tr w:rsidR="00630FEF" w:rsidRPr="000E4784" w14:paraId="4512AF27" w14:textId="77777777" w:rsidTr="00630FEF">
        <w:trPr>
          <w:trHeight w:val="350"/>
          <w:ins w:id="1259" w:author="Guy, Rachel" w:date="2022-04-14T16:28:00Z"/>
        </w:trPr>
        <w:tc>
          <w:tcPr>
            <w:tcW w:w="1607" w:type="dxa"/>
            <w:noWrap/>
            <w:hideMark/>
          </w:tcPr>
          <w:p w14:paraId="295689BA" w14:textId="77777777" w:rsidR="00630FEF" w:rsidRPr="000E4784" w:rsidRDefault="00630FEF" w:rsidP="00630FEF">
            <w:pPr>
              <w:pStyle w:val="HTMLPreformatted"/>
              <w:tabs>
                <w:tab w:val="left" w:pos="1080"/>
                <w:tab w:val="left" w:pos="2070"/>
                <w:tab w:val="left" w:pos="3240"/>
              </w:tabs>
              <w:rPr>
                <w:ins w:id="1260" w:author="Guy, Rachel" w:date="2022-04-14T16:28:00Z"/>
                <w:rFonts w:asciiTheme="minorHAnsi" w:hAnsiTheme="minorHAnsi" w:cstheme="minorHAnsi"/>
                <w:sz w:val="22"/>
                <w:szCs w:val="22"/>
                <w:rPrChange w:id="1261" w:author="Guy, Rachel" w:date="2022-04-14T17:06:00Z">
                  <w:rPr>
                    <w:ins w:id="1262" w:author="Guy, Rachel" w:date="2022-04-14T16:28:00Z"/>
                    <w:rFonts w:ascii="Garamond" w:hAnsi="Garamond"/>
                    <w:b/>
                    <w:bCs/>
                    <w:sz w:val="22"/>
                    <w:szCs w:val="22"/>
                  </w:rPr>
                </w:rPrChange>
              </w:rPr>
            </w:pPr>
            <w:ins w:id="1263" w:author="Guy, Rachel" w:date="2022-04-14T16:28:00Z">
              <w:r w:rsidRPr="000E4784">
                <w:rPr>
                  <w:rFonts w:asciiTheme="minorHAnsi" w:hAnsiTheme="minorHAnsi" w:cstheme="minorHAnsi"/>
                  <w:sz w:val="22"/>
                  <w:szCs w:val="22"/>
                  <w:rPrChange w:id="1264" w:author="Guy, Rachel" w:date="2022-04-14T17:06:00Z">
                    <w:rPr>
                      <w:rFonts w:ascii="Garamond" w:hAnsi="Garamond"/>
                      <w:b/>
                      <w:bCs/>
                      <w:sz w:val="22"/>
                      <w:szCs w:val="22"/>
                    </w:rPr>
                  </w:rPrChange>
                </w:rPr>
                <w:t>10/6/2021</w:t>
              </w:r>
            </w:ins>
          </w:p>
        </w:tc>
        <w:tc>
          <w:tcPr>
            <w:tcW w:w="1558" w:type="dxa"/>
            <w:noWrap/>
            <w:hideMark/>
          </w:tcPr>
          <w:p w14:paraId="77EE623C" w14:textId="77777777" w:rsidR="00630FEF" w:rsidRPr="000E4784" w:rsidRDefault="00630FEF" w:rsidP="00630FEF">
            <w:pPr>
              <w:pStyle w:val="HTMLPreformatted"/>
              <w:tabs>
                <w:tab w:val="left" w:pos="1080"/>
                <w:tab w:val="left" w:pos="2070"/>
                <w:tab w:val="left" w:pos="3240"/>
              </w:tabs>
              <w:rPr>
                <w:ins w:id="1265" w:author="Guy, Rachel" w:date="2022-04-14T16:28:00Z"/>
                <w:rFonts w:asciiTheme="minorHAnsi" w:hAnsiTheme="minorHAnsi" w:cstheme="minorHAnsi"/>
                <w:sz w:val="22"/>
                <w:szCs w:val="22"/>
                <w:rPrChange w:id="1266" w:author="Guy, Rachel" w:date="2022-04-14T17:06:00Z">
                  <w:rPr>
                    <w:ins w:id="1267" w:author="Guy, Rachel" w:date="2022-04-14T16:28:00Z"/>
                    <w:rFonts w:ascii="Garamond" w:hAnsi="Garamond"/>
                    <w:b/>
                    <w:bCs/>
                    <w:sz w:val="22"/>
                    <w:szCs w:val="22"/>
                  </w:rPr>
                </w:rPrChange>
              </w:rPr>
            </w:pPr>
            <w:ins w:id="1268" w:author="Guy, Rachel" w:date="2022-04-14T16:28:00Z">
              <w:r w:rsidRPr="000E4784">
                <w:rPr>
                  <w:rFonts w:asciiTheme="minorHAnsi" w:hAnsiTheme="minorHAnsi" w:cstheme="minorHAnsi"/>
                  <w:sz w:val="22"/>
                  <w:szCs w:val="22"/>
                  <w:rPrChange w:id="1269" w:author="Guy, Rachel" w:date="2022-04-14T17:06:00Z">
                    <w:rPr>
                      <w:rFonts w:ascii="Garamond" w:hAnsi="Garamond"/>
                      <w:b/>
                      <w:bCs/>
                      <w:sz w:val="22"/>
                      <w:szCs w:val="22"/>
                    </w:rPr>
                  </w:rPrChange>
                </w:rPr>
                <w:t>14:30</w:t>
              </w:r>
            </w:ins>
          </w:p>
        </w:tc>
        <w:tc>
          <w:tcPr>
            <w:tcW w:w="1535" w:type="dxa"/>
            <w:noWrap/>
            <w:hideMark/>
          </w:tcPr>
          <w:p w14:paraId="0F3B8472" w14:textId="77777777" w:rsidR="00630FEF" w:rsidRPr="000E4784" w:rsidRDefault="00630FEF" w:rsidP="00630FEF">
            <w:pPr>
              <w:pStyle w:val="HTMLPreformatted"/>
              <w:tabs>
                <w:tab w:val="left" w:pos="1080"/>
                <w:tab w:val="left" w:pos="2070"/>
                <w:tab w:val="left" w:pos="3240"/>
              </w:tabs>
              <w:rPr>
                <w:ins w:id="1270" w:author="Guy, Rachel" w:date="2022-04-14T16:28:00Z"/>
                <w:rFonts w:asciiTheme="minorHAnsi" w:hAnsiTheme="minorHAnsi" w:cstheme="minorHAnsi"/>
                <w:sz w:val="22"/>
                <w:szCs w:val="22"/>
                <w:rPrChange w:id="1271" w:author="Guy, Rachel" w:date="2022-04-14T17:06:00Z">
                  <w:rPr>
                    <w:ins w:id="1272" w:author="Guy, Rachel" w:date="2022-04-14T16:28:00Z"/>
                    <w:rFonts w:ascii="Garamond" w:hAnsi="Garamond"/>
                    <w:b/>
                    <w:bCs/>
                    <w:sz w:val="22"/>
                    <w:szCs w:val="22"/>
                  </w:rPr>
                </w:rPrChange>
              </w:rPr>
            </w:pPr>
            <w:ins w:id="1273" w:author="Guy, Rachel" w:date="2022-04-14T16:28:00Z">
              <w:r w:rsidRPr="000E4784">
                <w:rPr>
                  <w:rFonts w:asciiTheme="minorHAnsi" w:hAnsiTheme="minorHAnsi" w:cstheme="minorHAnsi"/>
                  <w:sz w:val="22"/>
                  <w:szCs w:val="22"/>
                  <w:rPrChange w:id="1274" w:author="Guy, Rachel" w:date="2022-04-14T17:06:00Z">
                    <w:rPr>
                      <w:rFonts w:ascii="Garamond" w:hAnsi="Garamond"/>
                      <w:b/>
                      <w:bCs/>
                      <w:sz w:val="22"/>
                      <w:szCs w:val="22"/>
                    </w:rPr>
                  </w:rPrChange>
                </w:rPr>
                <w:t>10/29/2021</w:t>
              </w:r>
            </w:ins>
          </w:p>
        </w:tc>
        <w:tc>
          <w:tcPr>
            <w:tcW w:w="1169" w:type="dxa"/>
            <w:noWrap/>
            <w:hideMark/>
          </w:tcPr>
          <w:p w14:paraId="7954CB93" w14:textId="77777777" w:rsidR="00630FEF" w:rsidRPr="000E4784" w:rsidRDefault="00630FEF" w:rsidP="00630FEF">
            <w:pPr>
              <w:pStyle w:val="HTMLPreformatted"/>
              <w:tabs>
                <w:tab w:val="left" w:pos="1080"/>
                <w:tab w:val="left" w:pos="2070"/>
                <w:tab w:val="left" w:pos="3240"/>
              </w:tabs>
              <w:rPr>
                <w:ins w:id="1275" w:author="Guy, Rachel" w:date="2022-04-14T16:28:00Z"/>
                <w:rFonts w:asciiTheme="minorHAnsi" w:hAnsiTheme="minorHAnsi" w:cstheme="minorHAnsi"/>
                <w:sz w:val="22"/>
                <w:szCs w:val="22"/>
                <w:rPrChange w:id="1276" w:author="Guy, Rachel" w:date="2022-04-14T17:06:00Z">
                  <w:rPr>
                    <w:ins w:id="1277" w:author="Guy, Rachel" w:date="2022-04-14T16:28:00Z"/>
                    <w:rFonts w:ascii="Garamond" w:hAnsi="Garamond"/>
                    <w:b/>
                    <w:bCs/>
                    <w:sz w:val="22"/>
                    <w:szCs w:val="22"/>
                  </w:rPr>
                </w:rPrChange>
              </w:rPr>
            </w:pPr>
            <w:ins w:id="1278" w:author="Guy, Rachel" w:date="2022-04-14T16:28:00Z">
              <w:r w:rsidRPr="000E4784">
                <w:rPr>
                  <w:rFonts w:asciiTheme="minorHAnsi" w:hAnsiTheme="minorHAnsi" w:cstheme="minorHAnsi"/>
                  <w:sz w:val="22"/>
                  <w:szCs w:val="22"/>
                  <w:rPrChange w:id="1279" w:author="Guy, Rachel" w:date="2022-04-14T17:06:00Z">
                    <w:rPr>
                      <w:rFonts w:ascii="Garamond" w:hAnsi="Garamond"/>
                      <w:b/>
                      <w:bCs/>
                      <w:sz w:val="22"/>
                      <w:szCs w:val="22"/>
                    </w:rPr>
                  </w:rPrChange>
                </w:rPr>
                <w:t>14:30</w:t>
              </w:r>
            </w:ins>
          </w:p>
        </w:tc>
      </w:tr>
      <w:tr w:rsidR="00630FEF" w:rsidRPr="000E4784" w14:paraId="56B85B4E" w14:textId="77777777" w:rsidTr="00630FEF">
        <w:trPr>
          <w:trHeight w:val="350"/>
          <w:ins w:id="1280" w:author="Guy, Rachel" w:date="2022-04-14T16:28:00Z"/>
        </w:trPr>
        <w:tc>
          <w:tcPr>
            <w:tcW w:w="1607" w:type="dxa"/>
            <w:noWrap/>
            <w:hideMark/>
          </w:tcPr>
          <w:p w14:paraId="78D6429B" w14:textId="77777777" w:rsidR="00630FEF" w:rsidRPr="000E4784" w:rsidRDefault="00630FEF" w:rsidP="00630FEF">
            <w:pPr>
              <w:pStyle w:val="HTMLPreformatted"/>
              <w:tabs>
                <w:tab w:val="left" w:pos="1080"/>
                <w:tab w:val="left" w:pos="2070"/>
                <w:tab w:val="left" w:pos="3240"/>
              </w:tabs>
              <w:rPr>
                <w:ins w:id="1281" w:author="Guy, Rachel" w:date="2022-04-14T16:28:00Z"/>
                <w:rFonts w:asciiTheme="minorHAnsi" w:hAnsiTheme="minorHAnsi" w:cstheme="minorHAnsi"/>
                <w:sz w:val="22"/>
                <w:szCs w:val="22"/>
                <w:rPrChange w:id="1282" w:author="Guy, Rachel" w:date="2022-04-14T17:06:00Z">
                  <w:rPr>
                    <w:ins w:id="1283" w:author="Guy, Rachel" w:date="2022-04-14T16:28:00Z"/>
                    <w:rFonts w:ascii="Garamond" w:hAnsi="Garamond"/>
                    <w:b/>
                    <w:bCs/>
                    <w:sz w:val="22"/>
                    <w:szCs w:val="22"/>
                  </w:rPr>
                </w:rPrChange>
              </w:rPr>
            </w:pPr>
            <w:ins w:id="1284" w:author="Guy, Rachel" w:date="2022-04-14T16:28:00Z">
              <w:r w:rsidRPr="000E4784">
                <w:rPr>
                  <w:rFonts w:asciiTheme="minorHAnsi" w:hAnsiTheme="minorHAnsi" w:cstheme="minorHAnsi"/>
                  <w:sz w:val="22"/>
                  <w:szCs w:val="22"/>
                  <w:rPrChange w:id="1285" w:author="Guy, Rachel" w:date="2022-04-14T17:06:00Z">
                    <w:rPr>
                      <w:rFonts w:ascii="Garamond" w:hAnsi="Garamond"/>
                      <w:b/>
                      <w:bCs/>
                      <w:sz w:val="22"/>
                      <w:szCs w:val="22"/>
                    </w:rPr>
                  </w:rPrChange>
                </w:rPr>
                <w:t>10/29/2021</w:t>
              </w:r>
            </w:ins>
          </w:p>
        </w:tc>
        <w:tc>
          <w:tcPr>
            <w:tcW w:w="1558" w:type="dxa"/>
            <w:noWrap/>
            <w:hideMark/>
          </w:tcPr>
          <w:p w14:paraId="4EC63389" w14:textId="77777777" w:rsidR="00630FEF" w:rsidRPr="000E4784" w:rsidRDefault="00630FEF" w:rsidP="00630FEF">
            <w:pPr>
              <w:pStyle w:val="HTMLPreformatted"/>
              <w:tabs>
                <w:tab w:val="left" w:pos="1080"/>
                <w:tab w:val="left" w:pos="2070"/>
                <w:tab w:val="left" w:pos="3240"/>
              </w:tabs>
              <w:rPr>
                <w:ins w:id="1286" w:author="Guy, Rachel" w:date="2022-04-14T16:28:00Z"/>
                <w:rFonts w:asciiTheme="minorHAnsi" w:hAnsiTheme="minorHAnsi" w:cstheme="minorHAnsi"/>
                <w:sz w:val="22"/>
                <w:szCs w:val="22"/>
                <w:rPrChange w:id="1287" w:author="Guy, Rachel" w:date="2022-04-14T17:06:00Z">
                  <w:rPr>
                    <w:ins w:id="1288" w:author="Guy, Rachel" w:date="2022-04-14T16:28:00Z"/>
                    <w:rFonts w:ascii="Garamond" w:hAnsi="Garamond"/>
                    <w:b/>
                    <w:bCs/>
                    <w:sz w:val="22"/>
                    <w:szCs w:val="22"/>
                  </w:rPr>
                </w:rPrChange>
              </w:rPr>
            </w:pPr>
            <w:ins w:id="1289" w:author="Guy, Rachel" w:date="2022-04-14T16:28:00Z">
              <w:r w:rsidRPr="000E4784">
                <w:rPr>
                  <w:rFonts w:asciiTheme="minorHAnsi" w:hAnsiTheme="minorHAnsi" w:cstheme="minorHAnsi"/>
                  <w:sz w:val="22"/>
                  <w:szCs w:val="22"/>
                  <w:rPrChange w:id="1290" w:author="Guy, Rachel" w:date="2022-04-14T17:06:00Z">
                    <w:rPr>
                      <w:rFonts w:ascii="Garamond" w:hAnsi="Garamond"/>
                      <w:b/>
                      <w:bCs/>
                      <w:sz w:val="22"/>
                      <w:szCs w:val="22"/>
                    </w:rPr>
                  </w:rPrChange>
                </w:rPr>
                <w:t>14:45</w:t>
              </w:r>
            </w:ins>
          </w:p>
        </w:tc>
        <w:tc>
          <w:tcPr>
            <w:tcW w:w="1535" w:type="dxa"/>
            <w:noWrap/>
            <w:hideMark/>
          </w:tcPr>
          <w:p w14:paraId="24B3F918" w14:textId="77777777" w:rsidR="00630FEF" w:rsidRPr="000E4784" w:rsidRDefault="00630FEF" w:rsidP="00630FEF">
            <w:pPr>
              <w:pStyle w:val="HTMLPreformatted"/>
              <w:tabs>
                <w:tab w:val="left" w:pos="1080"/>
                <w:tab w:val="left" w:pos="2070"/>
                <w:tab w:val="left" w:pos="3240"/>
              </w:tabs>
              <w:rPr>
                <w:ins w:id="1291" w:author="Guy, Rachel" w:date="2022-04-14T16:28:00Z"/>
                <w:rFonts w:asciiTheme="minorHAnsi" w:hAnsiTheme="minorHAnsi" w:cstheme="minorHAnsi"/>
                <w:sz w:val="22"/>
                <w:szCs w:val="22"/>
                <w:rPrChange w:id="1292" w:author="Guy, Rachel" w:date="2022-04-14T17:06:00Z">
                  <w:rPr>
                    <w:ins w:id="1293" w:author="Guy, Rachel" w:date="2022-04-14T16:28:00Z"/>
                    <w:rFonts w:ascii="Garamond" w:hAnsi="Garamond"/>
                    <w:b/>
                    <w:bCs/>
                    <w:sz w:val="22"/>
                    <w:szCs w:val="22"/>
                  </w:rPr>
                </w:rPrChange>
              </w:rPr>
            </w:pPr>
            <w:ins w:id="1294" w:author="Guy, Rachel" w:date="2022-04-14T16:28:00Z">
              <w:r w:rsidRPr="000E4784">
                <w:rPr>
                  <w:rFonts w:asciiTheme="minorHAnsi" w:hAnsiTheme="minorHAnsi" w:cstheme="minorHAnsi"/>
                  <w:sz w:val="22"/>
                  <w:szCs w:val="22"/>
                  <w:rPrChange w:id="1295" w:author="Guy, Rachel" w:date="2022-04-14T17:06:00Z">
                    <w:rPr>
                      <w:rFonts w:ascii="Garamond" w:hAnsi="Garamond"/>
                      <w:b/>
                      <w:bCs/>
                      <w:sz w:val="22"/>
                      <w:szCs w:val="22"/>
                    </w:rPr>
                  </w:rPrChange>
                </w:rPr>
                <w:t>11/22/2021</w:t>
              </w:r>
            </w:ins>
          </w:p>
        </w:tc>
        <w:tc>
          <w:tcPr>
            <w:tcW w:w="1169" w:type="dxa"/>
            <w:noWrap/>
            <w:hideMark/>
          </w:tcPr>
          <w:p w14:paraId="2767DDE5" w14:textId="77777777" w:rsidR="00630FEF" w:rsidRPr="000E4784" w:rsidRDefault="00630FEF" w:rsidP="00630FEF">
            <w:pPr>
              <w:pStyle w:val="HTMLPreformatted"/>
              <w:tabs>
                <w:tab w:val="left" w:pos="1080"/>
                <w:tab w:val="left" w:pos="2070"/>
                <w:tab w:val="left" w:pos="3240"/>
              </w:tabs>
              <w:rPr>
                <w:ins w:id="1296" w:author="Guy, Rachel" w:date="2022-04-14T16:28:00Z"/>
                <w:rFonts w:asciiTheme="minorHAnsi" w:hAnsiTheme="minorHAnsi" w:cstheme="minorHAnsi"/>
                <w:sz w:val="22"/>
                <w:szCs w:val="22"/>
                <w:rPrChange w:id="1297" w:author="Guy, Rachel" w:date="2022-04-14T17:06:00Z">
                  <w:rPr>
                    <w:ins w:id="1298" w:author="Guy, Rachel" w:date="2022-04-14T16:28:00Z"/>
                    <w:rFonts w:ascii="Garamond" w:hAnsi="Garamond"/>
                    <w:b/>
                    <w:bCs/>
                    <w:sz w:val="22"/>
                    <w:szCs w:val="22"/>
                  </w:rPr>
                </w:rPrChange>
              </w:rPr>
            </w:pPr>
            <w:ins w:id="1299" w:author="Guy, Rachel" w:date="2022-04-14T16:28:00Z">
              <w:r w:rsidRPr="000E4784">
                <w:rPr>
                  <w:rFonts w:asciiTheme="minorHAnsi" w:hAnsiTheme="minorHAnsi" w:cstheme="minorHAnsi"/>
                  <w:sz w:val="22"/>
                  <w:szCs w:val="22"/>
                  <w:rPrChange w:id="1300" w:author="Guy, Rachel" w:date="2022-04-14T17:06:00Z">
                    <w:rPr>
                      <w:rFonts w:ascii="Garamond" w:hAnsi="Garamond"/>
                      <w:b/>
                      <w:bCs/>
                      <w:sz w:val="22"/>
                      <w:szCs w:val="22"/>
                    </w:rPr>
                  </w:rPrChange>
                </w:rPr>
                <w:t>13:30</w:t>
              </w:r>
            </w:ins>
          </w:p>
        </w:tc>
      </w:tr>
      <w:tr w:rsidR="00630FEF" w:rsidRPr="000E4784" w14:paraId="1B396B2E" w14:textId="77777777" w:rsidTr="00630FEF">
        <w:trPr>
          <w:trHeight w:val="350"/>
          <w:ins w:id="1301" w:author="Guy, Rachel" w:date="2022-04-14T16:28:00Z"/>
        </w:trPr>
        <w:tc>
          <w:tcPr>
            <w:tcW w:w="1607" w:type="dxa"/>
            <w:noWrap/>
            <w:hideMark/>
          </w:tcPr>
          <w:p w14:paraId="79939341" w14:textId="77777777" w:rsidR="00630FEF" w:rsidRPr="000E4784" w:rsidRDefault="00630FEF" w:rsidP="00630FEF">
            <w:pPr>
              <w:pStyle w:val="HTMLPreformatted"/>
              <w:tabs>
                <w:tab w:val="left" w:pos="1080"/>
                <w:tab w:val="left" w:pos="2070"/>
                <w:tab w:val="left" w:pos="3240"/>
              </w:tabs>
              <w:rPr>
                <w:ins w:id="1302" w:author="Guy, Rachel" w:date="2022-04-14T16:28:00Z"/>
                <w:rFonts w:asciiTheme="minorHAnsi" w:hAnsiTheme="minorHAnsi" w:cstheme="minorHAnsi"/>
                <w:sz w:val="22"/>
                <w:szCs w:val="22"/>
                <w:rPrChange w:id="1303" w:author="Guy, Rachel" w:date="2022-04-14T17:06:00Z">
                  <w:rPr>
                    <w:ins w:id="1304" w:author="Guy, Rachel" w:date="2022-04-14T16:28:00Z"/>
                    <w:rFonts w:ascii="Garamond" w:hAnsi="Garamond"/>
                    <w:b/>
                    <w:bCs/>
                    <w:sz w:val="22"/>
                    <w:szCs w:val="22"/>
                  </w:rPr>
                </w:rPrChange>
              </w:rPr>
            </w:pPr>
            <w:ins w:id="1305" w:author="Guy, Rachel" w:date="2022-04-14T16:28:00Z">
              <w:r w:rsidRPr="000E4784">
                <w:rPr>
                  <w:rFonts w:asciiTheme="minorHAnsi" w:hAnsiTheme="minorHAnsi" w:cstheme="minorHAnsi"/>
                  <w:sz w:val="22"/>
                  <w:szCs w:val="22"/>
                  <w:rPrChange w:id="1306" w:author="Guy, Rachel" w:date="2022-04-14T17:06:00Z">
                    <w:rPr>
                      <w:rFonts w:ascii="Garamond" w:hAnsi="Garamond"/>
                      <w:b/>
                      <w:bCs/>
                      <w:sz w:val="22"/>
                      <w:szCs w:val="22"/>
                    </w:rPr>
                  </w:rPrChange>
                </w:rPr>
                <w:t>11/22/2021</w:t>
              </w:r>
            </w:ins>
          </w:p>
        </w:tc>
        <w:tc>
          <w:tcPr>
            <w:tcW w:w="1558" w:type="dxa"/>
            <w:noWrap/>
            <w:hideMark/>
          </w:tcPr>
          <w:p w14:paraId="2D850F3D" w14:textId="77777777" w:rsidR="00630FEF" w:rsidRPr="000E4784" w:rsidRDefault="00630FEF" w:rsidP="00630FEF">
            <w:pPr>
              <w:pStyle w:val="HTMLPreformatted"/>
              <w:tabs>
                <w:tab w:val="left" w:pos="1080"/>
                <w:tab w:val="left" w:pos="2070"/>
                <w:tab w:val="left" w:pos="3240"/>
              </w:tabs>
              <w:rPr>
                <w:ins w:id="1307" w:author="Guy, Rachel" w:date="2022-04-14T16:28:00Z"/>
                <w:rFonts w:asciiTheme="minorHAnsi" w:hAnsiTheme="minorHAnsi" w:cstheme="minorHAnsi"/>
                <w:sz w:val="22"/>
                <w:szCs w:val="22"/>
                <w:rPrChange w:id="1308" w:author="Guy, Rachel" w:date="2022-04-14T17:06:00Z">
                  <w:rPr>
                    <w:ins w:id="1309" w:author="Guy, Rachel" w:date="2022-04-14T16:28:00Z"/>
                    <w:rFonts w:ascii="Garamond" w:hAnsi="Garamond"/>
                    <w:b/>
                    <w:bCs/>
                    <w:sz w:val="22"/>
                    <w:szCs w:val="22"/>
                  </w:rPr>
                </w:rPrChange>
              </w:rPr>
            </w:pPr>
            <w:ins w:id="1310" w:author="Guy, Rachel" w:date="2022-04-14T16:28:00Z">
              <w:r w:rsidRPr="000E4784">
                <w:rPr>
                  <w:rFonts w:asciiTheme="minorHAnsi" w:hAnsiTheme="minorHAnsi" w:cstheme="minorHAnsi"/>
                  <w:sz w:val="22"/>
                  <w:szCs w:val="22"/>
                  <w:rPrChange w:id="1311" w:author="Guy, Rachel" w:date="2022-04-14T17:06:00Z">
                    <w:rPr>
                      <w:rFonts w:ascii="Garamond" w:hAnsi="Garamond"/>
                      <w:b/>
                      <w:bCs/>
                      <w:sz w:val="22"/>
                      <w:szCs w:val="22"/>
                    </w:rPr>
                  </w:rPrChange>
                </w:rPr>
                <w:t>13:45</w:t>
              </w:r>
            </w:ins>
          </w:p>
        </w:tc>
        <w:tc>
          <w:tcPr>
            <w:tcW w:w="1535" w:type="dxa"/>
            <w:noWrap/>
            <w:hideMark/>
          </w:tcPr>
          <w:p w14:paraId="64A65CEB" w14:textId="77777777" w:rsidR="00630FEF" w:rsidRPr="000E4784" w:rsidRDefault="00630FEF" w:rsidP="00630FEF">
            <w:pPr>
              <w:pStyle w:val="HTMLPreformatted"/>
              <w:tabs>
                <w:tab w:val="left" w:pos="1080"/>
                <w:tab w:val="left" w:pos="2070"/>
                <w:tab w:val="left" w:pos="3240"/>
              </w:tabs>
              <w:rPr>
                <w:ins w:id="1312" w:author="Guy, Rachel" w:date="2022-04-14T16:28:00Z"/>
                <w:rFonts w:asciiTheme="minorHAnsi" w:hAnsiTheme="minorHAnsi" w:cstheme="minorHAnsi"/>
                <w:sz w:val="22"/>
                <w:szCs w:val="22"/>
                <w:rPrChange w:id="1313" w:author="Guy, Rachel" w:date="2022-04-14T17:06:00Z">
                  <w:rPr>
                    <w:ins w:id="1314" w:author="Guy, Rachel" w:date="2022-04-14T16:28:00Z"/>
                    <w:rFonts w:ascii="Garamond" w:hAnsi="Garamond"/>
                    <w:b/>
                    <w:bCs/>
                    <w:sz w:val="22"/>
                    <w:szCs w:val="22"/>
                  </w:rPr>
                </w:rPrChange>
              </w:rPr>
            </w:pPr>
            <w:ins w:id="1315" w:author="Guy, Rachel" w:date="2022-04-14T16:28:00Z">
              <w:r w:rsidRPr="000E4784">
                <w:rPr>
                  <w:rFonts w:asciiTheme="minorHAnsi" w:hAnsiTheme="minorHAnsi" w:cstheme="minorHAnsi"/>
                  <w:sz w:val="22"/>
                  <w:szCs w:val="22"/>
                  <w:rPrChange w:id="1316" w:author="Guy, Rachel" w:date="2022-04-14T17:06:00Z">
                    <w:rPr>
                      <w:rFonts w:ascii="Garamond" w:hAnsi="Garamond"/>
                      <w:b/>
                      <w:bCs/>
                      <w:sz w:val="22"/>
                      <w:szCs w:val="22"/>
                    </w:rPr>
                  </w:rPrChange>
                </w:rPr>
                <w:t>1/6/2022</w:t>
              </w:r>
            </w:ins>
          </w:p>
        </w:tc>
        <w:tc>
          <w:tcPr>
            <w:tcW w:w="1169" w:type="dxa"/>
            <w:noWrap/>
            <w:hideMark/>
          </w:tcPr>
          <w:p w14:paraId="5D478154" w14:textId="77777777" w:rsidR="00630FEF" w:rsidRPr="000E4784" w:rsidRDefault="00630FEF" w:rsidP="00630FEF">
            <w:pPr>
              <w:pStyle w:val="HTMLPreformatted"/>
              <w:tabs>
                <w:tab w:val="left" w:pos="1080"/>
                <w:tab w:val="left" w:pos="2070"/>
                <w:tab w:val="left" w:pos="3240"/>
              </w:tabs>
              <w:rPr>
                <w:ins w:id="1317" w:author="Guy, Rachel" w:date="2022-04-14T16:28:00Z"/>
                <w:rFonts w:asciiTheme="minorHAnsi" w:hAnsiTheme="minorHAnsi" w:cstheme="minorHAnsi"/>
                <w:sz w:val="22"/>
                <w:szCs w:val="22"/>
                <w:rPrChange w:id="1318" w:author="Guy, Rachel" w:date="2022-04-14T17:06:00Z">
                  <w:rPr>
                    <w:ins w:id="1319" w:author="Guy, Rachel" w:date="2022-04-14T16:28:00Z"/>
                    <w:rFonts w:ascii="Garamond" w:hAnsi="Garamond"/>
                    <w:b/>
                    <w:bCs/>
                    <w:sz w:val="22"/>
                    <w:szCs w:val="22"/>
                  </w:rPr>
                </w:rPrChange>
              </w:rPr>
            </w:pPr>
            <w:ins w:id="1320" w:author="Guy, Rachel" w:date="2022-04-14T16:28:00Z">
              <w:r w:rsidRPr="000E4784">
                <w:rPr>
                  <w:rFonts w:asciiTheme="minorHAnsi" w:hAnsiTheme="minorHAnsi" w:cstheme="minorHAnsi"/>
                  <w:sz w:val="22"/>
                  <w:szCs w:val="22"/>
                  <w:rPrChange w:id="1321" w:author="Guy, Rachel" w:date="2022-04-14T17:06:00Z">
                    <w:rPr>
                      <w:rFonts w:ascii="Garamond" w:hAnsi="Garamond"/>
                      <w:b/>
                      <w:bCs/>
                      <w:sz w:val="22"/>
                      <w:szCs w:val="22"/>
                    </w:rPr>
                  </w:rPrChange>
                </w:rPr>
                <w:t>12:00</w:t>
              </w:r>
            </w:ins>
          </w:p>
        </w:tc>
      </w:tr>
    </w:tbl>
    <w:p w14:paraId="491E3A31" w14:textId="77777777" w:rsidR="004E7705" w:rsidRPr="000E4784" w:rsidRDefault="004E7705" w:rsidP="004E7705">
      <w:pPr>
        <w:pStyle w:val="HTMLPreformatted"/>
        <w:tabs>
          <w:tab w:val="clear" w:pos="916"/>
          <w:tab w:val="clear" w:pos="1832"/>
          <w:tab w:val="clear" w:pos="2748"/>
          <w:tab w:val="left" w:pos="1080"/>
          <w:tab w:val="left" w:pos="2070"/>
          <w:tab w:val="left" w:pos="3240"/>
        </w:tabs>
        <w:rPr>
          <w:ins w:id="1322" w:author="Rose, Douglas" w:date="2022-03-16T15:58:00Z"/>
          <w:rFonts w:asciiTheme="minorHAnsi" w:hAnsiTheme="minorHAnsi" w:cstheme="minorHAnsi"/>
          <w:b/>
          <w:bCs/>
          <w:sz w:val="22"/>
          <w:szCs w:val="22"/>
          <w:rPrChange w:id="1323" w:author="Guy, Rachel" w:date="2022-04-14T17:06:00Z">
            <w:rPr>
              <w:ins w:id="1324" w:author="Rose, Douglas" w:date="2022-03-16T15:58:00Z"/>
              <w:rFonts w:ascii="Garamond" w:hAnsi="Garamond"/>
              <w:b/>
              <w:bCs/>
              <w:sz w:val="22"/>
              <w:szCs w:val="22"/>
            </w:rPr>
          </w:rPrChange>
        </w:rPr>
      </w:pPr>
    </w:p>
    <w:p w14:paraId="2FFB6213" w14:textId="77777777" w:rsidR="004E7705" w:rsidRPr="000E4784" w:rsidDel="00630FEF" w:rsidRDefault="004E7705" w:rsidP="004E7705">
      <w:pPr>
        <w:pStyle w:val="HTMLPreformatted"/>
        <w:tabs>
          <w:tab w:val="clear" w:pos="916"/>
          <w:tab w:val="clear" w:pos="1832"/>
          <w:tab w:val="clear" w:pos="2748"/>
          <w:tab w:val="left" w:pos="1080"/>
          <w:tab w:val="left" w:pos="2070"/>
          <w:tab w:val="left" w:pos="3240"/>
        </w:tabs>
        <w:rPr>
          <w:ins w:id="1325" w:author="Rose, Douglas" w:date="2022-03-16T15:58:00Z"/>
          <w:del w:id="1326" w:author="Guy, Rachel" w:date="2022-04-14T16:29:00Z"/>
          <w:rFonts w:asciiTheme="minorHAnsi" w:hAnsiTheme="minorHAnsi" w:cstheme="minorHAnsi"/>
          <w:b/>
          <w:bCs/>
          <w:sz w:val="22"/>
          <w:szCs w:val="22"/>
          <w:rPrChange w:id="1327" w:author="Guy, Rachel" w:date="2022-04-14T17:06:00Z">
            <w:rPr>
              <w:ins w:id="1328" w:author="Rose, Douglas" w:date="2022-03-16T15:58:00Z"/>
              <w:del w:id="1329" w:author="Guy, Rachel" w:date="2022-04-14T16:29:00Z"/>
              <w:rFonts w:ascii="Garamond" w:hAnsi="Garamond"/>
              <w:b/>
              <w:bCs/>
              <w:sz w:val="22"/>
              <w:szCs w:val="22"/>
            </w:rPr>
          </w:rPrChange>
        </w:rPr>
      </w:pPr>
    </w:p>
    <w:p w14:paraId="59EE4181" w14:textId="3D00B2B1" w:rsidR="004E7705" w:rsidRPr="000E4784" w:rsidDel="00630FEF" w:rsidRDefault="004E7705" w:rsidP="004E7705">
      <w:pPr>
        <w:pStyle w:val="HTMLPreformatted"/>
        <w:tabs>
          <w:tab w:val="clear" w:pos="916"/>
          <w:tab w:val="clear" w:pos="1832"/>
          <w:tab w:val="clear" w:pos="2748"/>
          <w:tab w:val="left" w:pos="1080"/>
          <w:tab w:val="left" w:pos="2070"/>
          <w:tab w:val="left" w:pos="3240"/>
        </w:tabs>
        <w:rPr>
          <w:ins w:id="1330" w:author="Rose, Douglas" w:date="2022-03-16T15:58:00Z"/>
          <w:del w:id="1331" w:author="Guy, Rachel" w:date="2022-04-14T16:29:00Z"/>
          <w:rFonts w:asciiTheme="minorHAnsi" w:hAnsiTheme="minorHAnsi" w:cstheme="minorHAnsi"/>
          <w:sz w:val="22"/>
          <w:szCs w:val="22"/>
          <w:rPrChange w:id="1332" w:author="Guy, Rachel" w:date="2022-04-14T17:06:00Z">
            <w:rPr>
              <w:ins w:id="1333" w:author="Rose, Douglas" w:date="2022-03-16T15:58:00Z"/>
              <w:del w:id="1334" w:author="Guy, Rachel" w:date="2022-04-14T16:29:00Z"/>
              <w:rFonts w:ascii="Garamond" w:hAnsi="Garamond"/>
              <w:sz w:val="22"/>
              <w:szCs w:val="22"/>
            </w:rPr>
          </w:rPrChange>
        </w:rPr>
      </w:pPr>
    </w:p>
    <w:p w14:paraId="2453D119" w14:textId="5ED3F7DB" w:rsidR="004E7705" w:rsidRPr="000E4784" w:rsidDel="00630FEF" w:rsidRDefault="004E7705" w:rsidP="004E7705">
      <w:pPr>
        <w:pStyle w:val="HTMLPreformatted"/>
        <w:tabs>
          <w:tab w:val="clear" w:pos="916"/>
          <w:tab w:val="clear" w:pos="1832"/>
          <w:tab w:val="clear" w:pos="2748"/>
          <w:tab w:val="left" w:pos="1080"/>
          <w:tab w:val="left" w:pos="2070"/>
          <w:tab w:val="left" w:pos="3240"/>
        </w:tabs>
        <w:rPr>
          <w:ins w:id="1335" w:author="Rose, Douglas" w:date="2022-03-16T15:58:00Z"/>
          <w:del w:id="1336" w:author="Guy, Rachel" w:date="2022-04-14T16:29:00Z"/>
          <w:rFonts w:asciiTheme="minorHAnsi" w:hAnsiTheme="minorHAnsi" w:cstheme="minorHAnsi"/>
          <w:sz w:val="22"/>
          <w:szCs w:val="22"/>
          <w:rPrChange w:id="1337" w:author="Guy, Rachel" w:date="2022-04-14T17:06:00Z">
            <w:rPr>
              <w:ins w:id="1338" w:author="Rose, Douglas" w:date="2022-03-16T15:58:00Z"/>
              <w:del w:id="1339" w:author="Guy, Rachel" w:date="2022-04-14T16:29:00Z"/>
              <w:rFonts w:ascii="Garamond" w:hAnsi="Garamond"/>
              <w:sz w:val="22"/>
              <w:szCs w:val="22"/>
            </w:rPr>
          </w:rPrChange>
        </w:rPr>
      </w:pPr>
    </w:p>
    <w:p w14:paraId="3E8980C0" w14:textId="77777777" w:rsidR="004E7705" w:rsidRPr="000E4784" w:rsidRDefault="004E7705" w:rsidP="004E7705">
      <w:pPr>
        <w:pStyle w:val="HTMLPreformatted"/>
        <w:tabs>
          <w:tab w:val="clear" w:pos="916"/>
          <w:tab w:val="clear" w:pos="1832"/>
          <w:tab w:val="clear" w:pos="2748"/>
          <w:tab w:val="left" w:pos="1080"/>
          <w:tab w:val="left" w:pos="2070"/>
          <w:tab w:val="left" w:pos="3240"/>
        </w:tabs>
        <w:rPr>
          <w:ins w:id="1340" w:author="Rose, Douglas" w:date="2022-03-16T15:58:00Z"/>
          <w:rFonts w:asciiTheme="minorHAnsi" w:hAnsiTheme="minorHAnsi" w:cstheme="minorHAnsi"/>
          <w:sz w:val="22"/>
          <w:szCs w:val="22"/>
          <w:rPrChange w:id="1341" w:author="Guy, Rachel" w:date="2022-04-14T17:06:00Z">
            <w:rPr>
              <w:ins w:id="1342" w:author="Rose, Douglas" w:date="2022-03-16T15:58:00Z"/>
              <w:rFonts w:ascii="Garamond" w:hAnsi="Garamond"/>
              <w:sz w:val="22"/>
              <w:szCs w:val="22"/>
            </w:rPr>
          </w:rPrChange>
        </w:rPr>
      </w:pPr>
      <w:ins w:id="1343" w:author="Rose, Douglas" w:date="2022-03-16T15:58:00Z">
        <w:r w:rsidRPr="000E4784">
          <w:rPr>
            <w:rFonts w:asciiTheme="minorHAnsi" w:hAnsiTheme="minorHAnsi" w:cstheme="minorHAnsi"/>
            <w:sz w:val="22"/>
            <w:szCs w:val="22"/>
            <w:rPrChange w:id="1344" w:author="Guy, Rachel" w:date="2022-04-14T17:06:00Z">
              <w:rPr>
                <w:rFonts w:ascii="Garamond" w:hAnsi="Garamond"/>
                <w:sz w:val="22"/>
                <w:szCs w:val="22"/>
              </w:rPr>
            </w:rPrChange>
          </w:rPr>
          <w:tab/>
        </w:r>
      </w:ins>
    </w:p>
    <w:p w14:paraId="3C1D2955" w14:textId="77777777" w:rsidR="004E7705" w:rsidRPr="000E4784" w:rsidRDefault="004E7705" w:rsidP="004E7705">
      <w:pPr>
        <w:pStyle w:val="HTMLPreformatted"/>
        <w:tabs>
          <w:tab w:val="clear" w:pos="916"/>
          <w:tab w:val="clear" w:pos="1832"/>
          <w:tab w:val="clear" w:pos="2748"/>
          <w:tab w:val="left" w:pos="1080"/>
          <w:tab w:val="left" w:pos="2070"/>
          <w:tab w:val="left" w:pos="3240"/>
        </w:tabs>
        <w:rPr>
          <w:ins w:id="1345" w:author="Rose, Douglas" w:date="2022-03-16T15:58:00Z"/>
          <w:rFonts w:asciiTheme="minorHAnsi" w:hAnsiTheme="minorHAnsi" w:cstheme="minorHAnsi"/>
          <w:b/>
          <w:bCs/>
          <w:sz w:val="22"/>
          <w:szCs w:val="22"/>
          <w:rPrChange w:id="1346" w:author="Guy, Rachel" w:date="2022-04-14T17:06:00Z">
            <w:rPr>
              <w:ins w:id="1347" w:author="Rose, Douglas" w:date="2022-03-16T15:58:00Z"/>
              <w:rFonts w:ascii="Garamond" w:hAnsi="Garamond" w:cs="Times New Roman"/>
              <w:b/>
              <w:bCs/>
              <w:sz w:val="22"/>
              <w:szCs w:val="22"/>
            </w:rPr>
          </w:rPrChange>
        </w:rPr>
      </w:pPr>
      <w:ins w:id="1348" w:author="Rose, Douglas" w:date="2022-03-16T15:58:00Z">
        <w:r w:rsidRPr="000E4784">
          <w:rPr>
            <w:rFonts w:asciiTheme="minorHAnsi" w:hAnsiTheme="minorHAnsi" w:cstheme="minorHAnsi"/>
            <w:b/>
            <w:bCs/>
            <w:sz w:val="22"/>
            <w:szCs w:val="22"/>
            <w:rPrChange w:id="1349" w:author="Guy, Rachel" w:date="2022-04-14T17:06:00Z">
              <w:rPr>
                <w:rFonts w:ascii="Garamond" w:hAnsi="Garamond" w:cs="Times New Roman"/>
                <w:b/>
                <w:bCs/>
                <w:sz w:val="22"/>
                <w:szCs w:val="22"/>
              </w:rPr>
            </w:rPrChange>
          </w:rPr>
          <w:t>Hunt Dock</w:t>
        </w:r>
      </w:ins>
    </w:p>
    <w:p w14:paraId="45C764B7" w14:textId="77777777" w:rsidR="004E7705" w:rsidRPr="000E4784" w:rsidRDefault="004E7705" w:rsidP="004E7705">
      <w:pPr>
        <w:pStyle w:val="HTMLPreformatted"/>
        <w:tabs>
          <w:tab w:val="clear" w:pos="916"/>
          <w:tab w:val="clear" w:pos="1832"/>
          <w:tab w:val="clear" w:pos="2748"/>
          <w:tab w:val="left" w:pos="1080"/>
          <w:tab w:val="left" w:pos="2070"/>
          <w:tab w:val="left" w:pos="3240"/>
        </w:tabs>
        <w:rPr>
          <w:ins w:id="1350" w:author="Rose, Douglas" w:date="2022-03-16T15:58:00Z"/>
          <w:rFonts w:asciiTheme="minorHAnsi" w:hAnsiTheme="minorHAnsi" w:cstheme="minorHAnsi"/>
          <w:b/>
          <w:bCs/>
          <w:sz w:val="22"/>
          <w:szCs w:val="22"/>
          <w:rPrChange w:id="1351" w:author="Guy, Rachel" w:date="2022-04-14T17:06:00Z">
            <w:rPr>
              <w:ins w:id="1352" w:author="Rose, Douglas" w:date="2022-03-16T15:58:00Z"/>
              <w:rFonts w:ascii="Garamond" w:hAnsi="Garamond" w:cs="Times New Roman"/>
              <w:b/>
              <w:bCs/>
              <w:sz w:val="22"/>
              <w:szCs w:val="22"/>
            </w:rPr>
          </w:rPrChange>
        </w:rPr>
      </w:pPr>
    </w:p>
    <w:tbl>
      <w:tblPr>
        <w:tblStyle w:val="TableGrid"/>
        <w:tblW w:w="0" w:type="auto"/>
        <w:tblLook w:val="04A0" w:firstRow="1" w:lastRow="0" w:firstColumn="1" w:lastColumn="0" w:noHBand="0" w:noVBand="1"/>
      </w:tblPr>
      <w:tblGrid>
        <w:gridCol w:w="1696"/>
        <w:gridCol w:w="1295"/>
        <w:gridCol w:w="1278"/>
        <w:gridCol w:w="1642"/>
        <w:tblGridChange w:id="1353">
          <w:tblGrid>
            <w:gridCol w:w="1696"/>
            <w:gridCol w:w="1295"/>
            <w:gridCol w:w="1278"/>
            <w:gridCol w:w="1642"/>
          </w:tblGrid>
        </w:tblGridChange>
      </w:tblGrid>
      <w:tr w:rsidR="002C40B7" w:rsidRPr="000E4784" w14:paraId="25E7F03A" w14:textId="77777777" w:rsidTr="002C40B7">
        <w:trPr>
          <w:trHeight w:val="524"/>
          <w:ins w:id="1354" w:author="Guy, Rachel" w:date="2022-04-14T16:49:00Z"/>
        </w:trPr>
        <w:tc>
          <w:tcPr>
            <w:tcW w:w="1696" w:type="dxa"/>
            <w:noWrap/>
            <w:hideMark/>
          </w:tcPr>
          <w:p w14:paraId="21781077" w14:textId="77777777" w:rsidR="002C40B7" w:rsidRPr="000E4784" w:rsidRDefault="002C40B7" w:rsidP="002C40B7">
            <w:pPr>
              <w:pStyle w:val="HTMLPreformatted"/>
              <w:tabs>
                <w:tab w:val="left" w:pos="1080"/>
                <w:tab w:val="left" w:pos="2070"/>
                <w:tab w:val="left" w:pos="3240"/>
              </w:tabs>
              <w:rPr>
                <w:ins w:id="1355" w:author="Guy, Rachel" w:date="2022-04-14T16:49:00Z"/>
                <w:rFonts w:asciiTheme="minorHAnsi" w:hAnsiTheme="minorHAnsi" w:cstheme="minorHAnsi"/>
                <w:sz w:val="22"/>
                <w:szCs w:val="22"/>
                <w:rPrChange w:id="1356" w:author="Guy, Rachel" w:date="2022-04-14T17:06:00Z">
                  <w:rPr>
                    <w:ins w:id="1357" w:author="Guy, Rachel" w:date="2022-04-14T16:49:00Z"/>
                    <w:rFonts w:ascii="Garamond" w:hAnsi="Garamond"/>
                    <w:b/>
                    <w:bCs/>
                    <w:sz w:val="22"/>
                    <w:szCs w:val="22"/>
                  </w:rPr>
                </w:rPrChange>
              </w:rPr>
            </w:pPr>
            <w:ins w:id="1358" w:author="Guy, Rachel" w:date="2022-04-14T16:49:00Z">
              <w:r w:rsidRPr="000E4784">
                <w:rPr>
                  <w:rFonts w:asciiTheme="minorHAnsi" w:hAnsiTheme="minorHAnsi" w:cstheme="minorHAnsi"/>
                  <w:sz w:val="22"/>
                  <w:szCs w:val="22"/>
                  <w:rPrChange w:id="1359" w:author="Guy, Rachel" w:date="2022-04-14T17:06:00Z">
                    <w:rPr>
                      <w:rFonts w:ascii="Garamond" w:hAnsi="Garamond"/>
                      <w:b/>
                      <w:bCs/>
                      <w:sz w:val="22"/>
                      <w:szCs w:val="22"/>
                    </w:rPr>
                  </w:rPrChange>
                </w:rPr>
                <w:t>Deploy Date</w:t>
              </w:r>
            </w:ins>
          </w:p>
        </w:tc>
        <w:tc>
          <w:tcPr>
            <w:tcW w:w="1295" w:type="dxa"/>
            <w:noWrap/>
            <w:hideMark/>
          </w:tcPr>
          <w:p w14:paraId="161C70C3" w14:textId="77777777" w:rsidR="002C40B7" w:rsidRPr="000E4784" w:rsidRDefault="002C40B7" w:rsidP="002C40B7">
            <w:pPr>
              <w:pStyle w:val="HTMLPreformatted"/>
              <w:tabs>
                <w:tab w:val="left" w:pos="1080"/>
                <w:tab w:val="left" w:pos="2070"/>
                <w:tab w:val="left" w:pos="3240"/>
              </w:tabs>
              <w:rPr>
                <w:ins w:id="1360" w:author="Guy, Rachel" w:date="2022-04-14T16:49:00Z"/>
                <w:rFonts w:asciiTheme="minorHAnsi" w:hAnsiTheme="minorHAnsi" w:cstheme="minorHAnsi"/>
                <w:sz w:val="22"/>
                <w:szCs w:val="22"/>
                <w:rPrChange w:id="1361" w:author="Guy, Rachel" w:date="2022-04-14T17:06:00Z">
                  <w:rPr>
                    <w:ins w:id="1362" w:author="Guy, Rachel" w:date="2022-04-14T16:49:00Z"/>
                    <w:rFonts w:ascii="Garamond" w:hAnsi="Garamond"/>
                    <w:b/>
                    <w:bCs/>
                    <w:sz w:val="22"/>
                    <w:szCs w:val="22"/>
                  </w:rPr>
                </w:rPrChange>
              </w:rPr>
            </w:pPr>
            <w:ins w:id="1363" w:author="Guy, Rachel" w:date="2022-04-14T16:49:00Z">
              <w:r w:rsidRPr="000E4784">
                <w:rPr>
                  <w:rFonts w:asciiTheme="minorHAnsi" w:hAnsiTheme="minorHAnsi" w:cstheme="minorHAnsi"/>
                  <w:sz w:val="22"/>
                  <w:szCs w:val="22"/>
                  <w:rPrChange w:id="1364" w:author="Guy, Rachel" w:date="2022-04-14T17:06:00Z">
                    <w:rPr>
                      <w:rFonts w:ascii="Garamond" w:hAnsi="Garamond"/>
                      <w:b/>
                      <w:bCs/>
                      <w:sz w:val="22"/>
                      <w:szCs w:val="22"/>
                    </w:rPr>
                  </w:rPrChange>
                </w:rPr>
                <w:t>Deploy Time</w:t>
              </w:r>
            </w:ins>
          </w:p>
        </w:tc>
        <w:tc>
          <w:tcPr>
            <w:tcW w:w="1185" w:type="dxa"/>
            <w:noWrap/>
            <w:hideMark/>
          </w:tcPr>
          <w:p w14:paraId="5C1E9FE9" w14:textId="77777777" w:rsidR="002C40B7" w:rsidRPr="000E4784" w:rsidRDefault="002C40B7" w:rsidP="002C40B7">
            <w:pPr>
              <w:pStyle w:val="HTMLPreformatted"/>
              <w:tabs>
                <w:tab w:val="left" w:pos="1080"/>
                <w:tab w:val="left" w:pos="2070"/>
                <w:tab w:val="left" w:pos="3240"/>
              </w:tabs>
              <w:rPr>
                <w:ins w:id="1365" w:author="Guy, Rachel" w:date="2022-04-14T16:49:00Z"/>
                <w:rFonts w:asciiTheme="minorHAnsi" w:hAnsiTheme="minorHAnsi" w:cstheme="minorHAnsi"/>
                <w:sz w:val="22"/>
                <w:szCs w:val="22"/>
                <w:rPrChange w:id="1366" w:author="Guy, Rachel" w:date="2022-04-14T17:06:00Z">
                  <w:rPr>
                    <w:ins w:id="1367" w:author="Guy, Rachel" w:date="2022-04-14T16:49:00Z"/>
                    <w:rFonts w:ascii="Garamond" w:hAnsi="Garamond"/>
                    <w:b/>
                    <w:bCs/>
                    <w:sz w:val="22"/>
                    <w:szCs w:val="22"/>
                  </w:rPr>
                </w:rPrChange>
              </w:rPr>
            </w:pPr>
            <w:ins w:id="1368" w:author="Guy, Rachel" w:date="2022-04-14T16:49:00Z">
              <w:r w:rsidRPr="000E4784">
                <w:rPr>
                  <w:rFonts w:asciiTheme="minorHAnsi" w:hAnsiTheme="minorHAnsi" w:cstheme="minorHAnsi"/>
                  <w:sz w:val="22"/>
                  <w:szCs w:val="22"/>
                  <w:rPrChange w:id="1369" w:author="Guy, Rachel" w:date="2022-04-14T17:06:00Z">
                    <w:rPr>
                      <w:rFonts w:ascii="Garamond" w:hAnsi="Garamond"/>
                      <w:b/>
                      <w:bCs/>
                      <w:sz w:val="22"/>
                      <w:szCs w:val="22"/>
                    </w:rPr>
                  </w:rPrChange>
                </w:rPr>
                <w:t>Retrieve Date</w:t>
              </w:r>
            </w:ins>
          </w:p>
        </w:tc>
        <w:tc>
          <w:tcPr>
            <w:tcW w:w="1642" w:type="dxa"/>
            <w:noWrap/>
            <w:hideMark/>
          </w:tcPr>
          <w:p w14:paraId="1DE99AE4" w14:textId="77777777" w:rsidR="002C40B7" w:rsidRPr="000E4784" w:rsidRDefault="002C40B7" w:rsidP="002C40B7">
            <w:pPr>
              <w:pStyle w:val="HTMLPreformatted"/>
              <w:tabs>
                <w:tab w:val="left" w:pos="1080"/>
                <w:tab w:val="left" w:pos="2070"/>
                <w:tab w:val="left" w:pos="3240"/>
              </w:tabs>
              <w:rPr>
                <w:ins w:id="1370" w:author="Guy, Rachel" w:date="2022-04-14T16:49:00Z"/>
                <w:rFonts w:asciiTheme="minorHAnsi" w:hAnsiTheme="minorHAnsi" w:cstheme="minorHAnsi"/>
                <w:sz w:val="22"/>
                <w:szCs w:val="22"/>
                <w:rPrChange w:id="1371" w:author="Guy, Rachel" w:date="2022-04-14T17:06:00Z">
                  <w:rPr>
                    <w:ins w:id="1372" w:author="Guy, Rachel" w:date="2022-04-14T16:49:00Z"/>
                    <w:rFonts w:ascii="Garamond" w:hAnsi="Garamond"/>
                    <w:b/>
                    <w:bCs/>
                    <w:sz w:val="22"/>
                    <w:szCs w:val="22"/>
                  </w:rPr>
                </w:rPrChange>
              </w:rPr>
            </w:pPr>
            <w:ins w:id="1373" w:author="Guy, Rachel" w:date="2022-04-14T16:49:00Z">
              <w:r w:rsidRPr="000E4784">
                <w:rPr>
                  <w:rFonts w:asciiTheme="minorHAnsi" w:hAnsiTheme="minorHAnsi" w:cstheme="minorHAnsi"/>
                  <w:sz w:val="22"/>
                  <w:szCs w:val="22"/>
                  <w:rPrChange w:id="1374" w:author="Guy, Rachel" w:date="2022-04-14T17:06:00Z">
                    <w:rPr>
                      <w:rFonts w:ascii="Garamond" w:hAnsi="Garamond"/>
                      <w:b/>
                      <w:bCs/>
                      <w:sz w:val="22"/>
                      <w:szCs w:val="22"/>
                    </w:rPr>
                  </w:rPrChange>
                </w:rPr>
                <w:t>Retrieve Time</w:t>
              </w:r>
            </w:ins>
          </w:p>
        </w:tc>
      </w:tr>
      <w:tr w:rsidR="002C40B7" w:rsidRPr="000E4784" w14:paraId="0F206B5D" w14:textId="77777777" w:rsidTr="002C40B7">
        <w:trPr>
          <w:trHeight w:val="524"/>
          <w:ins w:id="1375" w:author="Guy, Rachel" w:date="2022-04-14T16:49:00Z"/>
        </w:trPr>
        <w:tc>
          <w:tcPr>
            <w:tcW w:w="1696" w:type="dxa"/>
            <w:noWrap/>
            <w:hideMark/>
          </w:tcPr>
          <w:p w14:paraId="4DF79AEA" w14:textId="77777777" w:rsidR="002C40B7" w:rsidRPr="000E4784" w:rsidRDefault="002C40B7" w:rsidP="002C40B7">
            <w:pPr>
              <w:pStyle w:val="HTMLPreformatted"/>
              <w:tabs>
                <w:tab w:val="left" w:pos="1080"/>
                <w:tab w:val="left" w:pos="2070"/>
                <w:tab w:val="left" w:pos="3240"/>
              </w:tabs>
              <w:rPr>
                <w:ins w:id="1376" w:author="Guy, Rachel" w:date="2022-04-14T16:49:00Z"/>
                <w:rFonts w:asciiTheme="minorHAnsi" w:hAnsiTheme="minorHAnsi" w:cstheme="minorHAnsi"/>
                <w:sz w:val="22"/>
                <w:szCs w:val="22"/>
                <w:rPrChange w:id="1377" w:author="Guy, Rachel" w:date="2022-04-14T17:06:00Z">
                  <w:rPr>
                    <w:ins w:id="1378" w:author="Guy, Rachel" w:date="2022-04-14T16:49:00Z"/>
                    <w:rFonts w:ascii="Garamond" w:hAnsi="Garamond"/>
                    <w:b/>
                    <w:bCs/>
                    <w:sz w:val="22"/>
                    <w:szCs w:val="22"/>
                  </w:rPr>
                </w:rPrChange>
              </w:rPr>
            </w:pPr>
            <w:ins w:id="1379" w:author="Guy, Rachel" w:date="2022-04-14T16:49:00Z">
              <w:r w:rsidRPr="000E4784">
                <w:rPr>
                  <w:rFonts w:asciiTheme="minorHAnsi" w:hAnsiTheme="minorHAnsi" w:cstheme="minorHAnsi"/>
                  <w:sz w:val="22"/>
                  <w:szCs w:val="22"/>
                  <w:rPrChange w:id="1380" w:author="Guy, Rachel" w:date="2022-04-14T17:06:00Z">
                    <w:rPr>
                      <w:rFonts w:ascii="Garamond" w:hAnsi="Garamond"/>
                      <w:b/>
                      <w:bCs/>
                      <w:sz w:val="22"/>
                      <w:szCs w:val="22"/>
                    </w:rPr>
                  </w:rPrChange>
                </w:rPr>
                <w:t>1/27/2021</w:t>
              </w:r>
            </w:ins>
          </w:p>
        </w:tc>
        <w:tc>
          <w:tcPr>
            <w:tcW w:w="1295" w:type="dxa"/>
            <w:noWrap/>
            <w:hideMark/>
          </w:tcPr>
          <w:p w14:paraId="2EFEE58A" w14:textId="77777777" w:rsidR="002C40B7" w:rsidRPr="000E4784" w:rsidRDefault="002C40B7" w:rsidP="002C40B7">
            <w:pPr>
              <w:pStyle w:val="HTMLPreformatted"/>
              <w:tabs>
                <w:tab w:val="left" w:pos="1080"/>
                <w:tab w:val="left" w:pos="2070"/>
                <w:tab w:val="left" w:pos="3240"/>
              </w:tabs>
              <w:rPr>
                <w:ins w:id="1381" w:author="Guy, Rachel" w:date="2022-04-14T16:49:00Z"/>
                <w:rFonts w:asciiTheme="minorHAnsi" w:hAnsiTheme="minorHAnsi" w:cstheme="minorHAnsi"/>
                <w:sz w:val="22"/>
                <w:szCs w:val="22"/>
                <w:rPrChange w:id="1382" w:author="Guy, Rachel" w:date="2022-04-14T17:06:00Z">
                  <w:rPr>
                    <w:ins w:id="1383" w:author="Guy, Rachel" w:date="2022-04-14T16:49:00Z"/>
                    <w:rFonts w:ascii="Garamond" w:hAnsi="Garamond"/>
                    <w:b/>
                    <w:bCs/>
                    <w:sz w:val="22"/>
                    <w:szCs w:val="22"/>
                  </w:rPr>
                </w:rPrChange>
              </w:rPr>
            </w:pPr>
            <w:ins w:id="1384" w:author="Guy, Rachel" w:date="2022-04-14T16:49:00Z">
              <w:r w:rsidRPr="000E4784">
                <w:rPr>
                  <w:rFonts w:asciiTheme="minorHAnsi" w:hAnsiTheme="minorHAnsi" w:cstheme="minorHAnsi"/>
                  <w:sz w:val="22"/>
                  <w:szCs w:val="22"/>
                  <w:rPrChange w:id="1385" w:author="Guy, Rachel" w:date="2022-04-14T17:06:00Z">
                    <w:rPr>
                      <w:rFonts w:ascii="Garamond" w:hAnsi="Garamond"/>
                      <w:b/>
                      <w:bCs/>
                      <w:sz w:val="22"/>
                      <w:szCs w:val="22"/>
                    </w:rPr>
                  </w:rPrChange>
                </w:rPr>
                <w:t>12:00</w:t>
              </w:r>
            </w:ins>
          </w:p>
        </w:tc>
        <w:tc>
          <w:tcPr>
            <w:tcW w:w="1185" w:type="dxa"/>
            <w:noWrap/>
            <w:hideMark/>
          </w:tcPr>
          <w:p w14:paraId="03B8B382" w14:textId="77777777" w:rsidR="002C40B7" w:rsidRPr="000E4784" w:rsidRDefault="002C40B7" w:rsidP="002C40B7">
            <w:pPr>
              <w:pStyle w:val="HTMLPreformatted"/>
              <w:tabs>
                <w:tab w:val="left" w:pos="1080"/>
                <w:tab w:val="left" w:pos="2070"/>
                <w:tab w:val="left" w:pos="3240"/>
              </w:tabs>
              <w:rPr>
                <w:ins w:id="1386" w:author="Guy, Rachel" w:date="2022-04-14T16:49:00Z"/>
                <w:rFonts w:asciiTheme="minorHAnsi" w:hAnsiTheme="minorHAnsi" w:cstheme="minorHAnsi"/>
                <w:sz w:val="22"/>
                <w:szCs w:val="22"/>
                <w:rPrChange w:id="1387" w:author="Guy, Rachel" w:date="2022-04-14T17:06:00Z">
                  <w:rPr>
                    <w:ins w:id="1388" w:author="Guy, Rachel" w:date="2022-04-14T16:49:00Z"/>
                    <w:rFonts w:ascii="Garamond" w:hAnsi="Garamond"/>
                    <w:b/>
                    <w:bCs/>
                    <w:sz w:val="22"/>
                    <w:szCs w:val="22"/>
                  </w:rPr>
                </w:rPrChange>
              </w:rPr>
            </w:pPr>
            <w:ins w:id="1389" w:author="Guy, Rachel" w:date="2022-04-14T16:49:00Z">
              <w:r w:rsidRPr="000E4784">
                <w:rPr>
                  <w:rFonts w:asciiTheme="minorHAnsi" w:hAnsiTheme="minorHAnsi" w:cstheme="minorHAnsi"/>
                  <w:sz w:val="22"/>
                  <w:szCs w:val="22"/>
                  <w:rPrChange w:id="1390" w:author="Guy, Rachel" w:date="2022-04-14T17:06:00Z">
                    <w:rPr>
                      <w:rFonts w:ascii="Garamond" w:hAnsi="Garamond"/>
                      <w:b/>
                      <w:bCs/>
                      <w:sz w:val="22"/>
                      <w:szCs w:val="22"/>
                    </w:rPr>
                  </w:rPrChange>
                </w:rPr>
                <w:t>2/18/2021</w:t>
              </w:r>
            </w:ins>
          </w:p>
        </w:tc>
        <w:tc>
          <w:tcPr>
            <w:tcW w:w="1642" w:type="dxa"/>
            <w:noWrap/>
            <w:hideMark/>
          </w:tcPr>
          <w:p w14:paraId="5FCB2391" w14:textId="77777777" w:rsidR="002C40B7" w:rsidRPr="000E4784" w:rsidRDefault="002C40B7" w:rsidP="002C40B7">
            <w:pPr>
              <w:pStyle w:val="HTMLPreformatted"/>
              <w:tabs>
                <w:tab w:val="left" w:pos="1080"/>
                <w:tab w:val="left" w:pos="2070"/>
                <w:tab w:val="left" w:pos="3240"/>
              </w:tabs>
              <w:rPr>
                <w:ins w:id="1391" w:author="Guy, Rachel" w:date="2022-04-14T16:49:00Z"/>
                <w:rFonts w:asciiTheme="minorHAnsi" w:hAnsiTheme="minorHAnsi" w:cstheme="minorHAnsi"/>
                <w:sz w:val="22"/>
                <w:szCs w:val="22"/>
                <w:rPrChange w:id="1392" w:author="Guy, Rachel" w:date="2022-04-14T17:06:00Z">
                  <w:rPr>
                    <w:ins w:id="1393" w:author="Guy, Rachel" w:date="2022-04-14T16:49:00Z"/>
                    <w:rFonts w:ascii="Garamond" w:hAnsi="Garamond"/>
                    <w:b/>
                    <w:bCs/>
                    <w:sz w:val="22"/>
                    <w:szCs w:val="22"/>
                  </w:rPr>
                </w:rPrChange>
              </w:rPr>
            </w:pPr>
            <w:ins w:id="1394" w:author="Guy, Rachel" w:date="2022-04-14T16:49:00Z">
              <w:r w:rsidRPr="000E4784">
                <w:rPr>
                  <w:rFonts w:asciiTheme="minorHAnsi" w:hAnsiTheme="minorHAnsi" w:cstheme="minorHAnsi"/>
                  <w:sz w:val="22"/>
                  <w:szCs w:val="22"/>
                  <w:rPrChange w:id="1395" w:author="Guy, Rachel" w:date="2022-04-14T17:06:00Z">
                    <w:rPr>
                      <w:rFonts w:ascii="Garamond" w:hAnsi="Garamond"/>
                      <w:b/>
                      <w:bCs/>
                      <w:sz w:val="22"/>
                      <w:szCs w:val="22"/>
                    </w:rPr>
                  </w:rPrChange>
                </w:rPr>
                <w:t>13:15</w:t>
              </w:r>
            </w:ins>
          </w:p>
        </w:tc>
      </w:tr>
      <w:tr w:rsidR="002C40B7" w:rsidRPr="000E4784" w14:paraId="1F33E173" w14:textId="77777777" w:rsidTr="002C40B7">
        <w:trPr>
          <w:trHeight w:val="524"/>
          <w:ins w:id="1396" w:author="Guy, Rachel" w:date="2022-04-14T16:49:00Z"/>
        </w:trPr>
        <w:tc>
          <w:tcPr>
            <w:tcW w:w="1696" w:type="dxa"/>
            <w:noWrap/>
            <w:hideMark/>
          </w:tcPr>
          <w:p w14:paraId="69C381A9" w14:textId="77777777" w:rsidR="002C40B7" w:rsidRPr="000E4784" w:rsidRDefault="002C40B7" w:rsidP="002C40B7">
            <w:pPr>
              <w:pStyle w:val="HTMLPreformatted"/>
              <w:tabs>
                <w:tab w:val="left" w:pos="1080"/>
                <w:tab w:val="left" w:pos="2070"/>
                <w:tab w:val="left" w:pos="3240"/>
              </w:tabs>
              <w:rPr>
                <w:ins w:id="1397" w:author="Guy, Rachel" w:date="2022-04-14T16:49:00Z"/>
                <w:rFonts w:asciiTheme="minorHAnsi" w:hAnsiTheme="minorHAnsi" w:cstheme="minorHAnsi"/>
                <w:sz w:val="22"/>
                <w:szCs w:val="22"/>
                <w:rPrChange w:id="1398" w:author="Guy, Rachel" w:date="2022-04-14T17:06:00Z">
                  <w:rPr>
                    <w:ins w:id="1399" w:author="Guy, Rachel" w:date="2022-04-14T16:49:00Z"/>
                    <w:rFonts w:ascii="Garamond" w:hAnsi="Garamond"/>
                    <w:b/>
                    <w:bCs/>
                    <w:sz w:val="22"/>
                    <w:szCs w:val="22"/>
                  </w:rPr>
                </w:rPrChange>
              </w:rPr>
            </w:pPr>
            <w:ins w:id="1400" w:author="Guy, Rachel" w:date="2022-04-14T16:49:00Z">
              <w:r w:rsidRPr="000E4784">
                <w:rPr>
                  <w:rFonts w:asciiTheme="minorHAnsi" w:hAnsiTheme="minorHAnsi" w:cstheme="minorHAnsi"/>
                  <w:sz w:val="22"/>
                  <w:szCs w:val="22"/>
                  <w:rPrChange w:id="1401" w:author="Guy, Rachel" w:date="2022-04-14T17:06:00Z">
                    <w:rPr>
                      <w:rFonts w:ascii="Garamond" w:hAnsi="Garamond"/>
                      <w:b/>
                      <w:bCs/>
                      <w:sz w:val="22"/>
                      <w:szCs w:val="22"/>
                    </w:rPr>
                  </w:rPrChange>
                </w:rPr>
                <w:lastRenderedPageBreak/>
                <w:t>2/18/2021</w:t>
              </w:r>
            </w:ins>
          </w:p>
        </w:tc>
        <w:tc>
          <w:tcPr>
            <w:tcW w:w="1295" w:type="dxa"/>
            <w:noWrap/>
            <w:hideMark/>
          </w:tcPr>
          <w:p w14:paraId="0C52170D" w14:textId="77777777" w:rsidR="002C40B7" w:rsidRPr="000E4784" w:rsidRDefault="002C40B7" w:rsidP="002C40B7">
            <w:pPr>
              <w:pStyle w:val="HTMLPreformatted"/>
              <w:tabs>
                <w:tab w:val="left" w:pos="1080"/>
                <w:tab w:val="left" w:pos="2070"/>
                <w:tab w:val="left" w:pos="3240"/>
              </w:tabs>
              <w:rPr>
                <w:ins w:id="1402" w:author="Guy, Rachel" w:date="2022-04-14T16:49:00Z"/>
                <w:rFonts w:asciiTheme="minorHAnsi" w:hAnsiTheme="minorHAnsi" w:cstheme="minorHAnsi"/>
                <w:sz w:val="22"/>
                <w:szCs w:val="22"/>
                <w:rPrChange w:id="1403" w:author="Guy, Rachel" w:date="2022-04-14T17:06:00Z">
                  <w:rPr>
                    <w:ins w:id="1404" w:author="Guy, Rachel" w:date="2022-04-14T16:49:00Z"/>
                    <w:rFonts w:ascii="Garamond" w:hAnsi="Garamond"/>
                    <w:b/>
                    <w:bCs/>
                    <w:sz w:val="22"/>
                    <w:szCs w:val="22"/>
                  </w:rPr>
                </w:rPrChange>
              </w:rPr>
            </w:pPr>
            <w:ins w:id="1405" w:author="Guy, Rachel" w:date="2022-04-14T16:49:00Z">
              <w:r w:rsidRPr="000E4784">
                <w:rPr>
                  <w:rFonts w:asciiTheme="minorHAnsi" w:hAnsiTheme="minorHAnsi" w:cstheme="minorHAnsi"/>
                  <w:sz w:val="22"/>
                  <w:szCs w:val="22"/>
                  <w:rPrChange w:id="1406" w:author="Guy, Rachel" w:date="2022-04-14T17:06:00Z">
                    <w:rPr>
                      <w:rFonts w:ascii="Garamond" w:hAnsi="Garamond"/>
                      <w:b/>
                      <w:bCs/>
                      <w:sz w:val="22"/>
                      <w:szCs w:val="22"/>
                    </w:rPr>
                  </w:rPrChange>
                </w:rPr>
                <w:t>13:45</w:t>
              </w:r>
            </w:ins>
          </w:p>
        </w:tc>
        <w:tc>
          <w:tcPr>
            <w:tcW w:w="1185" w:type="dxa"/>
            <w:noWrap/>
            <w:hideMark/>
          </w:tcPr>
          <w:p w14:paraId="444AFB5B" w14:textId="77777777" w:rsidR="002C40B7" w:rsidRPr="000E4784" w:rsidRDefault="002C40B7" w:rsidP="002C40B7">
            <w:pPr>
              <w:pStyle w:val="HTMLPreformatted"/>
              <w:tabs>
                <w:tab w:val="left" w:pos="1080"/>
                <w:tab w:val="left" w:pos="2070"/>
                <w:tab w:val="left" w:pos="3240"/>
              </w:tabs>
              <w:rPr>
                <w:ins w:id="1407" w:author="Guy, Rachel" w:date="2022-04-14T16:49:00Z"/>
                <w:rFonts w:asciiTheme="minorHAnsi" w:hAnsiTheme="minorHAnsi" w:cstheme="minorHAnsi"/>
                <w:sz w:val="22"/>
                <w:szCs w:val="22"/>
                <w:rPrChange w:id="1408" w:author="Guy, Rachel" w:date="2022-04-14T17:06:00Z">
                  <w:rPr>
                    <w:ins w:id="1409" w:author="Guy, Rachel" w:date="2022-04-14T16:49:00Z"/>
                    <w:rFonts w:ascii="Garamond" w:hAnsi="Garamond"/>
                    <w:b/>
                    <w:bCs/>
                    <w:sz w:val="22"/>
                    <w:szCs w:val="22"/>
                  </w:rPr>
                </w:rPrChange>
              </w:rPr>
            </w:pPr>
            <w:ins w:id="1410" w:author="Guy, Rachel" w:date="2022-04-14T16:49:00Z">
              <w:r w:rsidRPr="000E4784">
                <w:rPr>
                  <w:rFonts w:asciiTheme="minorHAnsi" w:hAnsiTheme="minorHAnsi" w:cstheme="minorHAnsi"/>
                  <w:sz w:val="22"/>
                  <w:szCs w:val="22"/>
                  <w:rPrChange w:id="1411" w:author="Guy, Rachel" w:date="2022-04-14T17:06:00Z">
                    <w:rPr>
                      <w:rFonts w:ascii="Garamond" w:hAnsi="Garamond"/>
                      <w:b/>
                      <w:bCs/>
                      <w:sz w:val="22"/>
                      <w:szCs w:val="22"/>
                    </w:rPr>
                  </w:rPrChange>
                </w:rPr>
                <w:t>4/5/2021</w:t>
              </w:r>
            </w:ins>
          </w:p>
        </w:tc>
        <w:tc>
          <w:tcPr>
            <w:tcW w:w="1642" w:type="dxa"/>
            <w:noWrap/>
            <w:hideMark/>
          </w:tcPr>
          <w:p w14:paraId="0B999D4A" w14:textId="77777777" w:rsidR="002C40B7" w:rsidRPr="000E4784" w:rsidRDefault="002C40B7" w:rsidP="002C40B7">
            <w:pPr>
              <w:pStyle w:val="HTMLPreformatted"/>
              <w:tabs>
                <w:tab w:val="left" w:pos="1080"/>
                <w:tab w:val="left" w:pos="2070"/>
                <w:tab w:val="left" w:pos="3240"/>
              </w:tabs>
              <w:rPr>
                <w:ins w:id="1412" w:author="Guy, Rachel" w:date="2022-04-14T16:49:00Z"/>
                <w:rFonts w:asciiTheme="minorHAnsi" w:hAnsiTheme="minorHAnsi" w:cstheme="minorHAnsi"/>
                <w:sz w:val="22"/>
                <w:szCs w:val="22"/>
                <w:rPrChange w:id="1413" w:author="Guy, Rachel" w:date="2022-04-14T17:06:00Z">
                  <w:rPr>
                    <w:ins w:id="1414" w:author="Guy, Rachel" w:date="2022-04-14T16:49:00Z"/>
                    <w:rFonts w:ascii="Garamond" w:hAnsi="Garamond"/>
                    <w:b/>
                    <w:bCs/>
                    <w:sz w:val="22"/>
                    <w:szCs w:val="22"/>
                  </w:rPr>
                </w:rPrChange>
              </w:rPr>
            </w:pPr>
            <w:ins w:id="1415" w:author="Guy, Rachel" w:date="2022-04-14T16:49:00Z">
              <w:r w:rsidRPr="000E4784">
                <w:rPr>
                  <w:rFonts w:asciiTheme="minorHAnsi" w:hAnsiTheme="minorHAnsi" w:cstheme="minorHAnsi"/>
                  <w:sz w:val="22"/>
                  <w:szCs w:val="22"/>
                  <w:rPrChange w:id="1416" w:author="Guy, Rachel" w:date="2022-04-14T17:06:00Z">
                    <w:rPr>
                      <w:rFonts w:ascii="Garamond" w:hAnsi="Garamond"/>
                      <w:b/>
                      <w:bCs/>
                      <w:sz w:val="22"/>
                      <w:szCs w:val="22"/>
                    </w:rPr>
                  </w:rPrChange>
                </w:rPr>
                <w:t>13:00</w:t>
              </w:r>
            </w:ins>
          </w:p>
        </w:tc>
      </w:tr>
      <w:tr w:rsidR="002C40B7" w:rsidRPr="000E4784" w14:paraId="7F2F5395" w14:textId="77777777" w:rsidTr="002C40B7">
        <w:trPr>
          <w:trHeight w:val="524"/>
          <w:ins w:id="1417" w:author="Guy, Rachel" w:date="2022-04-14T16:49:00Z"/>
        </w:trPr>
        <w:tc>
          <w:tcPr>
            <w:tcW w:w="1696" w:type="dxa"/>
            <w:noWrap/>
            <w:hideMark/>
          </w:tcPr>
          <w:p w14:paraId="245CA9C8" w14:textId="77777777" w:rsidR="002C40B7" w:rsidRPr="000E4784" w:rsidRDefault="002C40B7" w:rsidP="002C40B7">
            <w:pPr>
              <w:pStyle w:val="HTMLPreformatted"/>
              <w:tabs>
                <w:tab w:val="left" w:pos="1080"/>
                <w:tab w:val="left" w:pos="2070"/>
                <w:tab w:val="left" w:pos="3240"/>
              </w:tabs>
              <w:rPr>
                <w:ins w:id="1418" w:author="Guy, Rachel" w:date="2022-04-14T16:49:00Z"/>
                <w:rFonts w:asciiTheme="minorHAnsi" w:hAnsiTheme="minorHAnsi" w:cstheme="minorHAnsi"/>
                <w:sz w:val="22"/>
                <w:szCs w:val="22"/>
                <w:rPrChange w:id="1419" w:author="Guy, Rachel" w:date="2022-04-14T17:06:00Z">
                  <w:rPr>
                    <w:ins w:id="1420" w:author="Guy, Rachel" w:date="2022-04-14T16:49:00Z"/>
                    <w:rFonts w:ascii="Garamond" w:hAnsi="Garamond"/>
                    <w:b/>
                    <w:bCs/>
                    <w:sz w:val="22"/>
                    <w:szCs w:val="22"/>
                  </w:rPr>
                </w:rPrChange>
              </w:rPr>
            </w:pPr>
            <w:ins w:id="1421" w:author="Guy, Rachel" w:date="2022-04-14T16:49:00Z">
              <w:r w:rsidRPr="000E4784">
                <w:rPr>
                  <w:rFonts w:asciiTheme="minorHAnsi" w:hAnsiTheme="minorHAnsi" w:cstheme="minorHAnsi"/>
                  <w:sz w:val="22"/>
                  <w:szCs w:val="22"/>
                  <w:rPrChange w:id="1422" w:author="Guy, Rachel" w:date="2022-04-14T17:06:00Z">
                    <w:rPr>
                      <w:rFonts w:ascii="Garamond" w:hAnsi="Garamond"/>
                      <w:b/>
                      <w:bCs/>
                      <w:sz w:val="22"/>
                      <w:szCs w:val="22"/>
                    </w:rPr>
                  </w:rPrChange>
                </w:rPr>
                <w:t>4/5/2021</w:t>
              </w:r>
            </w:ins>
          </w:p>
        </w:tc>
        <w:tc>
          <w:tcPr>
            <w:tcW w:w="1295" w:type="dxa"/>
            <w:noWrap/>
            <w:hideMark/>
          </w:tcPr>
          <w:p w14:paraId="11EA2F8E" w14:textId="77777777" w:rsidR="002C40B7" w:rsidRPr="000E4784" w:rsidRDefault="002C40B7" w:rsidP="002C40B7">
            <w:pPr>
              <w:pStyle w:val="HTMLPreformatted"/>
              <w:tabs>
                <w:tab w:val="left" w:pos="1080"/>
                <w:tab w:val="left" w:pos="2070"/>
                <w:tab w:val="left" w:pos="3240"/>
              </w:tabs>
              <w:rPr>
                <w:ins w:id="1423" w:author="Guy, Rachel" w:date="2022-04-14T16:49:00Z"/>
                <w:rFonts w:asciiTheme="minorHAnsi" w:hAnsiTheme="minorHAnsi" w:cstheme="minorHAnsi"/>
                <w:sz w:val="22"/>
                <w:szCs w:val="22"/>
                <w:rPrChange w:id="1424" w:author="Guy, Rachel" w:date="2022-04-14T17:06:00Z">
                  <w:rPr>
                    <w:ins w:id="1425" w:author="Guy, Rachel" w:date="2022-04-14T16:49:00Z"/>
                    <w:rFonts w:ascii="Garamond" w:hAnsi="Garamond"/>
                    <w:b/>
                    <w:bCs/>
                    <w:sz w:val="22"/>
                    <w:szCs w:val="22"/>
                  </w:rPr>
                </w:rPrChange>
              </w:rPr>
            </w:pPr>
            <w:ins w:id="1426" w:author="Guy, Rachel" w:date="2022-04-14T16:49:00Z">
              <w:r w:rsidRPr="000E4784">
                <w:rPr>
                  <w:rFonts w:asciiTheme="minorHAnsi" w:hAnsiTheme="minorHAnsi" w:cstheme="minorHAnsi"/>
                  <w:sz w:val="22"/>
                  <w:szCs w:val="22"/>
                  <w:rPrChange w:id="1427" w:author="Guy, Rachel" w:date="2022-04-14T17:06:00Z">
                    <w:rPr>
                      <w:rFonts w:ascii="Garamond" w:hAnsi="Garamond"/>
                      <w:b/>
                      <w:bCs/>
                      <w:sz w:val="22"/>
                      <w:szCs w:val="22"/>
                    </w:rPr>
                  </w:rPrChange>
                </w:rPr>
                <w:t>13:15</w:t>
              </w:r>
            </w:ins>
          </w:p>
        </w:tc>
        <w:tc>
          <w:tcPr>
            <w:tcW w:w="1185" w:type="dxa"/>
            <w:noWrap/>
            <w:hideMark/>
          </w:tcPr>
          <w:p w14:paraId="602F2284" w14:textId="77777777" w:rsidR="002C40B7" w:rsidRPr="000E4784" w:rsidRDefault="002C40B7" w:rsidP="002C40B7">
            <w:pPr>
              <w:pStyle w:val="HTMLPreformatted"/>
              <w:tabs>
                <w:tab w:val="left" w:pos="1080"/>
                <w:tab w:val="left" w:pos="2070"/>
                <w:tab w:val="left" w:pos="3240"/>
              </w:tabs>
              <w:rPr>
                <w:ins w:id="1428" w:author="Guy, Rachel" w:date="2022-04-14T16:49:00Z"/>
                <w:rFonts w:asciiTheme="minorHAnsi" w:hAnsiTheme="minorHAnsi" w:cstheme="minorHAnsi"/>
                <w:sz w:val="22"/>
                <w:szCs w:val="22"/>
                <w:rPrChange w:id="1429" w:author="Guy, Rachel" w:date="2022-04-14T17:06:00Z">
                  <w:rPr>
                    <w:ins w:id="1430" w:author="Guy, Rachel" w:date="2022-04-14T16:49:00Z"/>
                    <w:rFonts w:ascii="Garamond" w:hAnsi="Garamond"/>
                    <w:b/>
                    <w:bCs/>
                    <w:sz w:val="22"/>
                    <w:szCs w:val="22"/>
                  </w:rPr>
                </w:rPrChange>
              </w:rPr>
            </w:pPr>
            <w:ins w:id="1431" w:author="Guy, Rachel" w:date="2022-04-14T16:49:00Z">
              <w:r w:rsidRPr="000E4784">
                <w:rPr>
                  <w:rFonts w:asciiTheme="minorHAnsi" w:hAnsiTheme="minorHAnsi" w:cstheme="minorHAnsi"/>
                  <w:sz w:val="22"/>
                  <w:szCs w:val="22"/>
                  <w:rPrChange w:id="1432" w:author="Guy, Rachel" w:date="2022-04-14T17:06:00Z">
                    <w:rPr>
                      <w:rFonts w:ascii="Garamond" w:hAnsi="Garamond"/>
                      <w:b/>
                      <w:bCs/>
                      <w:sz w:val="22"/>
                      <w:szCs w:val="22"/>
                    </w:rPr>
                  </w:rPrChange>
                </w:rPr>
                <w:t>6/7/2021</w:t>
              </w:r>
            </w:ins>
          </w:p>
        </w:tc>
        <w:tc>
          <w:tcPr>
            <w:tcW w:w="1642" w:type="dxa"/>
            <w:noWrap/>
            <w:hideMark/>
          </w:tcPr>
          <w:p w14:paraId="0B4C0A2F" w14:textId="77777777" w:rsidR="002C40B7" w:rsidRPr="000E4784" w:rsidRDefault="002C40B7" w:rsidP="002C40B7">
            <w:pPr>
              <w:pStyle w:val="HTMLPreformatted"/>
              <w:tabs>
                <w:tab w:val="left" w:pos="1080"/>
                <w:tab w:val="left" w:pos="2070"/>
                <w:tab w:val="left" w:pos="3240"/>
              </w:tabs>
              <w:rPr>
                <w:ins w:id="1433" w:author="Guy, Rachel" w:date="2022-04-14T16:49:00Z"/>
                <w:rFonts w:asciiTheme="minorHAnsi" w:hAnsiTheme="minorHAnsi" w:cstheme="minorHAnsi"/>
                <w:sz w:val="22"/>
                <w:szCs w:val="22"/>
                <w:rPrChange w:id="1434" w:author="Guy, Rachel" w:date="2022-04-14T17:06:00Z">
                  <w:rPr>
                    <w:ins w:id="1435" w:author="Guy, Rachel" w:date="2022-04-14T16:49:00Z"/>
                    <w:rFonts w:ascii="Garamond" w:hAnsi="Garamond"/>
                    <w:b/>
                    <w:bCs/>
                    <w:sz w:val="22"/>
                    <w:szCs w:val="22"/>
                  </w:rPr>
                </w:rPrChange>
              </w:rPr>
            </w:pPr>
            <w:ins w:id="1436" w:author="Guy, Rachel" w:date="2022-04-14T16:49:00Z">
              <w:r w:rsidRPr="000E4784">
                <w:rPr>
                  <w:rFonts w:asciiTheme="minorHAnsi" w:hAnsiTheme="minorHAnsi" w:cstheme="minorHAnsi"/>
                  <w:sz w:val="22"/>
                  <w:szCs w:val="22"/>
                  <w:rPrChange w:id="1437" w:author="Guy, Rachel" w:date="2022-04-14T17:06:00Z">
                    <w:rPr>
                      <w:rFonts w:ascii="Garamond" w:hAnsi="Garamond"/>
                      <w:b/>
                      <w:bCs/>
                      <w:sz w:val="22"/>
                      <w:szCs w:val="22"/>
                    </w:rPr>
                  </w:rPrChange>
                </w:rPr>
                <w:t>14:00</w:t>
              </w:r>
            </w:ins>
          </w:p>
        </w:tc>
      </w:tr>
      <w:tr w:rsidR="002C40B7" w:rsidRPr="000E4784" w14:paraId="6A26FCED" w14:textId="77777777" w:rsidTr="002C40B7">
        <w:trPr>
          <w:trHeight w:val="524"/>
          <w:ins w:id="1438" w:author="Guy, Rachel" w:date="2022-04-14T16:49:00Z"/>
        </w:trPr>
        <w:tc>
          <w:tcPr>
            <w:tcW w:w="1696" w:type="dxa"/>
            <w:noWrap/>
            <w:hideMark/>
          </w:tcPr>
          <w:p w14:paraId="55A68944" w14:textId="77777777" w:rsidR="002C40B7" w:rsidRPr="000E4784" w:rsidRDefault="002C40B7" w:rsidP="002C40B7">
            <w:pPr>
              <w:pStyle w:val="HTMLPreformatted"/>
              <w:tabs>
                <w:tab w:val="left" w:pos="1080"/>
                <w:tab w:val="left" w:pos="2070"/>
                <w:tab w:val="left" w:pos="3240"/>
              </w:tabs>
              <w:rPr>
                <w:ins w:id="1439" w:author="Guy, Rachel" w:date="2022-04-14T16:49:00Z"/>
                <w:rFonts w:asciiTheme="minorHAnsi" w:hAnsiTheme="minorHAnsi" w:cstheme="minorHAnsi"/>
                <w:sz w:val="22"/>
                <w:szCs w:val="22"/>
                <w:rPrChange w:id="1440" w:author="Guy, Rachel" w:date="2022-04-14T17:06:00Z">
                  <w:rPr>
                    <w:ins w:id="1441" w:author="Guy, Rachel" w:date="2022-04-14T16:49:00Z"/>
                    <w:rFonts w:ascii="Garamond" w:hAnsi="Garamond"/>
                    <w:b/>
                    <w:bCs/>
                    <w:sz w:val="22"/>
                    <w:szCs w:val="22"/>
                  </w:rPr>
                </w:rPrChange>
              </w:rPr>
            </w:pPr>
            <w:ins w:id="1442" w:author="Guy, Rachel" w:date="2022-04-14T16:49:00Z">
              <w:r w:rsidRPr="000E4784">
                <w:rPr>
                  <w:rFonts w:asciiTheme="minorHAnsi" w:hAnsiTheme="minorHAnsi" w:cstheme="minorHAnsi"/>
                  <w:sz w:val="22"/>
                  <w:szCs w:val="22"/>
                  <w:rPrChange w:id="1443" w:author="Guy, Rachel" w:date="2022-04-14T17:06:00Z">
                    <w:rPr>
                      <w:rFonts w:ascii="Garamond" w:hAnsi="Garamond"/>
                      <w:b/>
                      <w:bCs/>
                      <w:sz w:val="22"/>
                      <w:szCs w:val="22"/>
                    </w:rPr>
                  </w:rPrChange>
                </w:rPr>
                <w:t>6/3/2021</w:t>
              </w:r>
            </w:ins>
          </w:p>
        </w:tc>
        <w:tc>
          <w:tcPr>
            <w:tcW w:w="1295" w:type="dxa"/>
            <w:noWrap/>
            <w:hideMark/>
          </w:tcPr>
          <w:p w14:paraId="70ECE592" w14:textId="77777777" w:rsidR="002C40B7" w:rsidRPr="000E4784" w:rsidRDefault="002C40B7" w:rsidP="002C40B7">
            <w:pPr>
              <w:pStyle w:val="HTMLPreformatted"/>
              <w:tabs>
                <w:tab w:val="left" w:pos="1080"/>
                <w:tab w:val="left" w:pos="2070"/>
                <w:tab w:val="left" w:pos="3240"/>
              </w:tabs>
              <w:rPr>
                <w:ins w:id="1444" w:author="Guy, Rachel" w:date="2022-04-14T16:49:00Z"/>
                <w:rFonts w:asciiTheme="minorHAnsi" w:hAnsiTheme="minorHAnsi" w:cstheme="minorHAnsi"/>
                <w:sz w:val="22"/>
                <w:szCs w:val="22"/>
                <w:rPrChange w:id="1445" w:author="Guy, Rachel" w:date="2022-04-14T17:06:00Z">
                  <w:rPr>
                    <w:ins w:id="1446" w:author="Guy, Rachel" w:date="2022-04-14T16:49:00Z"/>
                    <w:rFonts w:ascii="Garamond" w:hAnsi="Garamond"/>
                    <w:b/>
                    <w:bCs/>
                    <w:sz w:val="22"/>
                    <w:szCs w:val="22"/>
                  </w:rPr>
                </w:rPrChange>
              </w:rPr>
            </w:pPr>
            <w:ins w:id="1447" w:author="Guy, Rachel" w:date="2022-04-14T16:49:00Z">
              <w:r w:rsidRPr="000E4784">
                <w:rPr>
                  <w:rFonts w:asciiTheme="minorHAnsi" w:hAnsiTheme="minorHAnsi" w:cstheme="minorHAnsi"/>
                  <w:sz w:val="22"/>
                  <w:szCs w:val="22"/>
                  <w:rPrChange w:id="1448" w:author="Guy, Rachel" w:date="2022-04-14T17:06:00Z">
                    <w:rPr>
                      <w:rFonts w:ascii="Garamond" w:hAnsi="Garamond"/>
                      <w:b/>
                      <w:bCs/>
                      <w:sz w:val="22"/>
                      <w:szCs w:val="22"/>
                    </w:rPr>
                  </w:rPrChange>
                </w:rPr>
                <w:t>14:30</w:t>
              </w:r>
            </w:ins>
          </w:p>
        </w:tc>
        <w:tc>
          <w:tcPr>
            <w:tcW w:w="1185" w:type="dxa"/>
            <w:noWrap/>
            <w:hideMark/>
          </w:tcPr>
          <w:p w14:paraId="4B2FF325" w14:textId="77777777" w:rsidR="002C40B7" w:rsidRPr="000E4784" w:rsidRDefault="002C40B7" w:rsidP="002C40B7">
            <w:pPr>
              <w:pStyle w:val="HTMLPreformatted"/>
              <w:tabs>
                <w:tab w:val="left" w:pos="1080"/>
                <w:tab w:val="left" w:pos="2070"/>
                <w:tab w:val="left" w:pos="3240"/>
              </w:tabs>
              <w:rPr>
                <w:ins w:id="1449" w:author="Guy, Rachel" w:date="2022-04-14T16:49:00Z"/>
                <w:rFonts w:asciiTheme="minorHAnsi" w:hAnsiTheme="minorHAnsi" w:cstheme="minorHAnsi"/>
                <w:sz w:val="22"/>
                <w:szCs w:val="22"/>
                <w:rPrChange w:id="1450" w:author="Guy, Rachel" w:date="2022-04-14T17:06:00Z">
                  <w:rPr>
                    <w:ins w:id="1451" w:author="Guy, Rachel" w:date="2022-04-14T16:49:00Z"/>
                    <w:rFonts w:ascii="Garamond" w:hAnsi="Garamond"/>
                    <w:b/>
                    <w:bCs/>
                    <w:sz w:val="22"/>
                    <w:szCs w:val="22"/>
                  </w:rPr>
                </w:rPrChange>
              </w:rPr>
            </w:pPr>
            <w:ins w:id="1452" w:author="Guy, Rachel" w:date="2022-04-14T16:49:00Z">
              <w:r w:rsidRPr="000E4784">
                <w:rPr>
                  <w:rFonts w:asciiTheme="minorHAnsi" w:hAnsiTheme="minorHAnsi" w:cstheme="minorHAnsi"/>
                  <w:sz w:val="22"/>
                  <w:szCs w:val="22"/>
                  <w:rPrChange w:id="1453" w:author="Guy, Rachel" w:date="2022-04-14T17:06:00Z">
                    <w:rPr>
                      <w:rFonts w:ascii="Garamond" w:hAnsi="Garamond"/>
                      <w:b/>
                      <w:bCs/>
                      <w:sz w:val="22"/>
                      <w:szCs w:val="22"/>
                    </w:rPr>
                  </w:rPrChange>
                </w:rPr>
                <w:t>7/16/2021</w:t>
              </w:r>
            </w:ins>
          </w:p>
        </w:tc>
        <w:tc>
          <w:tcPr>
            <w:tcW w:w="1642" w:type="dxa"/>
            <w:noWrap/>
            <w:hideMark/>
          </w:tcPr>
          <w:p w14:paraId="098FBBDF" w14:textId="77777777" w:rsidR="002C40B7" w:rsidRPr="000E4784" w:rsidRDefault="002C40B7" w:rsidP="002C40B7">
            <w:pPr>
              <w:pStyle w:val="HTMLPreformatted"/>
              <w:tabs>
                <w:tab w:val="left" w:pos="1080"/>
                <w:tab w:val="left" w:pos="2070"/>
                <w:tab w:val="left" w:pos="3240"/>
              </w:tabs>
              <w:rPr>
                <w:ins w:id="1454" w:author="Guy, Rachel" w:date="2022-04-14T16:49:00Z"/>
                <w:rFonts w:asciiTheme="minorHAnsi" w:hAnsiTheme="minorHAnsi" w:cstheme="minorHAnsi"/>
                <w:sz w:val="22"/>
                <w:szCs w:val="22"/>
                <w:rPrChange w:id="1455" w:author="Guy, Rachel" w:date="2022-04-14T17:06:00Z">
                  <w:rPr>
                    <w:ins w:id="1456" w:author="Guy, Rachel" w:date="2022-04-14T16:49:00Z"/>
                    <w:rFonts w:ascii="Garamond" w:hAnsi="Garamond"/>
                    <w:b/>
                    <w:bCs/>
                    <w:sz w:val="22"/>
                    <w:szCs w:val="22"/>
                  </w:rPr>
                </w:rPrChange>
              </w:rPr>
            </w:pPr>
            <w:ins w:id="1457" w:author="Guy, Rachel" w:date="2022-04-14T16:49:00Z">
              <w:r w:rsidRPr="000E4784">
                <w:rPr>
                  <w:rFonts w:asciiTheme="minorHAnsi" w:hAnsiTheme="minorHAnsi" w:cstheme="minorHAnsi"/>
                  <w:sz w:val="22"/>
                  <w:szCs w:val="22"/>
                  <w:rPrChange w:id="1458" w:author="Guy, Rachel" w:date="2022-04-14T17:06:00Z">
                    <w:rPr>
                      <w:rFonts w:ascii="Garamond" w:hAnsi="Garamond"/>
                      <w:b/>
                      <w:bCs/>
                      <w:sz w:val="22"/>
                      <w:szCs w:val="22"/>
                    </w:rPr>
                  </w:rPrChange>
                </w:rPr>
                <w:t>14:00</w:t>
              </w:r>
            </w:ins>
          </w:p>
        </w:tc>
      </w:tr>
      <w:tr w:rsidR="002C40B7" w:rsidRPr="000E4784" w14:paraId="39197B68" w14:textId="77777777" w:rsidTr="002C40B7">
        <w:trPr>
          <w:trHeight w:val="524"/>
          <w:ins w:id="1459" w:author="Guy, Rachel" w:date="2022-04-14T16:49:00Z"/>
        </w:trPr>
        <w:tc>
          <w:tcPr>
            <w:tcW w:w="1696" w:type="dxa"/>
            <w:noWrap/>
            <w:hideMark/>
          </w:tcPr>
          <w:p w14:paraId="74C202A9" w14:textId="77777777" w:rsidR="002C40B7" w:rsidRPr="000E4784" w:rsidRDefault="002C40B7" w:rsidP="002C40B7">
            <w:pPr>
              <w:pStyle w:val="HTMLPreformatted"/>
              <w:tabs>
                <w:tab w:val="left" w:pos="1080"/>
                <w:tab w:val="left" w:pos="2070"/>
                <w:tab w:val="left" w:pos="3240"/>
              </w:tabs>
              <w:rPr>
                <w:ins w:id="1460" w:author="Guy, Rachel" w:date="2022-04-14T16:49:00Z"/>
                <w:rFonts w:asciiTheme="minorHAnsi" w:hAnsiTheme="minorHAnsi" w:cstheme="minorHAnsi"/>
                <w:sz w:val="22"/>
                <w:szCs w:val="22"/>
                <w:rPrChange w:id="1461" w:author="Guy, Rachel" w:date="2022-04-14T17:06:00Z">
                  <w:rPr>
                    <w:ins w:id="1462" w:author="Guy, Rachel" w:date="2022-04-14T16:49:00Z"/>
                    <w:rFonts w:ascii="Garamond" w:hAnsi="Garamond"/>
                    <w:b/>
                    <w:bCs/>
                    <w:sz w:val="22"/>
                    <w:szCs w:val="22"/>
                  </w:rPr>
                </w:rPrChange>
              </w:rPr>
            </w:pPr>
            <w:ins w:id="1463" w:author="Guy, Rachel" w:date="2022-04-14T16:49:00Z">
              <w:r w:rsidRPr="000E4784">
                <w:rPr>
                  <w:rFonts w:asciiTheme="minorHAnsi" w:hAnsiTheme="minorHAnsi" w:cstheme="minorHAnsi"/>
                  <w:sz w:val="22"/>
                  <w:szCs w:val="22"/>
                  <w:rPrChange w:id="1464" w:author="Guy, Rachel" w:date="2022-04-14T17:06:00Z">
                    <w:rPr>
                      <w:rFonts w:ascii="Garamond" w:hAnsi="Garamond"/>
                      <w:b/>
                      <w:bCs/>
                      <w:sz w:val="22"/>
                      <w:szCs w:val="22"/>
                    </w:rPr>
                  </w:rPrChange>
                </w:rPr>
                <w:t>7/16/2021</w:t>
              </w:r>
            </w:ins>
          </w:p>
        </w:tc>
        <w:tc>
          <w:tcPr>
            <w:tcW w:w="1295" w:type="dxa"/>
            <w:noWrap/>
            <w:hideMark/>
          </w:tcPr>
          <w:p w14:paraId="51ED032E" w14:textId="77777777" w:rsidR="002C40B7" w:rsidRPr="000E4784" w:rsidRDefault="002C40B7" w:rsidP="002C40B7">
            <w:pPr>
              <w:pStyle w:val="HTMLPreformatted"/>
              <w:tabs>
                <w:tab w:val="left" w:pos="1080"/>
                <w:tab w:val="left" w:pos="2070"/>
                <w:tab w:val="left" w:pos="3240"/>
              </w:tabs>
              <w:rPr>
                <w:ins w:id="1465" w:author="Guy, Rachel" w:date="2022-04-14T16:49:00Z"/>
                <w:rFonts w:asciiTheme="minorHAnsi" w:hAnsiTheme="minorHAnsi" w:cstheme="minorHAnsi"/>
                <w:sz w:val="22"/>
                <w:szCs w:val="22"/>
                <w:rPrChange w:id="1466" w:author="Guy, Rachel" w:date="2022-04-14T17:06:00Z">
                  <w:rPr>
                    <w:ins w:id="1467" w:author="Guy, Rachel" w:date="2022-04-14T16:49:00Z"/>
                    <w:rFonts w:ascii="Garamond" w:hAnsi="Garamond"/>
                    <w:b/>
                    <w:bCs/>
                    <w:sz w:val="22"/>
                    <w:szCs w:val="22"/>
                  </w:rPr>
                </w:rPrChange>
              </w:rPr>
            </w:pPr>
            <w:ins w:id="1468" w:author="Guy, Rachel" w:date="2022-04-14T16:49:00Z">
              <w:r w:rsidRPr="000E4784">
                <w:rPr>
                  <w:rFonts w:asciiTheme="minorHAnsi" w:hAnsiTheme="minorHAnsi" w:cstheme="minorHAnsi"/>
                  <w:sz w:val="22"/>
                  <w:szCs w:val="22"/>
                  <w:rPrChange w:id="1469" w:author="Guy, Rachel" w:date="2022-04-14T17:06:00Z">
                    <w:rPr>
                      <w:rFonts w:ascii="Garamond" w:hAnsi="Garamond"/>
                      <w:b/>
                      <w:bCs/>
                      <w:sz w:val="22"/>
                      <w:szCs w:val="22"/>
                    </w:rPr>
                  </w:rPrChange>
                </w:rPr>
                <w:t>14:15</w:t>
              </w:r>
            </w:ins>
          </w:p>
        </w:tc>
        <w:tc>
          <w:tcPr>
            <w:tcW w:w="1185" w:type="dxa"/>
            <w:noWrap/>
            <w:hideMark/>
          </w:tcPr>
          <w:p w14:paraId="0C9FEA3C" w14:textId="77777777" w:rsidR="002C40B7" w:rsidRPr="000E4784" w:rsidRDefault="002C40B7" w:rsidP="002C40B7">
            <w:pPr>
              <w:pStyle w:val="HTMLPreformatted"/>
              <w:tabs>
                <w:tab w:val="left" w:pos="1080"/>
                <w:tab w:val="left" w:pos="2070"/>
                <w:tab w:val="left" w:pos="3240"/>
              </w:tabs>
              <w:rPr>
                <w:ins w:id="1470" w:author="Guy, Rachel" w:date="2022-04-14T16:49:00Z"/>
                <w:rFonts w:asciiTheme="minorHAnsi" w:hAnsiTheme="minorHAnsi" w:cstheme="minorHAnsi"/>
                <w:sz w:val="22"/>
                <w:szCs w:val="22"/>
                <w:rPrChange w:id="1471" w:author="Guy, Rachel" w:date="2022-04-14T17:06:00Z">
                  <w:rPr>
                    <w:ins w:id="1472" w:author="Guy, Rachel" w:date="2022-04-14T16:49:00Z"/>
                    <w:rFonts w:ascii="Garamond" w:hAnsi="Garamond"/>
                    <w:b/>
                    <w:bCs/>
                    <w:sz w:val="22"/>
                    <w:szCs w:val="22"/>
                  </w:rPr>
                </w:rPrChange>
              </w:rPr>
            </w:pPr>
            <w:ins w:id="1473" w:author="Guy, Rachel" w:date="2022-04-14T16:49:00Z">
              <w:r w:rsidRPr="000E4784">
                <w:rPr>
                  <w:rFonts w:asciiTheme="minorHAnsi" w:hAnsiTheme="minorHAnsi" w:cstheme="minorHAnsi"/>
                  <w:sz w:val="22"/>
                  <w:szCs w:val="22"/>
                  <w:rPrChange w:id="1474" w:author="Guy, Rachel" w:date="2022-04-14T17:06:00Z">
                    <w:rPr>
                      <w:rFonts w:ascii="Garamond" w:hAnsi="Garamond"/>
                      <w:b/>
                      <w:bCs/>
                      <w:sz w:val="22"/>
                      <w:szCs w:val="22"/>
                    </w:rPr>
                  </w:rPrChange>
                </w:rPr>
                <w:t>8/26/2021</w:t>
              </w:r>
            </w:ins>
          </w:p>
        </w:tc>
        <w:tc>
          <w:tcPr>
            <w:tcW w:w="1642" w:type="dxa"/>
            <w:noWrap/>
            <w:hideMark/>
          </w:tcPr>
          <w:p w14:paraId="6DE9B033" w14:textId="77777777" w:rsidR="002C40B7" w:rsidRPr="000E4784" w:rsidRDefault="002C40B7" w:rsidP="002C40B7">
            <w:pPr>
              <w:pStyle w:val="HTMLPreformatted"/>
              <w:tabs>
                <w:tab w:val="left" w:pos="1080"/>
                <w:tab w:val="left" w:pos="2070"/>
                <w:tab w:val="left" w:pos="3240"/>
              </w:tabs>
              <w:rPr>
                <w:ins w:id="1475" w:author="Guy, Rachel" w:date="2022-04-14T16:49:00Z"/>
                <w:rFonts w:asciiTheme="minorHAnsi" w:hAnsiTheme="minorHAnsi" w:cstheme="minorHAnsi"/>
                <w:sz w:val="22"/>
                <w:szCs w:val="22"/>
                <w:rPrChange w:id="1476" w:author="Guy, Rachel" w:date="2022-04-14T17:06:00Z">
                  <w:rPr>
                    <w:ins w:id="1477" w:author="Guy, Rachel" w:date="2022-04-14T16:49:00Z"/>
                    <w:rFonts w:ascii="Garamond" w:hAnsi="Garamond"/>
                    <w:b/>
                    <w:bCs/>
                    <w:sz w:val="22"/>
                    <w:szCs w:val="22"/>
                  </w:rPr>
                </w:rPrChange>
              </w:rPr>
            </w:pPr>
            <w:ins w:id="1478" w:author="Guy, Rachel" w:date="2022-04-14T16:49:00Z">
              <w:r w:rsidRPr="000E4784">
                <w:rPr>
                  <w:rFonts w:asciiTheme="minorHAnsi" w:hAnsiTheme="minorHAnsi" w:cstheme="minorHAnsi"/>
                  <w:sz w:val="22"/>
                  <w:szCs w:val="22"/>
                  <w:rPrChange w:id="1479" w:author="Guy, Rachel" w:date="2022-04-14T17:06:00Z">
                    <w:rPr>
                      <w:rFonts w:ascii="Garamond" w:hAnsi="Garamond"/>
                      <w:b/>
                      <w:bCs/>
                      <w:sz w:val="22"/>
                      <w:szCs w:val="22"/>
                    </w:rPr>
                  </w:rPrChange>
                </w:rPr>
                <w:t>9:00</w:t>
              </w:r>
            </w:ins>
          </w:p>
        </w:tc>
      </w:tr>
      <w:tr w:rsidR="002C40B7" w:rsidRPr="000E4784" w14:paraId="04FA7B1F" w14:textId="77777777" w:rsidTr="002C40B7">
        <w:trPr>
          <w:trHeight w:val="524"/>
          <w:ins w:id="1480" w:author="Guy, Rachel" w:date="2022-04-14T16:49:00Z"/>
        </w:trPr>
        <w:tc>
          <w:tcPr>
            <w:tcW w:w="1696" w:type="dxa"/>
            <w:noWrap/>
            <w:hideMark/>
          </w:tcPr>
          <w:p w14:paraId="21A00765" w14:textId="77777777" w:rsidR="002C40B7" w:rsidRPr="000E4784" w:rsidRDefault="002C40B7" w:rsidP="002C40B7">
            <w:pPr>
              <w:pStyle w:val="HTMLPreformatted"/>
              <w:tabs>
                <w:tab w:val="left" w:pos="1080"/>
                <w:tab w:val="left" w:pos="2070"/>
                <w:tab w:val="left" w:pos="3240"/>
              </w:tabs>
              <w:rPr>
                <w:ins w:id="1481" w:author="Guy, Rachel" w:date="2022-04-14T16:49:00Z"/>
                <w:rFonts w:asciiTheme="minorHAnsi" w:hAnsiTheme="minorHAnsi" w:cstheme="minorHAnsi"/>
                <w:sz w:val="22"/>
                <w:szCs w:val="22"/>
                <w:rPrChange w:id="1482" w:author="Guy, Rachel" w:date="2022-04-14T17:06:00Z">
                  <w:rPr>
                    <w:ins w:id="1483" w:author="Guy, Rachel" w:date="2022-04-14T16:49:00Z"/>
                    <w:rFonts w:ascii="Garamond" w:hAnsi="Garamond"/>
                    <w:b/>
                    <w:bCs/>
                    <w:sz w:val="22"/>
                    <w:szCs w:val="22"/>
                  </w:rPr>
                </w:rPrChange>
              </w:rPr>
            </w:pPr>
            <w:ins w:id="1484" w:author="Guy, Rachel" w:date="2022-04-14T16:49:00Z">
              <w:r w:rsidRPr="000E4784">
                <w:rPr>
                  <w:rFonts w:asciiTheme="minorHAnsi" w:hAnsiTheme="minorHAnsi" w:cstheme="minorHAnsi"/>
                  <w:sz w:val="22"/>
                  <w:szCs w:val="22"/>
                  <w:rPrChange w:id="1485" w:author="Guy, Rachel" w:date="2022-04-14T17:06:00Z">
                    <w:rPr>
                      <w:rFonts w:ascii="Garamond" w:hAnsi="Garamond"/>
                      <w:b/>
                      <w:bCs/>
                      <w:sz w:val="22"/>
                      <w:szCs w:val="22"/>
                    </w:rPr>
                  </w:rPrChange>
                </w:rPr>
                <w:t>8/26/2021</w:t>
              </w:r>
            </w:ins>
          </w:p>
        </w:tc>
        <w:tc>
          <w:tcPr>
            <w:tcW w:w="1295" w:type="dxa"/>
            <w:noWrap/>
            <w:hideMark/>
          </w:tcPr>
          <w:p w14:paraId="13487387" w14:textId="77777777" w:rsidR="002C40B7" w:rsidRPr="000E4784" w:rsidRDefault="002C40B7" w:rsidP="002C40B7">
            <w:pPr>
              <w:pStyle w:val="HTMLPreformatted"/>
              <w:tabs>
                <w:tab w:val="left" w:pos="1080"/>
                <w:tab w:val="left" w:pos="2070"/>
                <w:tab w:val="left" w:pos="3240"/>
              </w:tabs>
              <w:rPr>
                <w:ins w:id="1486" w:author="Guy, Rachel" w:date="2022-04-14T16:49:00Z"/>
                <w:rFonts w:asciiTheme="minorHAnsi" w:hAnsiTheme="minorHAnsi" w:cstheme="minorHAnsi"/>
                <w:sz w:val="22"/>
                <w:szCs w:val="22"/>
                <w:rPrChange w:id="1487" w:author="Guy, Rachel" w:date="2022-04-14T17:06:00Z">
                  <w:rPr>
                    <w:ins w:id="1488" w:author="Guy, Rachel" w:date="2022-04-14T16:49:00Z"/>
                    <w:rFonts w:ascii="Garamond" w:hAnsi="Garamond"/>
                    <w:b/>
                    <w:bCs/>
                    <w:sz w:val="22"/>
                    <w:szCs w:val="22"/>
                  </w:rPr>
                </w:rPrChange>
              </w:rPr>
            </w:pPr>
            <w:ins w:id="1489" w:author="Guy, Rachel" w:date="2022-04-14T16:49:00Z">
              <w:r w:rsidRPr="000E4784">
                <w:rPr>
                  <w:rFonts w:asciiTheme="minorHAnsi" w:hAnsiTheme="minorHAnsi" w:cstheme="minorHAnsi"/>
                  <w:sz w:val="22"/>
                  <w:szCs w:val="22"/>
                  <w:rPrChange w:id="1490" w:author="Guy, Rachel" w:date="2022-04-14T17:06:00Z">
                    <w:rPr>
                      <w:rFonts w:ascii="Garamond" w:hAnsi="Garamond"/>
                      <w:b/>
                      <w:bCs/>
                      <w:sz w:val="22"/>
                      <w:szCs w:val="22"/>
                    </w:rPr>
                  </w:rPrChange>
                </w:rPr>
                <w:t>9:30</w:t>
              </w:r>
            </w:ins>
          </w:p>
        </w:tc>
        <w:tc>
          <w:tcPr>
            <w:tcW w:w="1185" w:type="dxa"/>
            <w:noWrap/>
            <w:hideMark/>
          </w:tcPr>
          <w:p w14:paraId="5D84C09B" w14:textId="77777777" w:rsidR="002C40B7" w:rsidRPr="000E4784" w:rsidRDefault="002C40B7" w:rsidP="002C40B7">
            <w:pPr>
              <w:pStyle w:val="HTMLPreformatted"/>
              <w:tabs>
                <w:tab w:val="left" w:pos="1080"/>
                <w:tab w:val="left" w:pos="2070"/>
                <w:tab w:val="left" w:pos="3240"/>
              </w:tabs>
              <w:rPr>
                <w:ins w:id="1491" w:author="Guy, Rachel" w:date="2022-04-14T16:49:00Z"/>
                <w:rFonts w:asciiTheme="minorHAnsi" w:hAnsiTheme="minorHAnsi" w:cstheme="minorHAnsi"/>
                <w:sz w:val="22"/>
                <w:szCs w:val="22"/>
                <w:rPrChange w:id="1492" w:author="Guy, Rachel" w:date="2022-04-14T17:06:00Z">
                  <w:rPr>
                    <w:ins w:id="1493" w:author="Guy, Rachel" w:date="2022-04-14T16:49:00Z"/>
                    <w:rFonts w:ascii="Garamond" w:hAnsi="Garamond"/>
                    <w:b/>
                    <w:bCs/>
                    <w:sz w:val="22"/>
                    <w:szCs w:val="22"/>
                  </w:rPr>
                </w:rPrChange>
              </w:rPr>
            </w:pPr>
            <w:ins w:id="1494" w:author="Guy, Rachel" w:date="2022-04-14T16:49:00Z">
              <w:r w:rsidRPr="000E4784">
                <w:rPr>
                  <w:rFonts w:asciiTheme="minorHAnsi" w:hAnsiTheme="minorHAnsi" w:cstheme="minorHAnsi"/>
                  <w:sz w:val="22"/>
                  <w:szCs w:val="22"/>
                  <w:rPrChange w:id="1495" w:author="Guy, Rachel" w:date="2022-04-14T17:06:00Z">
                    <w:rPr>
                      <w:rFonts w:ascii="Garamond" w:hAnsi="Garamond"/>
                      <w:b/>
                      <w:bCs/>
                      <w:sz w:val="22"/>
                      <w:szCs w:val="22"/>
                    </w:rPr>
                  </w:rPrChange>
                </w:rPr>
                <w:t>9/23/2021</w:t>
              </w:r>
            </w:ins>
          </w:p>
        </w:tc>
        <w:tc>
          <w:tcPr>
            <w:tcW w:w="1642" w:type="dxa"/>
            <w:noWrap/>
            <w:hideMark/>
          </w:tcPr>
          <w:p w14:paraId="48DDEDD9" w14:textId="77777777" w:rsidR="002C40B7" w:rsidRPr="000E4784" w:rsidRDefault="002C40B7" w:rsidP="002C40B7">
            <w:pPr>
              <w:pStyle w:val="HTMLPreformatted"/>
              <w:tabs>
                <w:tab w:val="left" w:pos="1080"/>
                <w:tab w:val="left" w:pos="2070"/>
                <w:tab w:val="left" w:pos="3240"/>
              </w:tabs>
              <w:rPr>
                <w:ins w:id="1496" w:author="Guy, Rachel" w:date="2022-04-14T16:49:00Z"/>
                <w:rFonts w:asciiTheme="minorHAnsi" w:hAnsiTheme="minorHAnsi" w:cstheme="minorHAnsi"/>
                <w:sz w:val="22"/>
                <w:szCs w:val="22"/>
                <w:rPrChange w:id="1497" w:author="Guy, Rachel" w:date="2022-04-14T17:06:00Z">
                  <w:rPr>
                    <w:ins w:id="1498" w:author="Guy, Rachel" w:date="2022-04-14T16:49:00Z"/>
                    <w:rFonts w:ascii="Garamond" w:hAnsi="Garamond"/>
                    <w:b/>
                    <w:bCs/>
                    <w:sz w:val="22"/>
                    <w:szCs w:val="22"/>
                  </w:rPr>
                </w:rPrChange>
              </w:rPr>
            </w:pPr>
            <w:ins w:id="1499" w:author="Guy, Rachel" w:date="2022-04-14T16:49:00Z">
              <w:r w:rsidRPr="000E4784">
                <w:rPr>
                  <w:rFonts w:asciiTheme="minorHAnsi" w:hAnsiTheme="minorHAnsi" w:cstheme="minorHAnsi"/>
                  <w:sz w:val="22"/>
                  <w:szCs w:val="22"/>
                  <w:rPrChange w:id="1500" w:author="Guy, Rachel" w:date="2022-04-14T17:06:00Z">
                    <w:rPr>
                      <w:rFonts w:ascii="Garamond" w:hAnsi="Garamond"/>
                      <w:b/>
                      <w:bCs/>
                      <w:sz w:val="22"/>
                      <w:szCs w:val="22"/>
                    </w:rPr>
                  </w:rPrChange>
                </w:rPr>
                <w:t>13:15</w:t>
              </w:r>
            </w:ins>
          </w:p>
        </w:tc>
      </w:tr>
      <w:tr w:rsidR="002C40B7" w:rsidRPr="000E4784" w14:paraId="6E6714EF" w14:textId="77777777" w:rsidTr="002C40B7">
        <w:trPr>
          <w:trHeight w:val="524"/>
          <w:ins w:id="1501" w:author="Guy, Rachel" w:date="2022-04-14T16:49:00Z"/>
        </w:trPr>
        <w:tc>
          <w:tcPr>
            <w:tcW w:w="1696" w:type="dxa"/>
            <w:noWrap/>
            <w:hideMark/>
          </w:tcPr>
          <w:p w14:paraId="18520D36" w14:textId="77777777" w:rsidR="002C40B7" w:rsidRPr="000E4784" w:rsidRDefault="002C40B7" w:rsidP="002C40B7">
            <w:pPr>
              <w:pStyle w:val="HTMLPreformatted"/>
              <w:tabs>
                <w:tab w:val="left" w:pos="1080"/>
                <w:tab w:val="left" w:pos="2070"/>
                <w:tab w:val="left" w:pos="3240"/>
              </w:tabs>
              <w:rPr>
                <w:ins w:id="1502" w:author="Guy, Rachel" w:date="2022-04-14T16:49:00Z"/>
                <w:rFonts w:asciiTheme="minorHAnsi" w:hAnsiTheme="minorHAnsi" w:cstheme="minorHAnsi"/>
                <w:sz w:val="22"/>
                <w:szCs w:val="22"/>
                <w:rPrChange w:id="1503" w:author="Guy, Rachel" w:date="2022-04-14T17:06:00Z">
                  <w:rPr>
                    <w:ins w:id="1504" w:author="Guy, Rachel" w:date="2022-04-14T16:49:00Z"/>
                    <w:rFonts w:ascii="Garamond" w:hAnsi="Garamond"/>
                    <w:b/>
                    <w:bCs/>
                    <w:sz w:val="22"/>
                    <w:szCs w:val="22"/>
                  </w:rPr>
                </w:rPrChange>
              </w:rPr>
            </w:pPr>
            <w:ins w:id="1505" w:author="Guy, Rachel" w:date="2022-04-14T16:49:00Z">
              <w:r w:rsidRPr="000E4784">
                <w:rPr>
                  <w:rFonts w:asciiTheme="minorHAnsi" w:hAnsiTheme="minorHAnsi" w:cstheme="minorHAnsi"/>
                  <w:sz w:val="22"/>
                  <w:szCs w:val="22"/>
                  <w:rPrChange w:id="1506" w:author="Guy, Rachel" w:date="2022-04-14T17:06:00Z">
                    <w:rPr>
                      <w:rFonts w:ascii="Garamond" w:hAnsi="Garamond"/>
                      <w:b/>
                      <w:bCs/>
                      <w:sz w:val="22"/>
                      <w:szCs w:val="22"/>
                    </w:rPr>
                  </w:rPrChange>
                </w:rPr>
                <w:t>9/23/2021</w:t>
              </w:r>
            </w:ins>
          </w:p>
        </w:tc>
        <w:tc>
          <w:tcPr>
            <w:tcW w:w="1295" w:type="dxa"/>
            <w:noWrap/>
            <w:hideMark/>
          </w:tcPr>
          <w:p w14:paraId="1ED185E5" w14:textId="77777777" w:rsidR="002C40B7" w:rsidRPr="000E4784" w:rsidRDefault="002C40B7" w:rsidP="002C40B7">
            <w:pPr>
              <w:pStyle w:val="HTMLPreformatted"/>
              <w:tabs>
                <w:tab w:val="left" w:pos="1080"/>
                <w:tab w:val="left" w:pos="2070"/>
                <w:tab w:val="left" w:pos="3240"/>
              </w:tabs>
              <w:rPr>
                <w:ins w:id="1507" w:author="Guy, Rachel" w:date="2022-04-14T16:49:00Z"/>
                <w:rFonts w:asciiTheme="minorHAnsi" w:hAnsiTheme="minorHAnsi" w:cstheme="minorHAnsi"/>
                <w:sz w:val="22"/>
                <w:szCs w:val="22"/>
                <w:rPrChange w:id="1508" w:author="Guy, Rachel" w:date="2022-04-14T17:06:00Z">
                  <w:rPr>
                    <w:ins w:id="1509" w:author="Guy, Rachel" w:date="2022-04-14T16:49:00Z"/>
                    <w:rFonts w:ascii="Garamond" w:hAnsi="Garamond"/>
                    <w:b/>
                    <w:bCs/>
                    <w:sz w:val="22"/>
                    <w:szCs w:val="22"/>
                  </w:rPr>
                </w:rPrChange>
              </w:rPr>
            </w:pPr>
            <w:ins w:id="1510" w:author="Guy, Rachel" w:date="2022-04-14T16:49:00Z">
              <w:r w:rsidRPr="000E4784">
                <w:rPr>
                  <w:rFonts w:asciiTheme="minorHAnsi" w:hAnsiTheme="minorHAnsi" w:cstheme="minorHAnsi"/>
                  <w:sz w:val="22"/>
                  <w:szCs w:val="22"/>
                  <w:rPrChange w:id="1511" w:author="Guy, Rachel" w:date="2022-04-14T17:06:00Z">
                    <w:rPr>
                      <w:rFonts w:ascii="Garamond" w:hAnsi="Garamond"/>
                      <w:b/>
                      <w:bCs/>
                      <w:sz w:val="22"/>
                      <w:szCs w:val="22"/>
                    </w:rPr>
                  </w:rPrChange>
                </w:rPr>
                <w:t>13:45</w:t>
              </w:r>
            </w:ins>
          </w:p>
        </w:tc>
        <w:tc>
          <w:tcPr>
            <w:tcW w:w="1185" w:type="dxa"/>
            <w:noWrap/>
            <w:hideMark/>
          </w:tcPr>
          <w:p w14:paraId="670A5B49" w14:textId="77777777" w:rsidR="002C40B7" w:rsidRPr="000E4784" w:rsidRDefault="002C40B7" w:rsidP="002C40B7">
            <w:pPr>
              <w:pStyle w:val="HTMLPreformatted"/>
              <w:tabs>
                <w:tab w:val="left" w:pos="1080"/>
                <w:tab w:val="left" w:pos="2070"/>
                <w:tab w:val="left" w:pos="3240"/>
              </w:tabs>
              <w:rPr>
                <w:ins w:id="1512" w:author="Guy, Rachel" w:date="2022-04-14T16:49:00Z"/>
                <w:rFonts w:asciiTheme="minorHAnsi" w:hAnsiTheme="minorHAnsi" w:cstheme="minorHAnsi"/>
                <w:sz w:val="22"/>
                <w:szCs w:val="22"/>
                <w:rPrChange w:id="1513" w:author="Guy, Rachel" w:date="2022-04-14T17:06:00Z">
                  <w:rPr>
                    <w:ins w:id="1514" w:author="Guy, Rachel" w:date="2022-04-14T16:49:00Z"/>
                    <w:rFonts w:ascii="Garamond" w:hAnsi="Garamond"/>
                    <w:b/>
                    <w:bCs/>
                    <w:sz w:val="22"/>
                    <w:szCs w:val="22"/>
                  </w:rPr>
                </w:rPrChange>
              </w:rPr>
            </w:pPr>
            <w:ins w:id="1515" w:author="Guy, Rachel" w:date="2022-04-14T16:49:00Z">
              <w:r w:rsidRPr="000E4784">
                <w:rPr>
                  <w:rFonts w:asciiTheme="minorHAnsi" w:hAnsiTheme="minorHAnsi" w:cstheme="minorHAnsi"/>
                  <w:sz w:val="22"/>
                  <w:szCs w:val="22"/>
                  <w:rPrChange w:id="1516" w:author="Guy, Rachel" w:date="2022-04-14T17:06:00Z">
                    <w:rPr>
                      <w:rFonts w:ascii="Garamond" w:hAnsi="Garamond"/>
                      <w:b/>
                      <w:bCs/>
                      <w:sz w:val="22"/>
                      <w:szCs w:val="22"/>
                    </w:rPr>
                  </w:rPrChange>
                </w:rPr>
                <w:t>10/28/2021</w:t>
              </w:r>
            </w:ins>
          </w:p>
        </w:tc>
        <w:tc>
          <w:tcPr>
            <w:tcW w:w="1642" w:type="dxa"/>
            <w:noWrap/>
            <w:hideMark/>
          </w:tcPr>
          <w:p w14:paraId="135CE919" w14:textId="77777777" w:rsidR="002C40B7" w:rsidRPr="000E4784" w:rsidRDefault="002C40B7" w:rsidP="002C40B7">
            <w:pPr>
              <w:pStyle w:val="HTMLPreformatted"/>
              <w:tabs>
                <w:tab w:val="left" w:pos="1080"/>
                <w:tab w:val="left" w:pos="2070"/>
                <w:tab w:val="left" w:pos="3240"/>
              </w:tabs>
              <w:rPr>
                <w:ins w:id="1517" w:author="Guy, Rachel" w:date="2022-04-14T16:49:00Z"/>
                <w:rFonts w:asciiTheme="minorHAnsi" w:hAnsiTheme="minorHAnsi" w:cstheme="minorHAnsi"/>
                <w:sz w:val="22"/>
                <w:szCs w:val="22"/>
                <w:rPrChange w:id="1518" w:author="Guy, Rachel" w:date="2022-04-14T17:06:00Z">
                  <w:rPr>
                    <w:ins w:id="1519" w:author="Guy, Rachel" w:date="2022-04-14T16:49:00Z"/>
                    <w:rFonts w:ascii="Garamond" w:hAnsi="Garamond"/>
                    <w:b/>
                    <w:bCs/>
                    <w:sz w:val="22"/>
                    <w:szCs w:val="22"/>
                  </w:rPr>
                </w:rPrChange>
              </w:rPr>
            </w:pPr>
            <w:ins w:id="1520" w:author="Guy, Rachel" w:date="2022-04-14T16:49:00Z">
              <w:r w:rsidRPr="000E4784">
                <w:rPr>
                  <w:rFonts w:asciiTheme="minorHAnsi" w:hAnsiTheme="minorHAnsi" w:cstheme="minorHAnsi"/>
                  <w:sz w:val="22"/>
                  <w:szCs w:val="22"/>
                  <w:rPrChange w:id="1521" w:author="Guy, Rachel" w:date="2022-04-14T17:06:00Z">
                    <w:rPr>
                      <w:rFonts w:ascii="Garamond" w:hAnsi="Garamond"/>
                      <w:b/>
                      <w:bCs/>
                      <w:sz w:val="22"/>
                      <w:szCs w:val="22"/>
                    </w:rPr>
                  </w:rPrChange>
                </w:rPr>
                <w:t>13:45</w:t>
              </w:r>
            </w:ins>
          </w:p>
        </w:tc>
      </w:tr>
      <w:tr w:rsidR="002C40B7" w:rsidRPr="000E4784" w14:paraId="37A2B29C" w14:textId="77777777" w:rsidTr="002C40B7">
        <w:trPr>
          <w:trHeight w:val="524"/>
          <w:ins w:id="1522" w:author="Guy, Rachel" w:date="2022-04-14T16:49:00Z"/>
        </w:trPr>
        <w:tc>
          <w:tcPr>
            <w:tcW w:w="1696" w:type="dxa"/>
            <w:noWrap/>
            <w:hideMark/>
          </w:tcPr>
          <w:p w14:paraId="039AFF27" w14:textId="77777777" w:rsidR="002C40B7" w:rsidRPr="000E4784" w:rsidRDefault="002C40B7" w:rsidP="002C40B7">
            <w:pPr>
              <w:pStyle w:val="HTMLPreformatted"/>
              <w:tabs>
                <w:tab w:val="left" w:pos="1080"/>
                <w:tab w:val="left" w:pos="2070"/>
                <w:tab w:val="left" w:pos="3240"/>
              </w:tabs>
              <w:rPr>
                <w:ins w:id="1523" w:author="Guy, Rachel" w:date="2022-04-14T16:49:00Z"/>
                <w:rFonts w:asciiTheme="minorHAnsi" w:hAnsiTheme="minorHAnsi" w:cstheme="minorHAnsi"/>
                <w:sz w:val="22"/>
                <w:szCs w:val="22"/>
                <w:rPrChange w:id="1524" w:author="Guy, Rachel" w:date="2022-04-14T17:06:00Z">
                  <w:rPr>
                    <w:ins w:id="1525" w:author="Guy, Rachel" w:date="2022-04-14T16:49:00Z"/>
                    <w:rFonts w:ascii="Garamond" w:hAnsi="Garamond"/>
                    <w:b/>
                    <w:bCs/>
                    <w:sz w:val="22"/>
                    <w:szCs w:val="22"/>
                  </w:rPr>
                </w:rPrChange>
              </w:rPr>
            </w:pPr>
            <w:ins w:id="1526" w:author="Guy, Rachel" w:date="2022-04-14T16:49:00Z">
              <w:r w:rsidRPr="000E4784">
                <w:rPr>
                  <w:rFonts w:asciiTheme="minorHAnsi" w:hAnsiTheme="minorHAnsi" w:cstheme="minorHAnsi"/>
                  <w:sz w:val="22"/>
                  <w:szCs w:val="22"/>
                  <w:rPrChange w:id="1527" w:author="Guy, Rachel" w:date="2022-04-14T17:06:00Z">
                    <w:rPr>
                      <w:rFonts w:ascii="Garamond" w:hAnsi="Garamond"/>
                      <w:b/>
                      <w:bCs/>
                      <w:sz w:val="22"/>
                      <w:szCs w:val="22"/>
                    </w:rPr>
                  </w:rPrChange>
                </w:rPr>
                <w:t>10/28/2021</w:t>
              </w:r>
            </w:ins>
          </w:p>
        </w:tc>
        <w:tc>
          <w:tcPr>
            <w:tcW w:w="1295" w:type="dxa"/>
            <w:noWrap/>
            <w:hideMark/>
          </w:tcPr>
          <w:p w14:paraId="6C3B250D" w14:textId="77777777" w:rsidR="002C40B7" w:rsidRPr="000E4784" w:rsidRDefault="002C40B7" w:rsidP="002C40B7">
            <w:pPr>
              <w:pStyle w:val="HTMLPreformatted"/>
              <w:tabs>
                <w:tab w:val="left" w:pos="1080"/>
                <w:tab w:val="left" w:pos="2070"/>
                <w:tab w:val="left" w:pos="3240"/>
              </w:tabs>
              <w:rPr>
                <w:ins w:id="1528" w:author="Guy, Rachel" w:date="2022-04-14T16:49:00Z"/>
                <w:rFonts w:asciiTheme="minorHAnsi" w:hAnsiTheme="minorHAnsi" w:cstheme="minorHAnsi"/>
                <w:sz w:val="22"/>
                <w:szCs w:val="22"/>
                <w:rPrChange w:id="1529" w:author="Guy, Rachel" w:date="2022-04-14T17:06:00Z">
                  <w:rPr>
                    <w:ins w:id="1530" w:author="Guy, Rachel" w:date="2022-04-14T16:49:00Z"/>
                    <w:rFonts w:ascii="Garamond" w:hAnsi="Garamond"/>
                    <w:b/>
                    <w:bCs/>
                    <w:sz w:val="22"/>
                    <w:szCs w:val="22"/>
                  </w:rPr>
                </w:rPrChange>
              </w:rPr>
            </w:pPr>
            <w:ins w:id="1531" w:author="Guy, Rachel" w:date="2022-04-14T16:49:00Z">
              <w:r w:rsidRPr="000E4784">
                <w:rPr>
                  <w:rFonts w:asciiTheme="minorHAnsi" w:hAnsiTheme="minorHAnsi" w:cstheme="minorHAnsi"/>
                  <w:sz w:val="22"/>
                  <w:szCs w:val="22"/>
                  <w:rPrChange w:id="1532" w:author="Guy, Rachel" w:date="2022-04-14T17:06:00Z">
                    <w:rPr>
                      <w:rFonts w:ascii="Garamond" w:hAnsi="Garamond"/>
                      <w:b/>
                      <w:bCs/>
                      <w:sz w:val="22"/>
                      <w:szCs w:val="22"/>
                    </w:rPr>
                  </w:rPrChange>
                </w:rPr>
                <w:t>14:00</w:t>
              </w:r>
            </w:ins>
          </w:p>
        </w:tc>
        <w:tc>
          <w:tcPr>
            <w:tcW w:w="1185" w:type="dxa"/>
            <w:noWrap/>
            <w:hideMark/>
          </w:tcPr>
          <w:p w14:paraId="3409522B" w14:textId="77777777" w:rsidR="002C40B7" w:rsidRPr="000E4784" w:rsidRDefault="002C40B7" w:rsidP="002C40B7">
            <w:pPr>
              <w:pStyle w:val="HTMLPreformatted"/>
              <w:tabs>
                <w:tab w:val="left" w:pos="1080"/>
                <w:tab w:val="left" w:pos="2070"/>
                <w:tab w:val="left" w:pos="3240"/>
              </w:tabs>
              <w:rPr>
                <w:ins w:id="1533" w:author="Guy, Rachel" w:date="2022-04-14T16:49:00Z"/>
                <w:rFonts w:asciiTheme="minorHAnsi" w:hAnsiTheme="minorHAnsi" w:cstheme="minorHAnsi"/>
                <w:sz w:val="22"/>
                <w:szCs w:val="22"/>
                <w:rPrChange w:id="1534" w:author="Guy, Rachel" w:date="2022-04-14T17:06:00Z">
                  <w:rPr>
                    <w:ins w:id="1535" w:author="Guy, Rachel" w:date="2022-04-14T16:49:00Z"/>
                    <w:rFonts w:ascii="Garamond" w:hAnsi="Garamond"/>
                    <w:b/>
                    <w:bCs/>
                    <w:sz w:val="22"/>
                    <w:szCs w:val="22"/>
                  </w:rPr>
                </w:rPrChange>
              </w:rPr>
            </w:pPr>
            <w:ins w:id="1536" w:author="Guy, Rachel" w:date="2022-04-14T16:49:00Z">
              <w:r w:rsidRPr="000E4784">
                <w:rPr>
                  <w:rFonts w:asciiTheme="minorHAnsi" w:hAnsiTheme="minorHAnsi" w:cstheme="minorHAnsi"/>
                  <w:sz w:val="22"/>
                  <w:szCs w:val="22"/>
                  <w:rPrChange w:id="1537" w:author="Guy, Rachel" w:date="2022-04-14T17:06:00Z">
                    <w:rPr>
                      <w:rFonts w:ascii="Garamond" w:hAnsi="Garamond"/>
                      <w:b/>
                      <w:bCs/>
                      <w:sz w:val="22"/>
                      <w:szCs w:val="22"/>
                    </w:rPr>
                  </w:rPrChange>
                </w:rPr>
                <w:t>11/17/2021</w:t>
              </w:r>
            </w:ins>
          </w:p>
        </w:tc>
        <w:tc>
          <w:tcPr>
            <w:tcW w:w="1642" w:type="dxa"/>
            <w:noWrap/>
            <w:hideMark/>
          </w:tcPr>
          <w:p w14:paraId="64A20B91" w14:textId="77777777" w:rsidR="002C40B7" w:rsidRPr="000E4784" w:rsidRDefault="002C40B7" w:rsidP="002C40B7">
            <w:pPr>
              <w:pStyle w:val="HTMLPreformatted"/>
              <w:tabs>
                <w:tab w:val="left" w:pos="1080"/>
                <w:tab w:val="left" w:pos="2070"/>
                <w:tab w:val="left" w:pos="3240"/>
              </w:tabs>
              <w:rPr>
                <w:ins w:id="1538" w:author="Guy, Rachel" w:date="2022-04-14T16:49:00Z"/>
                <w:rFonts w:asciiTheme="minorHAnsi" w:hAnsiTheme="minorHAnsi" w:cstheme="minorHAnsi"/>
                <w:sz w:val="22"/>
                <w:szCs w:val="22"/>
                <w:rPrChange w:id="1539" w:author="Guy, Rachel" w:date="2022-04-14T17:06:00Z">
                  <w:rPr>
                    <w:ins w:id="1540" w:author="Guy, Rachel" w:date="2022-04-14T16:49:00Z"/>
                    <w:rFonts w:ascii="Garamond" w:hAnsi="Garamond"/>
                    <w:b/>
                    <w:bCs/>
                    <w:sz w:val="22"/>
                    <w:szCs w:val="22"/>
                  </w:rPr>
                </w:rPrChange>
              </w:rPr>
            </w:pPr>
            <w:ins w:id="1541" w:author="Guy, Rachel" w:date="2022-04-14T16:49:00Z">
              <w:r w:rsidRPr="000E4784">
                <w:rPr>
                  <w:rFonts w:asciiTheme="minorHAnsi" w:hAnsiTheme="minorHAnsi" w:cstheme="minorHAnsi"/>
                  <w:sz w:val="22"/>
                  <w:szCs w:val="22"/>
                  <w:rPrChange w:id="1542" w:author="Guy, Rachel" w:date="2022-04-14T17:06:00Z">
                    <w:rPr>
                      <w:rFonts w:ascii="Garamond" w:hAnsi="Garamond"/>
                      <w:b/>
                      <w:bCs/>
                      <w:sz w:val="22"/>
                      <w:szCs w:val="22"/>
                    </w:rPr>
                  </w:rPrChange>
                </w:rPr>
                <w:t>10:00</w:t>
              </w:r>
            </w:ins>
          </w:p>
        </w:tc>
      </w:tr>
      <w:tr w:rsidR="002C40B7" w:rsidRPr="000E4784" w14:paraId="68B4CC40" w14:textId="77777777" w:rsidTr="002C40B7">
        <w:trPr>
          <w:trHeight w:val="524"/>
          <w:ins w:id="1543" w:author="Guy, Rachel" w:date="2022-04-14T16:49:00Z"/>
        </w:trPr>
        <w:tc>
          <w:tcPr>
            <w:tcW w:w="1696" w:type="dxa"/>
            <w:noWrap/>
            <w:hideMark/>
          </w:tcPr>
          <w:p w14:paraId="77AAEAF4" w14:textId="77777777" w:rsidR="002C40B7" w:rsidRPr="000E4784" w:rsidRDefault="002C40B7" w:rsidP="002C40B7">
            <w:pPr>
              <w:pStyle w:val="HTMLPreformatted"/>
              <w:tabs>
                <w:tab w:val="left" w:pos="1080"/>
                <w:tab w:val="left" w:pos="2070"/>
                <w:tab w:val="left" w:pos="3240"/>
              </w:tabs>
              <w:rPr>
                <w:ins w:id="1544" w:author="Guy, Rachel" w:date="2022-04-14T16:49:00Z"/>
                <w:rFonts w:asciiTheme="minorHAnsi" w:hAnsiTheme="minorHAnsi" w:cstheme="minorHAnsi"/>
                <w:sz w:val="22"/>
                <w:szCs w:val="22"/>
                <w:rPrChange w:id="1545" w:author="Guy, Rachel" w:date="2022-04-14T17:06:00Z">
                  <w:rPr>
                    <w:ins w:id="1546" w:author="Guy, Rachel" w:date="2022-04-14T16:49:00Z"/>
                    <w:rFonts w:ascii="Garamond" w:hAnsi="Garamond"/>
                    <w:b/>
                    <w:bCs/>
                    <w:sz w:val="22"/>
                    <w:szCs w:val="22"/>
                  </w:rPr>
                </w:rPrChange>
              </w:rPr>
            </w:pPr>
            <w:ins w:id="1547" w:author="Guy, Rachel" w:date="2022-04-14T16:49:00Z">
              <w:r w:rsidRPr="000E4784">
                <w:rPr>
                  <w:rFonts w:asciiTheme="minorHAnsi" w:hAnsiTheme="minorHAnsi" w:cstheme="minorHAnsi"/>
                  <w:sz w:val="22"/>
                  <w:szCs w:val="22"/>
                  <w:rPrChange w:id="1548" w:author="Guy, Rachel" w:date="2022-04-14T17:06:00Z">
                    <w:rPr>
                      <w:rFonts w:ascii="Garamond" w:hAnsi="Garamond"/>
                      <w:b/>
                      <w:bCs/>
                      <w:sz w:val="22"/>
                      <w:szCs w:val="22"/>
                    </w:rPr>
                  </w:rPrChange>
                </w:rPr>
                <w:t>11/17/2021</w:t>
              </w:r>
            </w:ins>
          </w:p>
        </w:tc>
        <w:tc>
          <w:tcPr>
            <w:tcW w:w="1295" w:type="dxa"/>
            <w:noWrap/>
            <w:hideMark/>
          </w:tcPr>
          <w:p w14:paraId="73047C23" w14:textId="77777777" w:rsidR="002C40B7" w:rsidRPr="000E4784" w:rsidRDefault="002C40B7" w:rsidP="002C40B7">
            <w:pPr>
              <w:pStyle w:val="HTMLPreformatted"/>
              <w:tabs>
                <w:tab w:val="left" w:pos="1080"/>
                <w:tab w:val="left" w:pos="2070"/>
                <w:tab w:val="left" w:pos="3240"/>
              </w:tabs>
              <w:rPr>
                <w:ins w:id="1549" w:author="Guy, Rachel" w:date="2022-04-14T16:49:00Z"/>
                <w:rFonts w:asciiTheme="minorHAnsi" w:hAnsiTheme="minorHAnsi" w:cstheme="minorHAnsi"/>
                <w:sz w:val="22"/>
                <w:szCs w:val="22"/>
                <w:rPrChange w:id="1550" w:author="Guy, Rachel" w:date="2022-04-14T17:06:00Z">
                  <w:rPr>
                    <w:ins w:id="1551" w:author="Guy, Rachel" w:date="2022-04-14T16:49:00Z"/>
                    <w:rFonts w:ascii="Garamond" w:hAnsi="Garamond"/>
                    <w:b/>
                    <w:bCs/>
                    <w:sz w:val="22"/>
                    <w:szCs w:val="22"/>
                  </w:rPr>
                </w:rPrChange>
              </w:rPr>
            </w:pPr>
            <w:ins w:id="1552" w:author="Guy, Rachel" w:date="2022-04-14T16:49:00Z">
              <w:r w:rsidRPr="000E4784">
                <w:rPr>
                  <w:rFonts w:asciiTheme="minorHAnsi" w:hAnsiTheme="minorHAnsi" w:cstheme="minorHAnsi"/>
                  <w:sz w:val="22"/>
                  <w:szCs w:val="22"/>
                  <w:rPrChange w:id="1553" w:author="Guy, Rachel" w:date="2022-04-14T17:06:00Z">
                    <w:rPr>
                      <w:rFonts w:ascii="Garamond" w:hAnsi="Garamond"/>
                      <w:b/>
                      <w:bCs/>
                      <w:sz w:val="22"/>
                      <w:szCs w:val="22"/>
                    </w:rPr>
                  </w:rPrChange>
                </w:rPr>
                <w:t>10:30</w:t>
              </w:r>
            </w:ins>
          </w:p>
        </w:tc>
        <w:tc>
          <w:tcPr>
            <w:tcW w:w="1185" w:type="dxa"/>
            <w:noWrap/>
            <w:hideMark/>
          </w:tcPr>
          <w:p w14:paraId="0E1B4154" w14:textId="77777777" w:rsidR="002C40B7" w:rsidRPr="000E4784" w:rsidRDefault="002C40B7" w:rsidP="002C40B7">
            <w:pPr>
              <w:pStyle w:val="HTMLPreformatted"/>
              <w:tabs>
                <w:tab w:val="left" w:pos="1080"/>
                <w:tab w:val="left" w:pos="2070"/>
                <w:tab w:val="left" w:pos="3240"/>
              </w:tabs>
              <w:rPr>
                <w:ins w:id="1554" w:author="Guy, Rachel" w:date="2022-04-14T16:49:00Z"/>
                <w:rFonts w:asciiTheme="minorHAnsi" w:hAnsiTheme="minorHAnsi" w:cstheme="minorHAnsi"/>
                <w:sz w:val="22"/>
                <w:szCs w:val="22"/>
                <w:rPrChange w:id="1555" w:author="Guy, Rachel" w:date="2022-04-14T17:06:00Z">
                  <w:rPr>
                    <w:ins w:id="1556" w:author="Guy, Rachel" w:date="2022-04-14T16:49:00Z"/>
                    <w:rFonts w:ascii="Garamond" w:hAnsi="Garamond"/>
                    <w:b/>
                    <w:bCs/>
                    <w:sz w:val="22"/>
                    <w:szCs w:val="22"/>
                  </w:rPr>
                </w:rPrChange>
              </w:rPr>
            </w:pPr>
            <w:ins w:id="1557" w:author="Guy, Rachel" w:date="2022-04-14T16:49:00Z">
              <w:r w:rsidRPr="000E4784">
                <w:rPr>
                  <w:rFonts w:asciiTheme="minorHAnsi" w:hAnsiTheme="minorHAnsi" w:cstheme="minorHAnsi"/>
                  <w:sz w:val="22"/>
                  <w:szCs w:val="22"/>
                  <w:rPrChange w:id="1558" w:author="Guy, Rachel" w:date="2022-04-14T17:06:00Z">
                    <w:rPr>
                      <w:rFonts w:ascii="Garamond" w:hAnsi="Garamond"/>
                      <w:b/>
                      <w:bCs/>
                      <w:sz w:val="22"/>
                      <w:szCs w:val="22"/>
                    </w:rPr>
                  </w:rPrChange>
                </w:rPr>
                <w:t>12/20/2021</w:t>
              </w:r>
            </w:ins>
          </w:p>
        </w:tc>
        <w:tc>
          <w:tcPr>
            <w:tcW w:w="1642" w:type="dxa"/>
            <w:noWrap/>
            <w:hideMark/>
          </w:tcPr>
          <w:p w14:paraId="46A5FBAC" w14:textId="77777777" w:rsidR="002C40B7" w:rsidRPr="000E4784" w:rsidRDefault="002C40B7" w:rsidP="002C40B7">
            <w:pPr>
              <w:pStyle w:val="HTMLPreformatted"/>
              <w:tabs>
                <w:tab w:val="left" w:pos="1080"/>
                <w:tab w:val="left" w:pos="2070"/>
                <w:tab w:val="left" w:pos="3240"/>
              </w:tabs>
              <w:rPr>
                <w:ins w:id="1559" w:author="Guy, Rachel" w:date="2022-04-14T16:49:00Z"/>
                <w:rFonts w:asciiTheme="minorHAnsi" w:hAnsiTheme="minorHAnsi" w:cstheme="minorHAnsi"/>
                <w:sz w:val="22"/>
                <w:szCs w:val="22"/>
                <w:rPrChange w:id="1560" w:author="Guy, Rachel" w:date="2022-04-14T17:06:00Z">
                  <w:rPr>
                    <w:ins w:id="1561" w:author="Guy, Rachel" w:date="2022-04-14T16:49:00Z"/>
                    <w:rFonts w:ascii="Garamond" w:hAnsi="Garamond"/>
                    <w:b/>
                    <w:bCs/>
                    <w:sz w:val="22"/>
                    <w:szCs w:val="22"/>
                  </w:rPr>
                </w:rPrChange>
              </w:rPr>
            </w:pPr>
            <w:ins w:id="1562" w:author="Guy, Rachel" w:date="2022-04-14T16:49:00Z">
              <w:r w:rsidRPr="000E4784">
                <w:rPr>
                  <w:rFonts w:asciiTheme="minorHAnsi" w:hAnsiTheme="minorHAnsi" w:cstheme="minorHAnsi"/>
                  <w:sz w:val="22"/>
                  <w:szCs w:val="22"/>
                  <w:rPrChange w:id="1563" w:author="Guy, Rachel" w:date="2022-04-14T17:06:00Z">
                    <w:rPr>
                      <w:rFonts w:ascii="Garamond" w:hAnsi="Garamond"/>
                      <w:b/>
                      <w:bCs/>
                      <w:sz w:val="22"/>
                      <w:szCs w:val="22"/>
                    </w:rPr>
                  </w:rPrChange>
                </w:rPr>
                <w:t>10:15</w:t>
              </w:r>
            </w:ins>
          </w:p>
        </w:tc>
      </w:tr>
      <w:tr w:rsidR="002C40B7" w:rsidRPr="000E4784" w14:paraId="7A0A21AD" w14:textId="77777777" w:rsidTr="002C40B7">
        <w:trPr>
          <w:trHeight w:val="524"/>
          <w:ins w:id="1564" w:author="Guy, Rachel" w:date="2022-04-14T16:49:00Z"/>
        </w:trPr>
        <w:tc>
          <w:tcPr>
            <w:tcW w:w="1696" w:type="dxa"/>
            <w:noWrap/>
            <w:hideMark/>
          </w:tcPr>
          <w:p w14:paraId="7B0C9A20" w14:textId="77777777" w:rsidR="002C40B7" w:rsidRPr="000E4784" w:rsidRDefault="002C40B7" w:rsidP="002C40B7">
            <w:pPr>
              <w:pStyle w:val="HTMLPreformatted"/>
              <w:tabs>
                <w:tab w:val="left" w:pos="1080"/>
                <w:tab w:val="left" w:pos="2070"/>
                <w:tab w:val="left" w:pos="3240"/>
              </w:tabs>
              <w:rPr>
                <w:ins w:id="1565" w:author="Guy, Rachel" w:date="2022-04-14T16:49:00Z"/>
                <w:rFonts w:asciiTheme="minorHAnsi" w:hAnsiTheme="minorHAnsi" w:cstheme="minorHAnsi"/>
                <w:sz w:val="22"/>
                <w:szCs w:val="22"/>
                <w:rPrChange w:id="1566" w:author="Guy, Rachel" w:date="2022-04-14T17:06:00Z">
                  <w:rPr>
                    <w:ins w:id="1567" w:author="Guy, Rachel" w:date="2022-04-14T16:49:00Z"/>
                    <w:rFonts w:ascii="Garamond" w:hAnsi="Garamond"/>
                    <w:b/>
                    <w:bCs/>
                    <w:sz w:val="22"/>
                    <w:szCs w:val="22"/>
                  </w:rPr>
                </w:rPrChange>
              </w:rPr>
            </w:pPr>
            <w:ins w:id="1568" w:author="Guy, Rachel" w:date="2022-04-14T16:49:00Z">
              <w:r w:rsidRPr="000E4784">
                <w:rPr>
                  <w:rFonts w:asciiTheme="minorHAnsi" w:hAnsiTheme="minorHAnsi" w:cstheme="minorHAnsi"/>
                  <w:sz w:val="22"/>
                  <w:szCs w:val="22"/>
                  <w:rPrChange w:id="1569" w:author="Guy, Rachel" w:date="2022-04-14T17:06:00Z">
                    <w:rPr>
                      <w:rFonts w:ascii="Garamond" w:hAnsi="Garamond"/>
                      <w:b/>
                      <w:bCs/>
                      <w:sz w:val="22"/>
                      <w:szCs w:val="22"/>
                    </w:rPr>
                  </w:rPrChange>
                </w:rPr>
                <w:t>12/20/2021</w:t>
              </w:r>
            </w:ins>
          </w:p>
        </w:tc>
        <w:tc>
          <w:tcPr>
            <w:tcW w:w="1295" w:type="dxa"/>
            <w:noWrap/>
            <w:hideMark/>
          </w:tcPr>
          <w:p w14:paraId="2D81A687" w14:textId="77777777" w:rsidR="002C40B7" w:rsidRPr="000E4784" w:rsidRDefault="002C40B7" w:rsidP="002C40B7">
            <w:pPr>
              <w:pStyle w:val="HTMLPreformatted"/>
              <w:tabs>
                <w:tab w:val="left" w:pos="1080"/>
                <w:tab w:val="left" w:pos="2070"/>
                <w:tab w:val="left" w:pos="3240"/>
              </w:tabs>
              <w:rPr>
                <w:ins w:id="1570" w:author="Guy, Rachel" w:date="2022-04-14T16:49:00Z"/>
                <w:rFonts w:asciiTheme="minorHAnsi" w:hAnsiTheme="minorHAnsi" w:cstheme="minorHAnsi"/>
                <w:sz w:val="22"/>
                <w:szCs w:val="22"/>
                <w:rPrChange w:id="1571" w:author="Guy, Rachel" w:date="2022-04-14T17:06:00Z">
                  <w:rPr>
                    <w:ins w:id="1572" w:author="Guy, Rachel" w:date="2022-04-14T16:49:00Z"/>
                    <w:rFonts w:ascii="Garamond" w:hAnsi="Garamond"/>
                    <w:b/>
                    <w:bCs/>
                    <w:sz w:val="22"/>
                    <w:szCs w:val="22"/>
                  </w:rPr>
                </w:rPrChange>
              </w:rPr>
            </w:pPr>
            <w:ins w:id="1573" w:author="Guy, Rachel" w:date="2022-04-14T16:49:00Z">
              <w:r w:rsidRPr="000E4784">
                <w:rPr>
                  <w:rFonts w:asciiTheme="minorHAnsi" w:hAnsiTheme="minorHAnsi" w:cstheme="minorHAnsi"/>
                  <w:sz w:val="22"/>
                  <w:szCs w:val="22"/>
                  <w:rPrChange w:id="1574" w:author="Guy, Rachel" w:date="2022-04-14T17:06:00Z">
                    <w:rPr>
                      <w:rFonts w:ascii="Garamond" w:hAnsi="Garamond"/>
                      <w:b/>
                      <w:bCs/>
                      <w:sz w:val="22"/>
                      <w:szCs w:val="22"/>
                    </w:rPr>
                  </w:rPrChange>
                </w:rPr>
                <w:t>10:45</w:t>
              </w:r>
            </w:ins>
          </w:p>
        </w:tc>
        <w:tc>
          <w:tcPr>
            <w:tcW w:w="1185" w:type="dxa"/>
            <w:noWrap/>
            <w:hideMark/>
          </w:tcPr>
          <w:p w14:paraId="61DE47E8" w14:textId="77777777" w:rsidR="002C40B7" w:rsidRPr="000E4784" w:rsidRDefault="002C40B7" w:rsidP="002C40B7">
            <w:pPr>
              <w:pStyle w:val="HTMLPreformatted"/>
              <w:tabs>
                <w:tab w:val="left" w:pos="1080"/>
                <w:tab w:val="left" w:pos="2070"/>
                <w:tab w:val="left" w:pos="3240"/>
              </w:tabs>
              <w:rPr>
                <w:ins w:id="1575" w:author="Guy, Rachel" w:date="2022-04-14T16:49:00Z"/>
                <w:rFonts w:asciiTheme="minorHAnsi" w:hAnsiTheme="minorHAnsi" w:cstheme="minorHAnsi"/>
                <w:sz w:val="22"/>
                <w:szCs w:val="22"/>
                <w:rPrChange w:id="1576" w:author="Guy, Rachel" w:date="2022-04-14T17:06:00Z">
                  <w:rPr>
                    <w:ins w:id="1577" w:author="Guy, Rachel" w:date="2022-04-14T16:49:00Z"/>
                    <w:rFonts w:ascii="Garamond" w:hAnsi="Garamond"/>
                    <w:b/>
                    <w:bCs/>
                    <w:sz w:val="22"/>
                    <w:szCs w:val="22"/>
                  </w:rPr>
                </w:rPrChange>
              </w:rPr>
            </w:pPr>
            <w:ins w:id="1578" w:author="Guy, Rachel" w:date="2022-04-14T16:49:00Z">
              <w:r w:rsidRPr="000E4784">
                <w:rPr>
                  <w:rFonts w:asciiTheme="minorHAnsi" w:hAnsiTheme="minorHAnsi" w:cstheme="minorHAnsi"/>
                  <w:sz w:val="22"/>
                  <w:szCs w:val="22"/>
                  <w:rPrChange w:id="1579" w:author="Guy, Rachel" w:date="2022-04-14T17:06:00Z">
                    <w:rPr>
                      <w:rFonts w:ascii="Garamond" w:hAnsi="Garamond"/>
                      <w:b/>
                      <w:bCs/>
                      <w:sz w:val="22"/>
                      <w:szCs w:val="22"/>
                    </w:rPr>
                  </w:rPrChange>
                </w:rPr>
                <w:t>1/19/2022</w:t>
              </w:r>
            </w:ins>
          </w:p>
        </w:tc>
        <w:tc>
          <w:tcPr>
            <w:tcW w:w="1642" w:type="dxa"/>
            <w:noWrap/>
            <w:hideMark/>
          </w:tcPr>
          <w:p w14:paraId="27797855" w14:textId="77777777" w:rsidR="002C40B7" w:rsidRPr="000E4784" w:rsidRDefault="002C40B7" w:rsidP="002C40B7">
            <w:pPr>
              <w:pStyle w:val="HTMLPreformatted"/>
              <w:tabs>
                <w:tab w:val="left" w:pos="1080"/>
                <w:tab w:val="left" w:pos="2070"/>
                <w:tab w:val="left" w:pos="3240"/>
              </w:tabs>
              <w:rPr>
                <w:ins w:id="1580" w:author="Guy, Rachel" w:date="2022-04-14T16:49:00Z"/>
                <w:rFonts w:asciiTheme="minorHAnsi" w:hAnsiTheme="minorHAnsi" w:cstheme="minorHAnsi"/>
                <w:sz w:val="22"/>
                <w:szCs w:val="22"/>
                <w:rPrChange w:id="1581" w:author="Guy, Rachel" w:date="2022-04-14T17:06:00Z">
                  <w:rPr>
                    <w:ins w:id="1582" w:author="Guy, Rachel" w:date="2022-04-14T16:49:00Z"/>
                    <w:rFonts w:ascii="Garamond" w:hAnsi="Garamond"/>
                    <w:b/>
                    <w:bCs/>
                    <w:sz w:val="22"/>
                    <w:szCs w:val="22"/>
                  </w:rPr>
                </w:rPrChange>
              </w:rPr>
            </w:pPr>
            <w:ins w:id="1583" w:author="Guy, Rachel" w:date="2022-04-14T16:49:00Z">
              <w:r w:rsidRPr="000E4784">
                <w:rPr>
                  <w:rFonts w:asciiTheme="minorHAnsi" w:hAnsiTheme="minorHAnsi" w:cstheme="minorHAnsi"/>
                  <w:sz w:val="22"/>
                  <w:szCs w:val="22"/>
                  <w:rPrChange w:id="1584" w:author="Guy, Rachel" w:date="2022-04-14T17:06:00Z">
                    <w:rPr>
                      <w:rFonts w:ascii="Garamond" w:hAnsi="Garamond"/>
                      <w:b/>
                      <w:bCs/>
                      <w:sz w:val="22"/>
                      <w:szCs w:val="22"/>
                    </w:rPr>
                  </w:rPrChange>
                </w:rPr>
                <w:t>14:45</w:t>
              </w:r>
            </w:ins>
          </w:p>
        </w:tc>
      </w:tr>
    </w:tbl>
    <w:p w14:paraId="29F9DCF4" w14:textId="77777777" w:rsidR="004E7705" w:rsidRPr="000E4784" w:rsidRDefault="004E7705" w:rsidP="004E7705">
      <w:pPr>
        <w:pStyle w:val="HTMLPreformatted"/>
        <w:tabs>
          <w:tab w:val="clear" w:pos="916"/>
          <w:tab w:val="clear" w:pos="1832"/>
          <w:tab w:val="clear" w:pos="2748"/>
          <w:tab w:val="left" w:pos="1080"/>
          <w:tab w:val="left" w:pos="2070"/>
          <w:tab w:val="left" w:pos="3240"/>
        </w:tabs>
        <w:rPr>
          <w:ins w:id="1585" w:author="Rose, Douglas" w:date="2022-03-16T15:58:00Z"/>
          <w:rFonts w:asciiTheme="minorHAnsi" w:hAnsiTheme="minorHAnsi" w:cstheme="minorHAnsi"/>
          <w:sz w:val="22"/>
          <w:szCs w:val="22"/>
          <w:rPrChange w:id="1586" w:author="Guy, Rachel" w:date="2022-04-14T17:06:00Z">
            <w:rPr>
              <w:ins w:id="1587" w:author="Rose, Douglas" w:date="2022-03-16T15:58:00Z"/>
              <w:rFonts w:ascii="Garamond" w:hAnsi="Garamond" w:cs="Times New Roman"/>
              <w:b/>
              <w:bCs/>
              <w:sz w:val="22"/>
              <w:szCs w:val="22"/>
            </w:rPr>
          </w:rPrChange>
        </w:rPr>
      </w:pPr>
    </w:p>
    <w:p w14:paraId="719E43BF" w14:textId="77777777" w:rsidR="004E7705" w:rsidRPr="000E4784" w:rsidRDefault="004E7705" w:rsidP="004E7705">
      <w:pPr>
        <w:pStyle w:val="HTMLPreformatted"/>
        <w:tabs>
          <w:tab w:val="clear" w:pos="916"/>
          <w:tab w:val="clear" w:pos="1832"/>
          <w:tab w:val="clear" w:pos="2748"/>
          <w:tab w:val="left" w:pos="1080"/>
          <w:tab w:val="left" w:pos="2070"/>
          <w:tab w:val="left" w:pos="3240"/>
        </w:tabs>
        <w:rPr>
          <w:ins w:id="1588" w:author="Rose, Douglas" w:date="2022-03-16T15:58:00Z"/>
          <w:rFonts w:asciiTheme="minorHAnsi" w:hAnsiTheme="minorHAnsi" w:cstheme="minorHAnsi"/>
          <w:b/>
          <w:bCs/>
          <w:sz w:val="22"/>
          <w:szCs w:val="22"/>
          <w:rPrChange w:id="1589" w:author="Guy, Rachel" w:date="2022-04-14T17:06:00Z">
            <w:rPr>
              <w:ins w:id="1590" w:author="Rose, Douglas" w:date="2022-03-16T15:58:00Z"/>
              <w:rFonts w:ascii="Garamond" w:hAnsi="Garamond" w:cs="Times New Roman"/>
              <w:b/>
              <w:bCs/>
              <w:sz w:val="22"/>
              <w:szCs w:val="22"/>
            </w:rPr>
          </w:rPrChange>
        </w:rPr>
      </w:pPr>
    </w:p>
    <w:p w14:paraId="5F99DEAF" w14:textId="77777777" w:rsidR="004E7705" w:rsidRPr="000E4784" w:rsidRDefault="004E7705" w:rsidP="004E7705">
      <w:pPr>
        <w:pStyle w:val="HTMLPreformatted"/>
        <w:tabs>
          <w:tab w:val="clear" w:pos="916"/>
          <w:tab w:val="clear" w:pos="1832"/>
          <w:tab w:val="clear" w:pos="2748"/>
          <w:tab w:val="left" w:pos="1080"/>
          <w:tab w:val="left" w:pos="2070"/>
          <w:tab w:val="left" w:pos="3240"/>
        </w:tabs>
        <w:rPr>
          <w:ins w:id="1591" w:author="Rose, Douglas" w:date="2022-03-16T15:58:00Z"/>
          <w:rFonts w:asciiTheme="minorHAnsi" w:hAnsiTheme="minorHAnsi" w:cstheme="minorHAnsi"/>
          <w:b/>
          <w:bCs/>
          <w:sz w:val="22"/>
          <w:szCs w:val="22"/>
          <w:rPrChange w:id="1592" w:author="Guy, Rachel" w:date="2022-04-14T17:06:00Z">
            <w:rPr>
              <w:ins w:id="1593" w:author="Rose, Douglas" w:date="2022-03-16T15:58:00Z"/>
              <w:rFonts w:ascii="Garamond" w:hAnsi="Garamond" w:cs="Times New Roman"/>
              <w:b/>
              <w:bCs/>
              <w:sz w:val="22"/>
              <w:szCs w:val="22"/>
            </w:rPr>
          </w:rPrChange>
        </w:rPr>
      </w:pPr>
      <w:ins w:id="1594" w:author="Rose, Douglas" w:date="2022-03-16T15:58:00Z">
        <w:r w:rsidRPr="000E4784">
          <w:rPr>
            <w:rFonts w:asciiTheme="minorHAnsi" w:hAnsiTheme="minorHAnsi" w:cstheme="minorHAnsi"/>
            <w:b/>
            <w:bCs/>
            <w:sz w:val="22"/>
            <w:szCs w:val="22"/>
            <w:rPrChange w:id="1595" w:author="Guy, Rachel" w:date="2022-04-14T17:06:00Z">
              <w:rPr>
                <w:rFonts w:ascii="Garamond" w:hAnsi="Garamond" w:cs="Times New Roman"/>
                <w:b/>
                <w:bCs/>
                <w:sz w:val="22"/>
                <w:szCs w:val="22"/>
              </w:rPr>
            </w:rPrChange>
          </w:rPr>
          <w:t>Lower Duplin</w:t>
        </w:r>
      </w:ins>
    </w:p>
    <w:p w14:paraId="2D00D9C9" w14:textId="6D71E2BC" w:rsidR="004E7705" w:rsidRPr="000E4784" w:rsidRDefault="004E7705" w:rsidP="004E7705">
      <w:pPr>
        <w:pStyle w:val="HTMLPreformatted"/>
        <w:tabs>
          <w:tab w:val="clear" w:pos="916"/>
          <w:tab w:val="clear" w:pos="1832"/>
          <w:tab w:val="clear" w:pos="2748"/>
          <w:tab w:val="left" w:pos="1080"/>
          <w:tab w:val="left" w:pos="2070"/>
          <w:tab w:val="left" w:pos="3240"/>
        </w:tabs>
        <w:rPr>
          <w:ins w:id="1596" w:author="Guy, Rachel" w:date="2022-04-14T16:49:00Z"/>
          <w:rFonts w:asciiTheme="minorHAnsi" w:hAnsiTheme="minorHAnsi" w:cstheme="minorHAnsi"/>
          <w:b/>
          <w:bCs/>
          <w:sz w:val="22"/>
          <w:szCs w:val="22"/>
          <w:rPrChange w:id="1597" w:author="Guy, Rachel" w:date="2022-04-14T17:06:00Z">
            <w:rPr>
              <w:ins w:id="1598" w:author="Guy, Rachel" w:date="2022-04-14T16:49:00Z"/>
              <w:rFonts w:ascii="Garamond" w:hAnsi="Garamond" w:cs="Times New Roman"/>
              <w:b/>
              <w:bCs/>
              <w:sz w:val="22"/>
              <w:szCs w:val="22"/>
            </w:rPr>
          </w:rPrChange>
        </w:rPr>
      </w:pPr>
    </w:p>
    <w:tbl>
      <w:tblPr>
        <w:tblStyle w:val="TableGrid"/>
        <w:tblW w:w="0" w:type="auto"/>
        <w:tblLook w:val="04A0" w:firstRow="1" w:lastRow="0" w:firstColumn="1" w:lastColumn="0" w:noHBand="0" w:noVBand="1"/>
      </w:tblPr>
      <w:tblGrid>
        <w:gridCol w:w="1541"/>
        <w:gridCol w:w="1408"/>
        <w:gridCol w:w="1598"/>
        <w:gridCol w:w="1351"/>
        <w:tblGridChange w:id="1599">
          <w:tblGrid>
            <w:gridCol w:w="1541"/>
            <w:gridCol w:w="1408"/>
            <w:gridCol w:w="1598"/>
            <w:gridCol w:w="1351"/>
          </w:tblGrid>
        </w:tblGridChange>
      </w:tblGrid>
      <w:tr w:rsidR="003D0A3A" w:rsidRPr="000E4784" w14:paraId="2DABB07C" w14:textId="77777777" w:rsidTr="003D0A3A">
        <w:trPr>
          <w:trHeight w:val="315"/>
          <w:ins w:id="1600" w:author="Guy, Rachel" w:date="2022-04-14T17:04:00Z"/>
        </w:trPr>
        <w:tc>
          <w:tcPr>
            <w:tcW w:w="1541" w:type="dxa"/>
            <w:noWrap/>
            <w:hideMark/>
          </w:tcPr>
          <w:p w14:paraId="086082B7" w14:textId="77777777" w:rsidR="003D0A3A" w:rsidRPr="000E4784" w:rsidRDefault="003D0A3A" w:rsidP="003D0A3A">
            <w:pPr>
              <w:pStyle w:val="HTMLPreformatted"/>
              <w:tabs>
                <w:tab w:val="left" w:pos="1080"/>
                <w:tab w:val="left" w:pos="2070"/>
                <w:tab w:val="left" w:pos="3240"/>
              </w:tabs>
              <w:rPr>
                <w:ins w:id="1601" w:author="Guy, Rachel" w:date="2022-04-14T17:04:00Z"/>
                <w:rFonts w:asciiTheme="minorHAnsi" w:hAnsiTheme="minorHAnsi" w:cstheme="minorHAnsi"/>
                <w:sz w:val="22"/>
                <w:szCs w:val="22"/>
                <w:rPrChange w:id="1602" w:author="Guy, Rachel" w:date="2022-04-14T17:06:00Z">
                  <w:rPr>
                    <w:ins w:id="1603" w:author="Guy, Rachel" w:date="2022-04-14T17:04:00Z"/>
                    <w:rFonts w:ascii="Garamond" w:hAnsi="Garamond"/>
                    <w:sz w:val="22"/>
                    <w:szCs w:val="22"/>
                  </w:rPr>
                </w:rPrChange>
              </w:rPr>
            </w:pPr>
            <w:ins w:id="1604" w:author="Guy, Rachel" w:date="2022-04-14T17:04:00Z">
              <w:r w:rsidRPr="000E4784">
                <w:rPr>
                  <w:rFonts w:asciiTheme="minorHAnsi" w:hAnsiTheme="minorHAnsi" w:cstheme="minorHAnsi"/>
                  <w:sz w:val="22"/>
                  <w:szCs w:val="22"/>
                  <w:rPrChange w:id="1605" w:author="Guy, Rachel" w:date="2022-04-14T17:06:00Z">
                    <w:rPr>
                      <w:rFonts w:ascii="Garamond" w:hAnsi="Garamond"/>
                      <w:sz w:val="22"/>
                      <w:szCs w:val="22"/>
                    </w:rPr>
                  </w:rPrChange>
                </w:rPr>
                <w:t>Deploy Date</w:t>
              </w:r>
            </w:ins>
          </w:p>
        </w:tc>
        <w:tc>
          <w:tcPr>
            <w:tcW w:w="1408" w:type="dxa"/>
            <w:noWrap/>
            <w:hideMark/>
          </w:tcPr>
          <w:p w14:paraId="79835E26" w14:textId="77777777" w:rsidR="003D0A3A" w:rsidRPr="000E4784" w:rsidRDefault="003D0A3A" w:rsidP="003D0A3A">
            <w:pPr>
              <w:pStyle w:val="HTMLPreformatted"/>
              <w:tabs>
                <w:tab w:val="left" w:pos="1080"/>
                <w:tab w:val="left" w:pos="2070"/>
                <w:tab w:val="left" w:pos="3240"/>
              </w:tabs>
              <w:rPr>
                <w:ins w:id="1606" w:author="Guy, Rachel" w:date="2022-04-14T17:04:00Z"/>
                <w:rFonts w:asciiTheme="minorHAnsi" w:hAnsiTheme="minorHAnsi" w:cstheme="minorHAnsi"/>
                <w:sz w:val="22"/>
                <w:szCs w:val="22"/>
                <w:rPrChange w:id="1607" w:author="Guy, Rachel" w:date="2022-04-14T17:06:00Z">
                  <w:rPr>
                    <w:ins w:id="1608" w:author="Guy, Rachel" w:date="2022-04-14T17:04:00Z"/>
                    <w:rFonts w:ascii="Garamond" w:hAnsi="Garamond"/>
                    <w:sz w:val="22"/>
                    <w:szCs w:val="22"/>
                  </w:rPr>
                </w:rPrChange>
              </w:rPr>
            </w:pPr>
            <w:ins w:id="1609" w:author="Guy, Rachel" w:date="2022-04-14T17:04:00Z">
              <w:r w:rsidRPr="000E4784">
                <w:rPr>
                  <w:rFonts w:asciiTheme="minorHAnsi" w:hAnsiTheme="minorHAnsi" w:cstheme="minorHAnsi"/>
                  <w:sz w:val="22"/>
                  <w:szCs w:val="22"/>
                  <w:rPrChange w:id="1610" w:author="Guy, Rachel" w:date="2022-04-14T17:06:00Z">
                    <w:rPr>
                      <w:rFonts w:ascii="Garamond" w:hAnsi="Garamond"/>
                      <w:sz w:val="22"/>
                      <w:szCs w:val="22"/>
                    </w:rPr>
                  </w:rPrChange>
                </w:rPr>
                <w:t>Deploy Time</w:t>
              </w:r>
            </w:ins>
          </w:p>
        </w:tc>
        <w:tc>
          <w:tcPr>
            <w:tcW w:w="1598" w:type="dxa"/>
            <w:noWrap/>
            <w:hideMark/>
          </w:tcPr>
          <w:p w14:paraId="3FBFD66F" w14:textId="77777777" w:rsidR="003D0A3A" w:rsidRPr="000E4784" w:rsidRDefault="003D0A3A" w:rsidP="003D0A3A">
            <w:pPr>
              <w:pStyle w:val="HTMLPreformatted"/>
              <w:tabs>
                <w:tab w:val="left" w:pos="1080"/>
                <w:tab w:val="left" w:pos="2070"/>
                <w:tab w:val="left" w:pos="3240"/>
              </w:tabs>
              <w:rPr>
                <w:ins w:id="1611" w:author="Guy, Rachel" w:date="2022-04-14T17:04:00Z"/>
                <w:rFonts w:asciiTheme="minorHAnsi" w:hAnsiTheme="minorHAnsi" w:cstheme="minorHAnsi"/>
                <w:sz w:val="22"/>
                <w:szCs w:val="22"/>
                <w:rPrChange w:id="1612" w:author="Guy, Rachel" w:date="2022-04-14T17:06:00Z">
                  <w:rPr>
                    <w:ins w:id="1613" w:author="Guy, Rachel" w:date="2022-04-14T17:04:00Z"/>
                    <w:rFonts w:ascii="Garamond" w:hAnsi="Garamond"/>
                    <w:sz w:val="22"/>
                    <w:szCs w:val="22"/>
                  </w:rPr>
                </w:rPrChange>
              </w:rPr>
            </w:pPr>
            <w:ins w:id="1614" w:author="Guy, Rachel" w:date="2022-04-14T17:04:00Z">
              <w:r w:rsidRPr="000E4784">
                <w:rPr>
                  <w:rFonts w:asciiTheme="minorHAnsi" w:hAnsiTheme="minorHAnsi" w:cstheme="minorHAnsi"/>
                  <w:sz w:val="22"/>
                  <w:szCs w:val="22"/>
                  <w:rPrChange w:id="1615" w:author="Guy, Rachel" w:date="2022-04-14T17:06:00Z">
                    <w:rPr>
                      <w:rFonts w:ascii="Garamond" w:hAnsi="Garamond"/>
                      <w:sz w:val="22"/>
                      <w:szCs w:val="22"/>
                    </w:rPr>
                  </w:rPrChange>
                </w:rPr>
                <w:t>Retrieve Date</w:t>
              </w:r>
            </w:ins>
          </w:p>
        </w:tc>
        <w:tc>
          <w:tcPr>
            <w:tcW w:w="1351" w:type="dxa"/>
            <w:noWrap/>
            <w:hideMark/>
          </w:tcPr>
          <w:p w14:paraId="3D923944" w14:textId="77777777" w:rsidR="003D0A3A" w:rsidRPr="000E4784" w:rsidRDefault="003D0A3A" w:rsidP="003D0A3A">
            <w:pPr>
              <w:pStyle w:val="HTMLPreformatted"/>
              <w:tabs>
                <w:tab w:val="left" w:pos="1080"/>
                <w:tab w:val="left" w:pos="2070"/>
                <w:tab w:val="left" w:pos="3240"/>
              </w:tabs>
              <w:rPr>
                <w:ins w:id="1616" w:author="Guy, Rachel" w:date="2022-04-14T17:04:00Z"/>
                <w:rFonts w:asciiTheme="minorHAnsi" w:hAnsiTheme="minorHAnsi" w:cstheme="minorHAnsi"/>
                <w:sz w:val="22"/>
                <w:szCs w:val="22"/>
                <w:rPrChange w:id="1617" w:author="Guy, Rachel" w:date="2022-04-14T17:06:00Z">
                  <w:rPr>
                    <w:ins w:id="1618" w:author="Guy, Rachel" w:date="2022-04-14T17:04:00Z"/>
                    <w:rFonts w:ascii="Garamond" w:hAnsi="Garamond"/>
                    <w:sz w:val="22"/>
                    <w:szCs w:val="22"/>
                  </w:rPr>
                </w:rPrChange>
              </w:rPr>
            </w:pPr>
            <w:ins w:id="1619" w:author="Guy, Rachel" w:date="2022-04-14T17:04:00Z">
              <w:r w:rsidRPr="000E4784">
                <w:rPr>
                  <w:rFonts w:asciiTheme="minorHAnsi" w:hAnsiTheme="minorHAnsi" w:cstheme="minorHAnsi"/>
                  <w:sz w:val="22"/>
                  <w:szCs w:val="22"/>
                  <w:rPrChange w:id="1620" w:author="Guy, Rachel" w:date="2022-04-14T17:06:00Z">
                    <w:rPr>
                      <w:rFonts w:ascii="Garamond" w:hAnsi="Garamond"/>
                      <w:sz w:val="22"/>
                      <w:szCs w:val="22"/>
                    </w:rPr>
                  </w:rPrChange>
                </w:rPr>
                <w:t>Retrieve Time</w:t>
              </w:r>
            </w:ins>
          </w:p>
        </w:tc>
      </w:tr>
      <w:tr w:rsidR="000E4784" w:rsidRPr="000E4784" w14:paraId="6935D47E" w14:textId="77777777" w:rsidTr="003D0A3A">
        <w:trPr>
          <w:trHeight w:val="315"/>
          <w:ins w:id="1621" w:author="Guy, Rachel" w:date="2022-04-14T17:04:00Z"/>
        </w:trPr>
        <w:tc>
          <w:tcPr>
            <w:tcW w:w="1541" w:type="dxa"/>
            <w:noWrap/>
            <w:hideMark/>
          </w:tcPr>
          <w:p w14:paraId="2E9E432A" w14:textId="77777777" w:rsidR="003D0A3A" w:rsidRPr="000E4784" w:rsidRDefault="003D0A3A" w:rsidP="003D0A3A">
            <w:pPr>
              <w:pStyle w:val="HTMLPreformatted"/>
              <w:tabs>
                <w:tab w:val="left" w:pos="1080"/>
                <w:tab w:val="left" w:pos="2070"/>
                <w:tab w:val="left" w:pos="3240"/>
              </w:tabs>
              <w:rPr>
                <w:ins w:id="1622" w:author="Guy, Rachel" w:date="2022-04-14T17:04:00Z"/>
                <w:rFonts w:asciiTheme="minorHAnsi" w:hAnsiTheme="minorHAnsi" w:cstheme="minorHAnsi"/>
                <w:sz w:val="22"/>
                <w:szCs w:val="22"/>
                <w:rPrChange w:id="1623" w:author="Guy, Rachel" w:date="2022-04-14T17:06:00Z">
                  <w:rPr>
                    <w:ins w:id="1624" w:author="Guy, Rachel" w:date="2022-04-14T17:04:00Z"/>
                    <w:rFonts w:ascii="Garamond" w:hAnsi="Garamond"/>
                    <w:sz w:val="22"/>
                    <w:szCs w:val="22"/>
                  </w:rPr>
                </w:rPrChange>
              </w:rPr>
            </w:pPr>
            <w:ins w:id="1625" w:author="Guy, Rachel" w:date="2022-04-14T17:04:00Z">
              <w:r w:rsidRPr="000E4784">
                <w:rPr>
                  <w:rFonts w:asciiTheme="minorHAnsi" w:hAnsiTheme="minorHAnsi" w:cstheme="minorHAnsi"/>
                  <w:sz w:val="22"/>
                  <w:szCs w:val="22"/>
                  <w:rPrChange w:id="1626" w:author="Guy, Rachel" w:date="2022-04-14T17:06:00Z">
                    <w:rPr>
                      <w:rFonts w:ascii="Garamond" w:hAnsi="Garamond"/>
                      <w:sz w:val="22"/>
                      <w:szCs w:val="22"/>
                    </w:rPr>
                  </w:rPrChange>
                </w:rPr>
                <w:t>2/1/2021</w:t>
              </w:r>
            </w:ins>
          </w:p>
        </w:tc>
        <w:tc>
          <w:tcPr>
            <w:tcW w:w="1408" w:type="dxa"/>
            <w:noWrap/>
            <w:hideMark/>
          </w:tcPr>
          <w:p w14:paraId="08836BFE" w14:textId="77777777" w:rsidR="003D0A3A" w:rsidRPr="000E4784" w:rsidRDefault="003D0A3A" w:rsidP="003D0A3A">
            <w:pPr>
              <w:pStyle w:val="HTMLPreformatted"/>
              <w:tabs>
                <w:tab w:val="left" w:pos="1080"/>
                <w:tab w:val="left" w:pos="2070"/>
                <w:tab w:val="left" w:pos="3240"/>
              </w:tabs>
              <w:rPr>
                <w:ins w:id="1627" w:author="Guy, Rachel" w:date="2022-04-14T17:04:00Z"/>
                <w:rFonts w:asciiTheme="minorHAnsi" w:hAnsiTheme="minorHAnsi" w:cstheme="minorHAnsi"/>
                <w:sz w:val="22"/>
                <w:szCs w:val="22"/>
                <w:rPrChange w:id="1628" w:author="Guy, Rachel" w:date="2022-04-14T17:06:00Z">
                  <w:rPr>
                    <w:ins w:id="1629" w:author="Guy, Rachel" w:date="2022-04-14T17:04:00Z"/>
                    <w:rFonts w:ascii="Garamond" w:hAnsi="Garamond"/>
                    <w:sz w:val="22"/>
                    <w:szCs w:val="22"/>
                  </w:rPr>
                </w:rPrChange>
              </w:rPr>
            </w:pPr>
            <w:ins w:id="1630" w:author="Guy, Rachel" w:date="2022-04-14T17:04:00Z">
              <w:r w:rsidRPr="000E4784">
                <w:rPr>
                  <w:rFonts w:asciiTheme="minorHAnsi" w:hAnsiTheme="minorHAnsi" w:cstheme="minorHAnsi"/>
                  <w:sz w:val="22"/>
                  <w:szCs w:val="22"/>
                  <w:rPrChange w:id="1631" w:author="Guy, Rachel" w:date="2022-04-14T17:06:00Z">
                    <w:rPr>
                      <w:rFonts w:ascii="Garamond" w:hAnsi="Garamond"/>
                      <w:sz w:val="22"/>
                      <w:szCs w:val="22"/>
                    </w:rPr>
                  </w:rPrChange>
                </w:rPr>
                <w:t>15:15</w:t>
              </w:r>
            </w:ins>
          </w:p>
        </w:tc>
        <w:tc>
          <w:tcPr>
            <w:tcW w:w="1598" w:type="dxa"/>
            <w:noWrap/>
            <w:hideMark/>
          </w:tcPr>
          <w:p w14:paraId="34D2988F" w14:textId="77777777" w:rsidR="003D0A3A" w:rsidRPr="000E4784" w:rsidRDefault="003D0A3A" w:rsidP="003D0A3A">
            <w:pPr>
              <w:pStyle w:val="HTMLPreformatted"/>
              <w:tabs>
                <w:tab w:val="left" w:pos="1080"/>
                <w:tab w:val="left" w:pos="2070"/>
                <w:tab w:val="left" w:pos="3240"/>
              </w:tabs>
              <w:rPr>
                <w:ins w:id="1632" w:author="Guy, Rachel" w:date="2022-04-14T17:04:00Z"/>
                <w:rFonts w:asciiTheme="minorHAnsi" w:hAnsiTheme="minorHAnsi" w:cstheme="minorHAnsi"/>
                <w:sz w:val="22"/>
                <w:szCs w:val="22"/>
                <w:rPrChange w:id="1633" w:author="Guy, Rachel" w:date="2022-04-14T17:06:00Z">
                  <w:rPr>
                    <w:ins w:id="1634" w:author="Guy, Rachel" w:date="2022-04-14T17:04:00Z"/>
                    <w:rFonts w:ascii="Garamond" w:hAnsi="Garamond"/>
                    <w:sz w:val="22"/>
                    <w:szCs w:val="22"/>
                  </w:rPr>
                </w:rPrChange>
              </w:rPr>
            </w:pPr>
            <w:ins w:id="1635" w:author="Guy, Rachel" w:date="2022-04-14T17:04:00Z">
              <w:r w:rsidRPr="000E4784">
                <w:rPr>
                  <w:rFonts w:asciiTheme="minorHAnsi" w:hAnsiTheme="minorHAnsi" w:cstheme="minorHAnsi"/>
                  <w:sz w:val="22"/>
                  <w:szCs w:val="22"/>
                  <w:rPrChange w:id="1636" w:author="Guy, Rachel" w:date="2022-04-14T17:06:00Z">
                    <w:rPr>
                      <w:rFonts w:ascii="Garamond" w:hAnsi="Garamond"/>
                      <w:sz w:val="22"/>
                      <w:szCs w:val="22"/>
                    </w:rPr>
                  </w:rPrChange>
                </w:rPr>
                <w:t>3/9/2021</w:t>
              </w:r>
            </w:ins>
          </w:p>
        </w:tc>
        <w:tc>
          <w:tcPr>
            <w:tcW w:w="1351" w:type="dxa"/>
            <w:noWrap/>
            <w:hideMark/>
          </w:tcPr>
          <w:p w14:paraId="0E338303" w14:textId="77777777" w:rsidR="003D0A3A" w:rsidRPr="000E4784" w:rsidRDefault="003D0A3A" w:rsidP="003D0A3A">
            <w:pPr>
              <w:pStyle w:val="HTMLPreformatted"/>
              <w:tabs>
                <w:tab w:val="left" w:pos="1080"/>
                <w:tab w:val="left" w:pos="2070"/>
                <w:tab w:val="left" w:pos="3240"/>
              </w:tabs>
              <w:rPr>
                <w:ins w:id="1637" w:author="Guy, Rachel" w:date="2022-04-14T17:04:00Z"/>
                <w:rFonts w:asciiTheme="minorHAnsi" w:hAnsiTheme="minorHAnsi" w:cstheme="minorHAnsi"/>
                <w:sz w:val="22"/>
                <w:szCs w:val="22"/>
                <w:rPrChange w:id="1638" w:author="Guy, Rachel" w:date="2022-04-14T17:06:00Z">
                  <w:rPr>
                    <w:ins w:id="1639" w:author="Guy, Rachel" w:date="2022-04-14T17:04:00Z"/>
                    <w:rFonts w:ascii="Garamond" w:hAnsi="Garamond"/>
                    <w:sz w:val="22"/>
                    <w:szCs w:val="22"/>
                  </w:rPr>
                </w:rPrChange>
              </w:rPr>
            </w:pPr>
            <w:ins w:id="1640" w:author="Guy, Rachel" w:date="2022-04-14T17:04:00Z">
              <w:r w:rsidRPr="000E4784">
                <w:rPr>
                  <w:rFonts w:asciiTheme="minorHAnsi" w:hAnsiTheme="minorHAnsi" w:cstheme="minorHAnsi"/>
                  <w:sz w:val="22"/>
                  <w:szCs w:val="22"/>
                  <w:rPrChange w:id="1641" w:author="Guy, Rachel" w:date="2022-04-14T17:06:00Z">
                    <w:rPr>
                      <w:rFonts w:ascii="Garamond" w:hAnsi="Garamond"/>
                      <w:sz w:val="22"/>
                      <w:szCs w:val="22"/>
                    </w:rPr>
                  </w:rPrChange>
                </w:rPr>
                <w:t>13:15</w:t>
              </w:r>
            </w:ins>
          </w:p>
        </w:tc>
      </w:tr>
      <w:tr w:rsidR="000E4784" w:rsidRPr="000E4784" w14:paraId="6F1CE99C" w14:textId="77777777" w:rsidTr="003D0A3A">
        <w:trPr>
          <w:trHeight w:val="315"/>
          <w:ins w:id="1642" w:author="Guy, Rachel" w:date="2022-04-14T17:04:00Z"/>
        </w:trPr>
        <w:tc>
          <w:tcPr>
            <w:tcW w:w="1541" w:type="dxa"/>
            <w:noWrap/>
            <w:hideMark/>
          </w:tcPr>
          <w:p w14:paraId="5125CDC6" w14:textId="77777777" w:rsidR="003D0A3A" w:rsidRPr="000E4784" w:rsidRDefault="003D0A3A" w:rsidP="003D0A3A">
            <w:pPr>
              <w:pStyle w:val="HTMLPreformatted"/>
              <w:tabs>
                <w:tab w:val="left" w:pos="1080"/>
                <w:tab w:val="left" w:pos="2070"/>
                <w:tab w:val="left" w:pos="3240"/>
              </w:tabs>
              <w:rPr>
                <w:ins w:id="1643" w:author="Guy, Rachel" w:date="2022-04-14T17:04:00Z"/>
                <w:rFonts w:asciiTheme="minorHAnsi" w:hAnsiTheme="minorHAnsi" w:cstheme="minorHAnsi"/>
                <w:sz w:val="22"/>
                <w:szCs w:val="22"/>
                <w:rPrChange w:id="1644" w:author="Guy, Rachel" w:date="2022-04-14T17:06:00Z">
                  <w:rPr>
                    <w:ins w:id="1645" w:author="Guy, Rachel" w:date="2022-04-14T17:04:00Z"/>
                    <w:rFonts w:ascii="Garamond" w:hAnsi="Garamond"/>
                    <w:sz w:val="22"/>
                    <w:szCs w:val="22"/>
                  </w:rPr>
                </w:rPrChange>
              </w:rPr>
            </w:pPr>
            <w:ins w:id="1646" w:author="Guy, Rachel" w:date="2022-04-14T17:04:00Z">
              <w:r w:rsidRPr="000E4784">
                <w:rPr>
                  <w:rFonts w:asciiTheme="minorHAnsi" w:hAnsiTheme="minorHAnsi" w:cstheme="minorHAnsi"/>
                  <w:sz w:val="22"/>
                  <w:szCs w:val="22"/>
                  <w:rPrChange w:id="1647" w:author="Guy, Rachel" w:date="2022-04-14T17:06:00Z">
                    <w:rPr>
                      <w:rFonts w:ascii="Garamond" w:hAnsi="Garamond"/>
                      <w:sz w:val="22"/>
                      <w:szCs w:val="22"/>
                    </w:rPr>
                  </w:rPrChange>
                </w:rPr>
                <w:t>3/9/2021</w:t>
              </w:r>
            </w:ins>
          </w:p>
        </w:tc>
        <w:tc>
          <w:tcPr>
            <w:tcW w:w="1408" w:type="dxa"/>
            <w:noWrap/>
            <w:hideMark/>
          </w:tcPr>
          <w:p w14:paraId="32540344" w14:textId="77777777" w:rsidR="003D0A3A" w:rsidRPr="000E4784" w:rsidRDefault="003D0A3A" w:rsidP="003D0A3A">
            <w:pPr>
              <w:pStyle w:val="HTMLPreformatted"/>
              <w:tabs>
                <w:tab w:val="left" w:pos="1080"/>
                <w:tab w:val="left" w:pos="2070"/>
                <w:tab w:val="left" w:pos="3240"/>
              </w:tabs>
              <w:rPr>
                <w:ins w:id="1648" w:author="Guy, Rachel" w:date="2022-04-14T17:04:00Z"/>
                <w:rFonts w:asciiTheme="minorHAnsi" w:hAnsiTheme="minorHAnsi" w:cstheme="minorHAnsi"/>
                <w:sz w:val="22"/>
                <w:szCs w:val="22"/>
                <w:rPrChange w:id="1649" w:author="Guy, Rachel" w:date="2022-04-14T17:06:00Z">
                  <w:rPr>
                    <w:ins w:id="1650" w:author="Guy, Rachel" w:date="2022-04-14T17:04:00Z"/>
                    <w:rFonts w:ascii="Garamond" w:hAnsi="Garamond"/>
                    <w:sz w:val="22"/>
                    <w:szCs w:val="22"/>
                  </w:rPr>
                </w:rPrChange>
              </w:rPr>
            </w:pPr>
            <w:ins w:id="1651" w:author="Guy, Rachel" w:date="2022-04-14T17:04:00Z">
              <w:r w:rsidRPr="000E4784">
                <w:rPr>
                  <w:rFonts w:asciiTheme="minorHAnsi" w:hAnsiTheme="minorHAnsi" w:cstheme="minorHAnsi"/>
                  <w:sz w:val="22"/>
                  <w:szCs w:val="22"/>
                  <w:rPrChange w:id="1652" w:author="Guy, Rachel" w:date="2022-04-14T17:06:00Z">
                    <w:rPr>
                      <w:rFonts w:ascii="Garamond" w:hAnsi="Garamond"/>
                      <w:sz w:val="22"/>
                      <w:szCs w:val="22"/>
                    </w:rPr>
                  </w:rPrChange>
                </w:rPr>
                <w:t>13:30</w:t>
              </w:r>
            </w:ins>
          </w:p>
        </w:tc>
        <w:tc>
          <w:tcPr>
            <w:tcW w:w="1598" w:type="dxa"/>
            <w:noWrap/>
            <w:hideMark/>
          </w:tcPr>
          <w:p w14:paraId="5C0E157A" w14:textId="77777777" w:rsidR="003D0A3A" w:rsidRPr="000E4784" w:rsidRDefault="003D0A3A" w:rsidP="003D0A3A">
            <w:pPr>
              <w:pStyle w:val="HTMLPreformatted"/>
              <w:tabs>
                <w:tab w:val="left" w:pos="1080"/>
                <w:tab w:val="left" w:pos="2070"/>
                <w:tab w:val="left" w:pos="3240"/>
              </w:tabs>
              <w:rPr>
                <w:ins w:id="1653" w:author="Guy, Rachel" w:date="2022-04-14T17:04:00Z"/>
                <w:rFonts w:asciiTheme="minorHAnsi" w:hAnsiTheme="minorHAnsi" w:cstheme="minorHAnsi"/>
                <w:sz w:val="22"/>
                <w:szCs w:val="22"/>
                <w:rPrChange w:id="1654" w:author="Guy, Rachel" w:date="2022-04-14T17:06:00Z">
                  <w:rPr>
                    <w:ins w:id="1655" w:author="Guy, Rachel" w:date="2022-04-14T17:04:00Z"/>
                    <w:rFonts w:ascii="Garamond" w:hAnsi="Garamond"/>
                    <w:sz w:val="22"/>
                    <w:szCs w:val="22"/>
                  </w:rPr>
                </w:rPrChange>
              </w:rPr>
            </w:pPr>
            <w:ins w:id="1656" w:author="Guy, Rachel" w:date="2022-04-14T17:04:00Z">
              <w:r w:rsidRPr="000E4784">
                <w:rPr>
                  <w:rFonts w:asciiTheme="minorHAnsi" w:hAnsiTheme="minorHAnsi" w:cstheme="minorHAnsi"/>
                  <w:sz w:val="22"/>
                  <w:szCs w:val="22"/>
                  <w:rPrChange w:id="1657" w:author="Guy, Rachel" w:date="2022-04-14T17:06:00Z">
                    <w:rPr>
                      <w:rFonts w:ascii="Garamond" w:hAnsi="Garamond"/>
                      <w:sz w:val="22"/>
                      <w:szCs w:val="22"/>
                    </w:rPr>
                  </w:rPrChange>
                </w:rPr>
                <w:t>4/29/2021</w:t>
              </w:r>
            </w:ins>
          </w:p>
        </w:tc>
        <w:tc>
          <w:tcPr>
            <w:tcW w:w="1351" w:type="dxa"/>
            <w:noWrap/>
            <w:hideMark/>
          </w:tcPr>
          <w:p w14:paraId="235AD7FE" w14:textId="77777777" w:rsidR="003D0A3A" w:rsidRPr="000E4784" w:rsidRDefault="003D0A3A" w:rsidP="003D0A3A">
            <w:pPr>
              <w:pStyle w:val="HTMLPreformatted"/>
              <w:tabs>
                <w:tab w:val="left" w:pos="1080"/>
                <w:tab w:val="left" w:pos="2070"/>
                <w:tab w:val="left" w:pos="3240"/>
              </w:tabs>
              <w:rPr>
                <w:ins w:id="1658" w:author="Guy, Rachel" w:date="2022-04-14T17:04:00Z"/>
                <w:rFonts w:asciiTheme="minorHAnsi" w:hAnsiTheme="minorHAnsi" w:cstheme="minorHAnsi"/>
                <w:sz w:val="22"/>
                <w:szCs w:val="22"/>
                <w:rPrChange w:id="1659" w:author="Guy, Rachel" w:date="2022-04-14T17:06:00Z">
                  <w:rPr>
                    <w:ins w:id="1660" w:author="Guy, Rachel" w:date="2022-04-14T17:04:00Z"/>
                    <w:rFonts w:ascii="Garamond" w:hAnsi="Garamond"/>
                    <w:sz w:val="22"/>
                    <w:szCs w:val="22"/>
                  </w:rPr>
                </w:rPrChange>
              </w:rPr>
            </w:pPr>
            <w:ins w:id="1661" w:author="Guy, Rachel" w:date="2022-04-14T17:04:00Z">
              <w:r w:rsidRPr="000E4784">
                <w:rPr>
                  <w:rFonts w:asciiTheme="minorHAnsi" w:hAnsiTheme="minorHAnsi" w:cstheme="minorHAnsi"/>
                  <w:sz w:val="22"/>
                  <w:szCs w:val="22"/>
                  <w:rPrChange w:id="1662" w:author="Guy, Rachel" w:date="2022-04-14T17:06:00Z">
                    <w:rPr>
                      <w:rFonts w:ascii="Garamond" w:hAnsi="Garamond"/>
                      <w:sz w:val="22"/>
                      <w:szCs w:val="22"/>
                    </w:rPr>
                  </w:rPrChange>
                </w:rPr>
                <w:t>13:30</w:t>
              </w:r>
            </w:ins>
          </w:p>
        </w:tc>
      </w:tr>
      <w:tr w:rsidR="000E4784" w:rsidRPr="000E4784" w14:paraId="1A636265" w14:textId="77777777" w:rsidTr="003D0A3A">
        <w:trPr>
          <w:trHeight w:val="315"/>
          <w:ins w:id="1663" w:author="Guy, Rachel" w:date="2022-04-14T17:04:00Z"/>
        </w:trPr>
        <w:tc>
          <w:tcPr>
            <w:tcW w:w="1541" w:type="dxa"/>
            <w:noWrap/>
            <w:hideMark/>
          </w:tcPr>
          <w:p w14:paraId="433B0AAB" w14:textId="77777777" w:rsidR="003D0A3A" w:rsidRPr="000E4784" w:rsidRDefault="003D0A3A" w:rsidP="003D0A3A">
            <w:pPr>
              <w:pStyle w:val="HTMLPreformatted"/>
              <w:tabs>
                <w:tab w:val="left" w:pos="1080"/>
                <w:tab w:val="left" w:pos="2070"/>
                <w:tab w:val="left" w:pos="3240"/>
              </w:tabs>
              <w:rPr>
                <w:ins w:id="1664" w:author="Guy, Rachel" w:date="2022-04-14T17:04:00Z"/>
                <w:rFonts w:asciiTheme="minorHAnsi" w:hAnsiTheme="minorHAnsi" w:cstheme="minorHAnsi"/>
                <w:sz w:val="22"/>
                <w:szCs w:val="22"/>
                <w:rPrChange w:id="1665" w:author="Guy, Rachel" w:date="2022-04-14T17:06:00Z">
                  <w:rPr>
                    <w:ins w:id="1666" w:author="Guy, Rachel" w:date="2022-04-14T17:04:00Z"/>
                    <w:rFonts w:ascii="Garamond" w:hAnsi="Garamond"/>
                    <w:sz w:val="22"/>
                    <w:szCs w:val="22"/>
                  </w:rPr>
                </w:rPrChange>
              </w:rPr>
            </w:pPr>
            <w:ins w:id="1667" w:author="Guy, Rachel" w:date="2022-04-14T17:04:00Z">
              <w:r w:rsidRPr="000E4784">
                <w:rPr>
                  <w:rFonts w:asciiTheme="minorHAnsi" w:hAnsiTheme="minorHAnsi" w:cstheme="minorHAnsi"/>
                  <w:sz w:val="22"/>
                  <w:szCs w:val="22"/>
                  <w:rPrChange w:id="1668" w:author="Guy, Rachel" w:date="2022-04-14T17:06:00Z">
                    <w:rPr>
                      <w:rFonts w:ascii="Garamond" w:hAnsi="Garamond"/>
                      <w:sz w:val="22"/>
                      <w:szCs w:val="22"/>
                    </w:rPr>
                  </w:rPrChange>
                </w:rPr>
                <w:t>4/29/2021</w:t>
              </w:r>
            </w:ins>
          </w:p>
        </w:tc>
        <w:tc>
          <w:tcPr>
            <w:tcW w:w="1408" w:type="dxa"/>
            <w:noWrap/>
            <w:hideMark/>
          </w:tcPr>
          <w:p w14:paraId="4B152BD8" w14:textId="77777777" w:rsidR="003D0A3A" w:rsidRPr="000E4784" w:rsidRDefault="003D0A3A" w:rsidP="003D0A3A">
            <w:pPr>
              <w:pStyle w:val="HTMLPreformatted"/>
              <w:tabs>
                <w:tab w:val="left" w:pos="1080"/>
                <w:tab w:val="left" w:pos="2070"/>
                <w:tab w:val="left" w:pos="3240"/>
              </w:tabs>
              <w:rPr>
                <w:ins w:id="1669" w:author="Guy, Rachel" w:date="2022-04-14T17:04:00Z"/>
                <w:rFonts w:asciiTheme="minorHAnsi" w:hAnsiTheme="minorHAnsi" w:cstheme="minorHAnsi"/>
                <w:sz w:val="22"/>
                <w:szCs w:val="22"/>
                <w:rPrChange w:id="1670" w:author="Guy, Rachel" w:date="2022-04-14T17:06:00Z">
                  <w:rPr>
                    <w:ins w:id="1671" w:author="Guy, Rachel" w:date="2022-04-14T17:04:00Z"/>
                    <w:rFonts w:ascii="Garamond" w:hAnsi="Garamond"/>
                    <w:sz w:val="22"/>
                    <w:szCs w:val="22"/>
                  </w:rPr>
                </w:rPrChange>
              </w:rPr>
            </w:pPr>
            <w:ins w:id="1672" w:author="Guy, Rachel" w:date="2022-04-14T17:04:00Z">
              <w:r w:rsidRPr="000E4784">
                <w:rPr>
                  <w:rFonts w:asciiTheme="minorHAnsi" w:hAnsiTheme="minorHAnsi" w:cstheme="minorHAnsi"/>
                  <w:sz w:val="22"/>
                  <w:szCs w:val="22"/>
                  <w:rPrChange w:id="1673" w:author="Guy, Rachel" w:date="2022-04-14T17:06:00Z">
                    <w:rPr>
                      <w:rFonts w:ascii="Garamond" w:hAnsi="Garamond"/>
                      <w:sz w:val="22"/>
                      <w:szCs w:val="22"/>
                    </w:rPr>
                  </w:rPrChange>
                </w:rPr>
                <w:t>13:45</w:t>
              </w:r>
            </w:ins>
          </w:p>
        </w:tc>
        <w:tc>
          <w:tcPr>
            <w:tcW w:w="1598" w:type="dxa"/>
            <w:noWrap/>
            <w:hideMark/>
          </w:tcPr>
          <w:p w14:paraId="063FE2A0" w14:textId="77777777" w:rsidR="003D0A3A" w:rsidRPr="000E4784" w:rsidRDefault="003D0A3A" w:rsidP="003D0A3A">
            <w:pPr>
              <w:pStyle w:val="HTMLPreformatted"/>
              <w:tabs>
                <w:tab w:val="left" w:pos="1080"/>
                <w:tab w:val="left" w:pos="2070"/>
                <w:tab w:val="left" w:pos="3240"/>
              </w:tabs>
              <w:rPr>
                <w:ins w:id="1674" w:author="Guy, Rachel" w:date="2022-04-14T17:04:00Z"/>
                <w:rFonts w:asciiTheme="minorHAnsi" w:hAnsiTheme="minorHAnsi" w:cstheme="minorHAnsi"/>
                <w:sz w:val="22"/>
                <w:szCs w:val="22"/>
                <w:rPrChange w:id="1675" w:author="Guy, Rachel" w:date="2022-04-14T17:06:00Z">
                  <w:rPr>
                    <w:ins w:id="1676" w:author="Guy, Rachel" w:date="2022-04-14T17:04:00Z"/>
                    <w:rFonts w:ascii="Garamond" w:hAnsi="Garamond"/>
                    <w:sz w:val="22"/>
                    <w:szCs w:val="22"/>
                  </w:rPr>
                </w:rPrChange>
              </w:rPr>
            </w:pPr>
            <w:ins w:id="1677" w:author="Guy, Rachel" w:date="2022-04-14T17:04:00Z">
              <w:r w:rsidRPr="000E4784">
                <w:rPr>
                  <w:rFonts w:asciiTheme="minorHAnsi" w:hAnsiTheme="minorHAnsi" w:cstheme="minorHAnsi"/>
                  <w:sz w:val="22"/>
                  <w:szCs w:val="22"/>
                  <w:rPrChange w:id="1678" w:author="Guy, Rachel" w:date="2022-04-14T17:06:00Z">
                    <w:rPr>
                      <w:rFonts w:ascii="Garamond" w:hAnsi="Garamond"/>
                      <w:sz w:val="22"/>
                      <w:szCs w:val="22"/>
                    </w:rPr>
                  </w:rPrChange>
                </w:rPr>
                <w:t>6/17/2021</w:t>
              </w:r>
            </w:ins>
          </w:p>
        </w:tc>
        <w:tc>
          <w:tcPr>
            <w:tcW w:w="1351" w:type="dxa"/>
            <w:noWrap/>
            <w:hideMark/>
          </w:tcPr>
          <w:p w14:paraId="5BE5CFD7" w14:textId="77777777" w:rsidR="003D0A3A" w:rsidRPr="000E4784" w:rsidRDefault="003D0A3A" w:rsidP="003D0A3A">
            <w:pPr>
              <w:pStyle w:val="HTMLPreformatted"/>
              <w:tabs>
                <w:tab w:val="left" w:pos="1080"/>
                <w:tab w:val="left" w:pos="2070"/>
                <w:tab w:val="left" w:pos="3240"/>
              </w:tabs>
              <w:rPr>
                <w:ins w:id="1679" w:author="Guy, Rachel" w:date="2022-04-14T17:04:00Z"/>
                <w:rFonts w:asciiTheme="minorHAnsi" w:hAnsiTheme="minorHAnsi" w:cstheme="minorHAnsi"/>
                <w:sz w:val="22"/>
                <w:szCs w:val="22"/>
                <w:rPrChange w:id="1680" w:author="Guy, Rachel" w:date="2022-04-14T17:06:00Z">
                  <w:rPr>
                    <w:ins w:id="1681" w:author="Guy, Rachel" w:date="2022-04-14T17:04:00Z"/>
                    <w:rFonts w:ascii="Garamond" w:hAnsi="Garamond"/>
                    <w:sz w:val="22"/>
                    <w:szCs w:val="22"/>
                  </w:rPr>
                </w:rPrChange>
              </w:rPr>
            </w:pPr>
            <w:ins w:id="1682" w:author="Guy, Rachel" w:date="2022-04-14T17:04:00Z">
              <w:r w:rsidRPr="000E4784">
                <w:rPr>
                  <w:rFonts w:asciiTheme="minorHAnsi" w:hAnsiTheme="minorHAnsi" w:cstheme="minorHAnsi"/>
                  <w:sz w:val="22"/>
                  <w:szCs w:val="22"/>
                  <w:rPrChange w:id="1683" w:author="Guy, Rachel" w:date="2022-04-14T17:06:00Z">
                    <w:rPr>
                      <w:rFonts w:ascii="Garamond" w:hAnsi="Garamond"/>
                      <w:sz w:val="22"/>
                      <w:szCs w:val="22"/>
                    </w:rPr>
                  </w:rPrChange>
                </w:rPr>
                <w:t>12:45</w:t>
              </w:r>
            </w:ins>
          </w:p>
        </w:tc>
      </w:tr>
      <w:tr w:rsidR="000E4784" w:rsidRPr="000E4784" w14:paraId="01EA0B0F" w14:textId="77777777" w:rsidTr="003D0A3A">
        <w:trPr>
          <w:trHeight w:val="315"/>
          <w:ins w:id="1684" w:author="Guy, Rachel" w:date="2022-04-14T17:04:00Z"/>
        </w:trPr>
        <w:tc>
          <w:tcPr>
            <w:tcW w:w="1541" w:type="dxa"/>
            <w:noWrap/>
            <w:hideMark/>
          </w:tcPr>
          <w:p w14:paraId="71C276C2" w14:textId="77777777" w:rsidR="003D0A3A" w:rsidRPr="000E4784" w:rsidRDefault="003D0A3A" w:rsidP="003D0A3A">
            <w:pPr>
              <w:pStyle w:val="HTMLPreformatted"/>
              <w:tabs>
                <w:tab w:val="left" w:pos="1080"/>
                <w:tab w:val="left" w:pos="2070"/>
                <w:tab w:val="left" w:pos="3240"/>
              </w:tabs>
              <w:rPr>
                <w:ins w:id="1685" w:author="Guy, Rachel" w:date="2022-04-14T17:04:00Z"/>
                <w:rFonts w:asciiTheme="minorHAnsi" w:hAnsiTheme="minorHAnsi" w:cstheme="minorHAnsi"/>
                <w:sz w:val="22"/>
                <w:szCs w:val="22"/>
                <w:rPrChange w:id="1686" w:author="Guy, Rachel" w:date="2022-04-14T17:06:00Z">
                  <w:rPr>
                    <w:ins w:id="1687" w:author="Guy, Rachel" w:date="2022-04-14T17:04:00Z"/>
                    <w:rFonts w:ascii="Garamond" w:hAnsi="Garamond"/>
                    <w:sz w:val="22"/>
                    <w:szCs w:val="22"/>
                  </w:rPr>
                </w:rPrChange>
              </w:rPr>
            </w:pPr>
            <w:ins w:id="1688" w:author="Guy, Rachel" w:date="2022-04-14T17:04:00Z">
              <w:r w:rsidRPr="000E4784">
                <w:rPr>
                  <w:rFonts w:asciiTheme="minorHAnsi" w:hAnsiTheme="minorHAnsi" w:cstheme="minorHAnsi"/>
                  <w:sz w:val="22"/>
                  <w:szCs w:val="22"/>
                  <w:rPrChange w:id="1689" w:author="Guy, Rachel" w:date="2022-04-14T17:06:00Z">
                    <w:rPr>
                      <w:rFonts w:ascii="Garamond" w:hAnsi="Garamond"/>
                      <w:sz w:val="22"/>
                      <w:szCs w:val="22"/>
                    </w:rPr>
                  </w:rPrChange>
                </w:rPr>
                <w:t>6/17/2021</w:t>
              </w:r>
            </w:ins>
          </w:p>
        </w:tc>
        <w:tc>
          <w:tcPr>
            <w:tcW w:w="1408" w:type="dxa"/>
            <w:noWrap/>
            <w:hideMark/>
          </w:tcPr>
          <w:p w14:paraId="4C52E7E9" w14:textId="77777777" w:rsidR="003D0A3A" w:rsidRPr="000E4784" w:rsidRDefault="003D0A3A" w:rsidP="003D0A3A">
            <w:pPr>
              <w:pStyle w:val="HTMLPreformatted"/>
              <w:tabs>
                <w:tab w:val="left" w:pos="1080"/>
                <w:tab w:val="left" w:pos="2070"/>
                <w:tab w:val="left" w:pos="3240"/>
              </w:tabs>
              <w:rPr>
                <w:ins w:id="1690" w:author="Guy, Rachel" w:date="2022-04-14T17:04:00Z"/>
                <w:rFonts w:asciiTheme="minorHAnsi" w:hAnsiTheme="minorHAnsi" w:cstheme="minorHAnsi"/>
                <w:sz w:val="22"/>
                <w:szCs w:val="22"/>
                <w:rPrChange w:id="1691" w:author="Guy, Rachel" w:date="2022-04-14T17:06:00Z">
                  <w:rPr>
                    <w:ins w:id="1692" w:author="Guy, Rachel" w:date="2022-04-14T17:04:00Z"/>
                    <w:rFonts w:ascii="Garamond" w:hAnsi="Garamond"/>
                    <w:sz w:val="22"/>
                    <w:szCs w:val="22"/>
                  </w:rPr>
                </w:rPrChange>
              </w:rPr>
            </w:pPr>
            <w:ins w:id="1693" w:author="Guy, Rachel" w:date="2022-04-14T17:04:00Z">
              <w:r w:rsidRPr="000E4784">
                <w:rPr>
                  <w:rFonts w:asciiTheme="minorHAnsi" w:hAnsiTheme="minorHAnsi" w:cstheme="minorHAnsi"/>
                  <w:sz w:val="22"/>
                  <w:szCs w:val="22"/>
                  <w:rPrChange w:id="1694" w:author="Guy, Rachel" w:date="2022-04-14T17:06:00Z">
                    <w:rPr>
                      <w:rFonts w:ascii="Garamond" w:hAnsi="Garamond"/>
                      <w:sz w:val="22"/>
                      <w:szCs w:val="22"/>
                    </w:rPr>
                  </w:rPrChange>
                </w:rPr>
                <w:t>13:00</w:t>
              </w:r>
            </w:ins>
          </w:p>
        </w:tc>
        <w:tc>
          <w:tcPr>
            <w:tcW w:w="1598" w:type="dxa"/>
            <w:noWrap/>
            <w:hideMark/>
          </w:tcPr>
          <w:p w14:paraId="2397C42A" w14:textId="77777777" w:rsidR="003D0A3A" w:rsidRPr="000E4784" w:rsidRDefault="003D0A3A" w:rsidP="003D0A3A">
            <w:pPr>
              <w:pStyle w:val="HTMLPreformatted"/>
              <w:tabs>
                <w:tab w:val="left" w:pos="1080"/>
                <w:tab w:val="left" w:pos="2070"/>
                <w:tab w:val="left" w:pos="3240"/>
              </w:tabs>
              <w:rPr>
                <w:ins w:id="1695" w:author="Guy, Rachel" w:date="2022-04-14T17:04:00Z"/>
                <w:rFonts w:asciiTheme="minorHAnsi" w:hAnsiTheme="minorHAnsi" w:cstheme="minorHAnsi"/>
                <w:sz w:val="22"/>
                <w:szCs w:val="22"/>
                <w:rPrChange w:id="1696" w:author="Guy, Rachel" w:date="2022-04-14T17:06:00Z">
                  <w:rPr>
                    <w:ins w:id="1697" w:author="Guy, Rachel" w:date="2022-04-14T17:04:00Z"/>
                    <w:rFonts w:ascii="Garamond" w:hAnsi="Garamond"/>
                    <w:sz w:val="22"/>
                    <w:szCs w:val="22"/>
                  </w:rPr>
                </w:rPrChange>
              </w:rPr>
            </w:pPr>
            <w:ins w:id="1698" w:author="Guy, Rachel" w:date="2022-04-14T17:04:00Z">
              <w:r w:rsidRPr="000E4784">
                <w:rPr>
                  <w:rFonts w:asciiTheme="minorHAnsi" w:hAnsiTheme="minorHAnsi" w:cstheme="minorHAnsi"/>
                  <w:sz w:val="22"/>
                  <w:szCs w:val="22"/>
                  <w:rPrChange w:id="1699" w:author="Guy, Rachel" w:date="2022-04-14T17:06:00Z">
                    <w:rPr>
                      <w:rFonts w:ascii="Garamond" w:hAnsi="Garamond"/>
                      <w:sz w:val="22"/>
                      <w:szCs w:val="22"/>
                    </w:rPr>
                  </w:rPrChange>
                </w:rPr>
                <w:t>7/9/2021</w:t>
              </w:r>
            </w:ins>
          </w:p>
        </w:tc>
        <w:tc>
          <w:tcPr>
            <w:tcW w:w="1351" w:type="dxa"/>
            <w:noWrap/>
            <w:hideMark/>
          </w:tcPr>
          <w:p w14:paraId="104D5607" w14:textId="77777777" w:rsidR="003D0A3A" w:rsidRPr="000E4784" w:rsidRDefault="003D0A3A" w:rsidP="003D0A3A">
            <w:pPr>
              <w:pStyle w:val="HTMLPreformatted"/>
              <w:tabs>
                <w:tab w:val="left" w:pos="1080"/>
                <w:tab w:val="left" w:pos="2070"/>
                <w:tab w:val="left" w:pos="3240"/>
              </w:tabs>
              <w:rPr>
                <w:ins w:id="1700" w:author="Guy, Rachel" w:date="2022-04-14T17:04:00Z"/>
                <w:rFonts w:asciiTheme="minorHAnsi" w:hAnsiTheme="minorHAnsi" w:cstheme="minorHAnsi"/>
                <w:sz w:val="22"/>
                <w:szCs w:val="22"/>
                <w:rPrChange w:id="1701" w:author="Guy, Rachel" w:date="2022-04-14T17:06:00Z">
                  <w:rPr>
                    <w:ins w:id="1702" w:author="Guy, Rachel" w:date="2022-04-14T17:04:00Z"/>
                    <w:rFonts w:ascii="Garamond" w:hAnsi="Garamond"/>
                    <w:sz w:val="22"/>
                    <w:szCs w:val="22"/>
                  </w:rPr>
                </w:rPrChange>
              </w:rPr>
            </w:pPr>
            <w:ins w:id="1703" w:author="Guy, Rachel" w:date="2022-04-14T17:04:00Z">
              <w:r w:rsidRPr="000E4784">
                <w:rPr>
                  <w:rFonts w:asciiTheme="minorHAnsi" w:hAnsiTheme="minorHAnsi" w:cstheme="minorHAnsi"/>
                  <w:sz w:val="22"/>
                  <w:szCs w:val="22"/>
                  <w:rPrChange w:id="1704" w:author="Guy, Rachel" w:date="2022-04-14T17:06:00Z">
                    <w:rPr>
                      <w:rFonts w:ascii="Garamond" w:hAnsi="Garamond"/>
                      <w:sz w:val="22"/>
                      <w:szCs w:val="22"/>
                    </w:rPr>
                  </w:rPrChange>
                </w:rPr>
                <w:t>13:15</w:t>
              </w:r>
            </w:ins>
          </w:p>
        </w:tc>
      </w:tr>
      <w:tr w:rsidR="000E4784" w:rsidRPr="000E4784" w14:paraId="4C17D089" w14:textId="77777777" w:rsidTr="003D0A3A">
        <w:trPr>
          <w:trHeight w:val="315"/>
          <w:ins w:id="1705" w:author="Guy, Rachel" w:date="2022-04-14T17:04:00Z"/>
        </w:trPr>
        <w:tc>
          <w:tcPr>
            <w:tcW w:w="1541" w:type="dxa"/>
            <w:noWrap/>
            <w:hideMark/>
          </w:tcPr>
          <w:p w14:paraId="0AB700FD" w14:textId="77777777" w:rsidR="003D0A3A" w:rsidRPr="000E4784" w:rsidRDefault="003D0A3A" w:rsidP="003D0A3A">
            <w:pPr>
              <w:pStyle w:val="HTMLPreformatted"/>
              <w:tabs>
                <w:tab w:val="left" w:pos="1080"/>
                <w:tab w:val="left" w:pos="2070"/>
                <w:tab w:val="left" w:pos="3240"/>
              </w:tabs>
              <w:rPr>
                <w:ins w:id="1706" w:author="Guy, Rachel" w:date="2022-04-14T17:04:00Z"/>
                <w:rFonts w:asciiTheme="minorHAnsi" w:hAnsiTheme="minorHAnsi" w:cstheme="minorHAnsi"/>
                <w:sz w:val="22"/>
                <w:szCs w:val="22"/>
                <w:rPrChange w:id="1707" w:author="Guy, Rachel" w:date="2022-04-14T17:06:00Z">
                  <w:rPr>
                    <w:ins w:id="1708" w:author="Guy, Rachel" w:date="2022-04-14T17:04:00Z"/>
                    <w:rFonts w:ascii="Garamond" w:hAnsi="Garamond"/>
                    <w:sz w:val="22"/>
                    <w:szCs w:val="22"/>
                  </w:rPr>
                </w:rPrChange>
              </w:rPr>
            </w:pPr>
            <w:ins w:id="1709" w:author="Guy, Rachel" w:date="2022-04-14T17:04:00Z">
              <w:r w:rsidRPr="000E4784">
                <w:rPr>
                  <w:rFonts w:asciiTheme="minorHAnsi" w:hAnsiTheme="minorHAnsi" w:cstheme="minorHAnsi"/>
                  <w:sz w:val="22"/>
                  <w:szCs w:val="22"/>
                  <w:rPrChange w:id="1710" w:author="Guy, Rachel" w:date="2022-04-14T17:06:00Z">
                    <w:rPr>
                      <w:rFonts w:ascii="Garamond" w:hAnsi="Garamond"/>
                      <w:sz w:val="22"/>
                      <w:szCs w:val="22"/>
                    </w:rPr>
                  </w:rPrChange>
                </w:rPr>
                <w:t>7/9/2021</w:t>
              </w:r>
            </w:ins>
          </w:p>
        </w:tc>
        <w:tc>
          <w:tcPr>
            <w:tcW w:w="1408" w:type="dxa"/>
            <w:noWrap/>
            <w:hideMark/>
          </w:tcPr>
          <w:p w14:paraId="29ADA8C7" w14:textId="77777777" w:rsidR="003D0A3A" w:rsidRPr="000E4784" w:rsidRDefault="003D0A3A" w:rsidP="003D0A3A">
            <w:pPr>
              <w:pStyle w:val="HTMLPreformatted"/>
              <w:tabs>
                <w:tab w:val="left" w:pos="1080"/>
                <w:tab w:val="left" w:pos="2070"/>
                <w:tab w:val="left" w:pos="3240"/>
              </w:tabs>
              <w:rPr>
                <w:ins w:id="1711" w:author="Guy, Rachel" w:date="2022-04-14T17:04:00Z"/>
                <w:rFonts w:asciiTheme="minorHAnsi" w:hAnsiTheme="minorHAnsi" w:cstheme="minorHAnsi"/>
                <w:sz w:val="22"/>
                <w:szCs w:val="22"/>
                <w:rPrChange w:id="1712" w:author="Guy, Rachel" w:date="2022-04-14T17:06:00Z">
                  <w:rPr>
                    <w:ins w:id="1713" w:author="Guy, Rachel" w:date="2022-04-14T17:04:00Z"/>
                    <w:rFonts w:ascii="Garamond" w:hAnsi="Garamond"/>
                    <w:sz w:val="22"/>
                    <w:szCs w:val="22"/>
                  </w:rPr>
                </w:rPrChange>
              </w:rPr>
            </w:pPr>
            <w:ins w:id="1714" w:author="Guy, Rachel" w:date="2022-04-14T17:04:00Z">
              <w:r w:rsidRPr="000E4784">
                <w:rPr>
                  <w:rFonts w:asciiTheme="minorHAnsi" w:hAnsiTheme="minorHAnsi" w:cstheme="minorHAnsi"/>
                  <w:sz w:val="22"/>
                  <w:szCs w:val="22"/>
                  <w:rPrChange w:id="1715" w:author="Guy, Rachel" w:date="2022-04-14T17:06:00Z">
                    <w:rPr>
                      <w:rFonts w:ascii="Garamond" w:hAnsi="Garamond"/>
                      <w:sz w:val="22"/>
                      <w:szCs w:val="22"/>
                    </w:rPr>
                  </w:rPrChange>
                </w:rPr>
                <w:t>13:30</w:t>
              </w:r>
            </w:ins>
          </w:p>
        </w:tc>
        <w:tc>
          <w:tcPr>
            <w:tcW w:w="1598" w:type="dxa"/>
            <w:noWrap/>
            <w:hideMark/>
          </w:tcPr>
          <w:p w14:paraId="0630B3FA" w14:textId="77777777" w:rsidR="003D0A3A" w:rsidRPr="000E4784" w:rsidRDefault="003D0A3A" w:rsidP="003D0A3A">
            <w:pPr>
              <w:pStyle w:val="HTMLPreformatted"/>
              <w:tabs>
                <w:tab w:val="left" w:pos="1080"/>
                <w:tab w:val="left" w:pos="2070"/>
                <w:tab w:val="left" w:pos="3240"/>
              </w:tabs>
              <w:rPr>
                <w:ins w:id="1716" w:author="Guy, Rachel" w:date="2022-04-14T17:04:00Z"/>
                <w:rFonts w:asciiTheme="minorHAnsi" w:hAnsiTheme="minorHAnsi" w:cstheme="minorHAnsi"/>
                <w:sz w:val="22"/>
                <w:szCs w:val="22"/>
                <w:rPrChange w:id="1717" w:author="Guy, Rachel" w:date="2022-04-14T17:06:00Z">
                  <w:rPr>
                    <w:ins w:id="1718" w:author="Guy, Rachel" w:date="2022-04-14T17:04:00Z"/>
                    <w:rFonts w:ascii="Garamond" w:hAnsi="Garamond"/>
                    <w:sz w:val="22"/>
                    <w:szCs w:val="22"/>
                  </w:rPr>
                </w:rPrChange>
              </w:rPr>
            </w:pPr>
            <w:ins w:id="1719" w:author="Guy, Rachel" w:date="2022-04-14T17:04:00Z">
              <w:r w:rsidRPr="000E4784">
                <w:rPr>
                  <w:rFonts w:asciiTheme="minorHAnsi" w:hAnsiTheme="minorHAnsi" w:cstheme="minorHAnsi"/>
                  <w:sz w:val="22"/>
                  <w:szCs w:val="22"/>
                  <w:rPrChange w:id="1720" w:author="Guy, Rachel" w:date="2022-04-14T17:06:00Z">
                    <w:rPr>
                      <w:rFonts w:ascii="Garamond" w:hAnsi="Garamond"/>
                      <w:sz w:val="22"/>
                      <w:szCs w:val="22"/>
                    </w:rPr>
                  </w:rPrChange>
                </w:rPr>
                <w:t>8/11/2021</w:t>
              </w:r>
            </w:ins>
          </w:p>
        </w:tc>
        <w:tc>
          <w:tcPr>
            <w:tcW w:w="1351" w:type="dxa"/>
            <w:noWrap/>
            <w:hideMark/>
          </w:tcPr>
          <w:p w14:paraId="1575324F" w14:textId="77777777" w:rsidR="003D0A3A" w:rsidRPr="000E4784" w:rsidRDefault="003D0A3A" w:rsidP="003D0A3A">
            <w:pPr>
              <w:pStyle w:val="HTMLPreformatted"/>
              <w:tabs>
                <w:tab w:val="left" w:pos="1080"/>
                <w:tab w:val="left" w:pos="2070"/>
                <w:tab w:val="left" w:pos="3240"/>
              </w:tabs>
              <w:rPr>
                <w:ins w:id="1721" w:author="Guy, Rachel" w:date="2022-04-14T17:04:00Z"/>
                <w:rFonts w:asciiTheme="minorHAnsi" w:hAnsiTheme="minorHAnsi" w:cstheme="minorHAnsi"/>
                <w:sz w:val="22"/>
                <w:szCs w:val="22"/>
                <w:rPrChange w:id="1722" w:author="Guy, Rachel" w:date="2022-04-14T17:06:00Z">
                  <w:rPr>
                    <w:ins w:id="1723" w:author="Guy, Rachel" w:date="2022-04-14T17:04:00Z"/>
                    <w:rFonts w:ascii="Garamond" w:hAnsi="Garamond"/>
                    <w:sz w:val="22"/>
                    <w:szCs w:val="22"/>
                  </w:rPr>
                </w:rPrChange>
              </w:rPr>
            </w:pPr>
            <w:ins w:id="1724" w:author="Guy, Rachel" w:date="2022-04-14T17:04:00Z">
              <w:r w:rsidRPr="000E4784">
                <w:rPr>
                  <w:rFonts w:asciiTheme="minorHAnsi" w:hAnsiTheme="minorHAnsi" w:cstheme="minorHAnsi"/>
                  <w:sz w:val="22"/>
                  <w:szCs w:val="22"/>
                  <w:rPrChange w:id="1725" w:author="Guy, Rachel" w:date="2022-04-14T17:06:00Z">
                    <w:rPr>
                      <w:rFonts w:ascii="Garamond" w:hAnsi="Garamond"/>
                      <w:sz w:val="22"/>
                      <w:szCs w:val="22"/>
                    </w:rPr>
                  </w:rPrChange>
                </w:rPr>
                <w:t>10:45</w:t>
              </w:r>
            </w:ins>
          </w:p>
        </w:tc>
      </w:tr>
      <w:tr w:rsidR="000E4784" w:rsidRPr="000E4784" w14:paraId="680FC2B9" w14:textId="77777777" w:rsidTr="003D0A3A">
        <w:trPr>
          <w:trHeight w:val="315"/>
          <w:ins w:id="1726" w:author="Guy, Rachel" w:date="2022-04-14T17:04:00Z"/>
        </w:trPr>
        <w:tc>
          <w:tcPr>
            <w:tcW w:w="1541" w:type="dxa"/>
            <w:noWrap/>
            <w:hideMark/>
          </w:tcPr>
          <w:p w14:paraId="48A7F312" w14:textId="77777777" w:rsidR="003D0A3A" w:rsidRPr="000E4784" w:rsidRDefault="003D0A3A" w:rsidP="003D0A3A">
            <w:pPr>
              <w:pStyle w:val="HTMLPreformatted"/>
              <w:tabs>
                <w:tab w:val="left" w:pos="1080"/>
                <w:tab w:val="left" w:pos="2070"/>
                <w:tab w:val="left" w:pos="3240"/>
              </w:tabs>
              <w:rPr>
                <w:ins w:id="1727" w:author="Guy, Rachel" w:date="2022-04-14T17:04:00Z"/>
                <w:rFonts w:asciiTheme="minorHAnsi" w:hAnsiTheme="minorHAnsi" w:cstheme="minorHAnsi"/>
                <w:sz w:val="22"/>
                <w:szCs w:val="22"/>
                <w:rPrChange w:id="1728" w:author="Guy, Rachel" w:date="2022-04-14T17:06:00Z">
                  <w:rPr>
                    <w:ins w:id="1729" w:author="Guy, Rachel" w:date="2022-04-14T17:04:00Z"/>
                    <w:rFonts w:ascii="Garamond" w:hAnsi="Garamond"/>
                    <w:sz w:val="22"/>
                    <w:szCs w:val="22"/>
                  </w:rPr>
                </w:rPrChange>
              </w:rPr>
            </w:pPr>
            <w:ins w:id="1730" w:author="Guy, Rachel" w:date="2022-04-14T17:04:00Z">
              <w:r w:rsidRPr="000E4784">
                <w:rPr>
                  <w:rFonts w:asciiTheme="minorHAnsi" w:hAnsiTheme="minorHAnsi" w:cstheme="minorHAnsi"/>
                  <w:sz w:val="22"/>
                  <w:szCs w:val="22"/>
                  <w:rPrChange w:id="1731" w:author="Guy, Rachel" w:date="2022-04-14T17:06:00Z">
                    <w:rPr>
                      <w:rFonts w:ascii="Garamond" w:hAnsi="Garamond"/>
                      <w:sz w:val="22"/>
                      <w:szCs w:val="22"/>
                    </w:rPr>
                  </w:rPrChange>
                </w:rPr>
                <w:t>9/13/2021</w:t>
              </w:r>
            </w:ins>
          </w:p>
        </w:tc>
        <w:tc>
          <w:tcPr>
            <w:tcW w:w="1408" w:type="dxa"/>
            <w:noWrap/>
            <w:hideMark/>
          </w:tcPr>
          <w:p w14:paraId="6E24CCDB" w14:textId="77777777" w:rsidR="003D0A3A" w:rsidRPr="000E4784" w:rsidRDefault="003D0A3A" w:rsidP="003D0A3A">
            <w:pPr>
              <w:pStyle w:val="HTMLPreformatted"/>
              <w:tabs>
                <w:tab w:val="left" w:pos="1080"/>
                <w:tab w:val="left" w:pos="2070"/>
                <w:tab w:val="left" w:pos="3240"/>
              </w:tabs>
              <w:rPr>
                <w:ins w:id="1732" w:author="Guy, Rachel" w:date="2022-04-14T17:04:00Z"/>
                <w:rFonts w:asciiTheme="minorHAnsi" w:hAnsiTheme="minorHAnsi" w:cstheme="minorHAnsi"/>
                <w:sz w:val="22"/>
                <w:szCs w:val="22"/>
                <w:rPrChange w:id="1733" w:author="Guy, Rachel" w:date="2022-04-14T17:06:00Z">
                  <w:rPr>
                    <w:ins w:id="1734" w:author="Guy, Rachel" w:date="2022-04-14T17:04:00Z"/>
                    <w:rFonts w:ascii="Garamond" w:hAnsi="Garamond"/>
                    <w:sz w:val="22"/>
                    <w:szCs w:val="22"/>
                  </w:rPr>
                </w:rPrChange>
              </w:rPr>
            </w:pPr>
            <w:ins w:id="1735" w:author="Guy, Rachel" w:date="2022-04-14T17:04:00Z">
              <w:r w:rsidRPr="000E4784">
                <w:rPr>
                  <w:rFonts w:asciiTheme="minorHAnsi" w:hAnsiTheme="minorHAnsi" w:cstheme="minorHAnsi"/>
                  <w:sz w:val="22"/>
                  <w:szCs w:val="22"/>
                  <w:rPrChange w:id="1736" w:author="Guy, Rachel" w:date="2022-04-14T17:06:00Z">
                    <w:rPr>
                      <w:rFonts w:ascii="Garamond" w:hAnsi="Garamond"/>
                      <w:sz w:val="22"/>
                      <w:szCs w:val="22"/>
                    </w:rPr>
                  </w:rPrChange>
                </w:rPr>
                <w:t>14:15</w:t>
              </w:r>
            </w:ins>
          </w:p>
        </w:tc>
        <w:tc>
          <w:tcPr>
            <w:tcW w:w="1598" w:type="dxa"/>
            <w:noWrap/>
            <w:hideMark/>
          </w:tcPr>
          <w:p w14:paraId="14D3ED2A" w14:textId="77777777" w:rsidR="003D0A3A" w:rsidRPr="000E4784" w:rsidRDefault="003D0A3A" w:rsidP="003D0A3A">
            <w:pPr>
              <w:pStyle w:val="HTMLPreformatted"/>
              <w:tabs>
                <w:tab w:val="left" w:pos="1080"/>
                <w:tab w:val="left" w:pos="2070"/>
                <w:tab w:val="left" w:pos="3240"/>
              </w:tabs>
              <w:rPr>
                <w:ins w:id="1737" w:author="Guy, Rachel" w:date="2022-04-14T17:04:00Z"/>
                <w:rFonts w:asciiTheme="minorHAnsi" w:hAnsiTheme="minorHAnsi" w:cstheme="minorHAnsi"/>
                <w:sz w:val="22"/>
                <w:szCs w:val="22"/>
                <w:rPrChange w:id="1738" w:author="Guy, Rachel" w:date="2022-04-14T17:06:00Z">
                  <w:rPr>
                    <w:ins w:id="1739" w:author="Guy, Rachel" w:date="2022-04-14T17:04:00Z"/>
                    <w:rFonts w:ascii="Garamond" w:hAnsi="Garamond"/>
                    <w:sz w:val="22"/>
                    <w:szCs w:val="22"/>
                  </w:rPr>
                </w:rPrChange>
              </w:rPr>
            </w:pPr>
            <w:ins w:id="1740" w:author="Guy, Rachel" w:date="2022-04-14T17:04:00Z">
              <w:r w:rsidRPr="000E4784">
                <w:rPr>
                  <w:rFonts w:asciiTheme="minorHAnsi" w:hAnsiTheme="minorHAnsi" w:cstheme="minorHAnsi"/>
                  <w:sz w:val="22"/>
                  <w:szCs w:val="22"/>
                  <w:rPrChange w:id="1741" w:author="Guy, Rachel" w:date="2022-04-14T17:06:00Z">
                    <w:rPr>
                      <w:rFonts w:ascii="Garamond" w:hAnsi="Garamond"/>
                      <w:sz w:val="22"/>
                      <w:szCs w:val="22"/>
                    </w:rPr>
                  </w:rPrChange>
                </w:rPr>
                <w:t>10/22/2021</w:t>
              </w:r>
            </w:ins>
          </w:p>
        </w:tc>
        <w:tc>
          <w:tcPr>
            <w:tcW w:w="1351" w:type="dxa"/>
            <w:noWrap/>
            <w:hideMark/>
          </w:tcPr>
          <w:p w14:paraId="213E24A0" w14:textId="77777777" w:rsidR="003D0A3A" w:rsidRPr="000E4784" w:rsidRDefault="003D0A3A" w:rsidP="003D0A3A">
            <w:pPr>
              <w:pStyle w:val="HTMLPreformatted"/>
              <w:tabs>
                <w:tab w:val="left" w:pos="1080"/>
                <w:tab w:val="left" w:pos="2070"/>
                <w:tab w:val="left" w:pos="3240"/>
              </w:tabs>
              <w:rPr>
                <w:ins w:id="1742" w:author="Guy, Rachel" w:date="2022-04-14T17:04:00Z"/>
                <w:rFonts w:asciiTheme="minorHAnsi" w:hAnsiTheme="minorHAnsi" w:cstheme="minorHAnsi"/>
                <w:sz w:val="22"/>
                <w:szCs w:val="22"/>
                <w:rPrChange w:id="1743" w:author="Guy, Rachel" w:date="2022-04-14T17:06:00Z">
                  <w:rPr>
                    <w:ins w:id="1744" w:author="Guy, Rachel" w:date="2022-04-14T17:04:00Z"/>
                    <w:rFonts w:ascii="Garamond" w:hAnsi="Garamond"/>
                    <w:sz w:val="22"/>
                    <w:szCs w:val="22"/>
                  </w:rPr>
                </w:rPrChange>
              </w:rPr>
            </w:pPr>
            <w:ins w:id="1745" w:author="Guy, Rachel" w:date="2022-04-14T17:04:00Z">
              <w:r w:rsidRPr="000E4784">
                <w:rPr>
                  <w:rFonts w:asciiTheme="minorHAnsi" w:hAnsiTheme="minorHAnsi" w:cstheme="minorHAnsi"/>
                  <w:sz w:val="22"/>
                  <w:szCs w:val="22"/>
                  <w:rPrChange w:id="1746" w:author="Guy, Rachel" w:date="2022-04-14T17:06:00Z">
                    <w:rPr>
                      <w:rFonts w:ascii="Garamond" w:hAnsi="Garamond"/>
                      <w:sz w:val="22"/>
                      <w:szCs w:val="22"/>
                    </w:rPr>
                  </w:rPrChange>
                </w:rPr>
                <w:t>13:30</w:t>
              </w:r>
            </w:ins>
          </w:p>
        </w:tc>
      </w:tr>
      <w:tr w:rsidR="000E4784" w:rsidRPr="000E4784" w14:paraId="34C9342C" w14:textId="77777777" w:rsidTr="003D0A3A">
        <w:trPr>
          <w:trHeight w:val="315"/>
          <w:ins w:id="1747" w:author="Guy, Rachel" w:date="2022-04-14T17:04:00Z"/>
        </w:trPr>
        <w:tc>
          <w:tcPr>
            <w:tcW w:w="1541" w:type="dxa"/>
            <w:noWrap/>
            <w:hideMark/>
          </w:tcPr>
          <w:p w14:paraId="3FAE20AD" w14:textId="77777777" w:rsidR="003D0A3A" w:rsidRPr="000E4784" w:rsidRDefault="003D0A3A" w:rsidP="003D0A3A">
            <w:pPr>
              <w:pStyle w:val="HTMLPreformatted"/>
              <w:tabs>
                <w:tab w:val="left" w:pos="1080"/>
                <w:tab w:val="left" w:pos="2070"/>
                <w:tab w:val="left" w:pos="3240"/>
              </w:tabs>
              <w:rPr>
                <w:ins w:id="1748" w:author="Guy, Rachel" w:date="2022-04-14T17:04:00Z"/>
                <w:rFonts w:asciiTheme="minorHAnsi" w:hAnsiTheme="minorHAnsi" w:cstheme="minorHAnsi"/>
                <w:sz w:val="22"/>
                <w:szCs w:val="22"/>
                <w:rPrChange w:id="1749" w:author="Guy, Rachel" w:date="2022-04-14T17:06:00Z">
                  <w:rPr>
                    <w:ins w:id="1750" w:author="Guy, Rachel" w:date="2022-04-14T17:04:00Z"/>
                    <w:rFonts w:ascii="Garamond" w:hAnsi="Garamond"/>
                    <w:sz w:val="22"/>
                    <w:szCs w:val="22"/>
                  </w:rPr>
                </w:rPrChange>
              </w:rPr>
            </w:pPr>
            <w:ins w:id="1751" w:author="Guy, Rachel" w:date="2022-04-14T17:04:00Z">
              <w:r w:rsidRPr="000E4784">
                <w:rPr>
                  <w:rFonts w:asciiTheme="minorHAnsi" w:hAnsiTheme="minorHAnsi" w:cstheme="minorHAnsi"/>
                  <w:sz w:val="22"/>
                  <w:szCs w:val="22"/>
                  <w:rPrChange w:id="1752" w:author="Guy, Rachel" w:date="2022-04-14T17:06:00Z">
                    <w:rPr>
                      <w:rFonts w:ascii="Garamond" w:hAnsi="Garamond"/>
                      <w:sz w:val="22"/>
                      <w:szCs w:val="22"/>
                    </w:rPr>
                  </w:rPrChange>
                </w:rPr>
                <w:t>10/22/2021</w:t>
              </w:r>
            </w:ins>
          </w:p>
        </w:tc>
        <w:tc>
          <w:tcPr>
            <w:tcW w:w="1408" w:type="dxa"/>
            <w:noWrap/>
            <w:hideMark/>
          </w:tcPr>
          <w:p w14:paraId="16287527" w14:textId="77777777" w:rsidR="003D0A3A" w:rsidRPr="000E4784" w:rsidRDefault="003D0A3A" w:rsidP="003D0A3A">
            <w:pPr>
              <w:pStyle w:val="HTMLPreformatted"/>
              <w:tabs>
                <w:tab w:val="left" w:pos="1080"/>
                <w:tab w:val="left" w:pos="2070"/>
                <w:tab w:val="left" w:pos="3240"/>
              </w:tabs>
              <w:rPr>
                <w:ins w:id="1753" w:author="Guy, Rachel" w:date="2022-04-14T17:04:00Z"/>
                <w:rFonts w:asciiTheme="minorHAnsi" w:hAnsiTheme="minorHAnsi" w:cstheme="minorHAnsi"/>
                <w:sz w:val="22"/>
                <w:szCs w:val="22"/>
                <w:rPrChange w:id="1754" w:author="Guy, Rachel" w:date="2022-04-14T17:06:00Z">
                  <w:rPr>
                    <w:ins w:id="1755" w:author="Guy, Rachel" w:date="2022-04-14T17:04:00Z"/>
                    <w:rFonts w:ascii="Garamond" w:hAnsi="Garamond"/>
                    <w:sz w:val="22"/>
                    <w:szCs w:val="22"/>
                  </w:rPr>
                </w:rPrChange>
              </w:rPr>
            </w:pPr>
            <w:ins w:id="1756" w:author="Guy, Rachel" w:date="2022-04-14T17:04:00Z">
              <w:r w:rsidRPr="000E4784">
                <w:rPr>
                  <w:rFonts w:asciiTheme="minorHAnsi" w:hAnsiTheme="minorHAnsi" w:cstheme="minorHAnsi"/>
                  <w:sz w:val="22"/>
                  <w:szCs w:val="22"/>
                  <w:rPrChange w:id="1757" w:author="Guy, Rachel" w:date="2022-04-14T17:06:00Z">
                    <w:rPr>
                      <w:rFonts w:ascii="Garamond" w:hAnsi="Garamond"/>
                      <w:sz w:val="22"/>
                      <w:szCs w:val="22"/>
                    </w:rPr>
                  </w:rPrChange>
                </w:rPr>
                <w:t>13:45</w:t>
              </w:r>
            </w:ins>
          </w:p>
        </w:tc>
        <w:tc>
          <w:tcPr>
            <w:tcW w:w="1598" w:type="dxa"/>
            <w:noWrap/>
            <w:hideMark/>
          </w:tcPr>
          <w:p w14:paraId="292306A7" w14:textId="77777777" w:rsidR="003D0A3A" w:rsidRPr="000E4784" w:rsidRDefault="003D0A3A" w:rsidP="003D0A3A">
            <w:pPr>
              <w:pStyle w:val="HTMLPreformatted"/>
              <w:tabs>
                <w:tab w:val="left" w:pos="1080"/>
                <w:tab w:val="left" w:pos="2070"/>
                <w:tab w:val="left" w:pos="3240"/>
              </w:tabs>
              <w:rPr>
                <w:ins w:id="1758" w:author="Guy, Rachel" w:date="2022-04-14T17:04:00Z"/>
                <w:rFonts w:asciiTheme="minorHAnsi" w:hAnsiTheme="minorHAnsi" w:cstheme="minorHAnsi"/>
                <w:sz w:val="22"/>
                <w:szCs w:val="22"/>
                <w:rPrChange w:id="1759" w:author="Guy, Rachel" w:date="2022-04-14T17:06:00Z">
                  <w:rPr>
                    <w:ins w:id="1760" w:author="Guy, Rachel" w:date="2022-04-14T17:04:00Z"/>
                    <w:rFonts w:ascii="Garamond" w:hAnsi="Garamond"/>
                    <w:sz w:val="22"/>
                    <w:szCs w:val="22"/>
                  </w:rPr>
                </w:rPrChange>
              </w:rPr>
            </w:pPr>
            <w:ins w:id="1761" w:author="Guy, Rachel" w:date="2022-04-14T17:04:00Z">
              <w:r w:rsidRPr="000E4784">
                <w:rPr>
                  <w:rFonts w:asciiTheme="minorHAnsi" w:hAnsiTheme="minorHAnsi" w:cstheme="minorHAnsi"/>
                  <w:sz w:val="22"/>
                  <w:szCs w:val="22"/>
                  <w:rPrChange w:id="1762" w:author="Guy, Rachel" w:date="2022-04-14T17:06:00Z">
                    <w:rPr>
                      <w:rFonts w:ascii="Garamond" w:hAnsi="Garamond"/>
                      <w:sz w:val="22"/>
                      <w:szCs w:val="22"/>
                    </w:rPr>
                  </w:rPrChange>
                </w:rPr>
                <w:t>11/22/2021</w:t>
              </w:r>
            </w:ins>
          </w:p>
        </w:tc>
        <w:tc>
          <w:tcPr>
            <w:tcW w:w="1351" w:type="dxa"/>
            <w:noWrap/>
            <w:hideMark/>
          </w:tcPr>
          <w:p w14:paraId="3FC2F1F6" w14:textId="77777777" w:rsidR="003D0A3A" w:rsidRPr="000E4784" w:rsidRDefault="003D0A3A" w:rsidP="003D0A3A">
            <w:pPr>
              <w:pStyle w:val="HTMLPreformatted"/>
              <w:tabs>
                <w:tab w:val="left" w:pos="1080"/>
                <w:tab w:val="left" w:pos="2070"/>
                <w:tab w:val="left" w:pos="3240"/>
              </w:tabs>
              <w:rPr>
                <w:ins w:id="1763" w:author="Guy, Rachel" w:date="2022-04-14T17:04:00Z"/>
                <w:rFonts w:asciiTheme="minorHAnsi" w:hAnsiTheme="minorHAnsi" w:cstheme="minorHAnsi"/>
                <w:sz w:val="22"/>
                <w:szCs w:val="22"/>
                <w:rPrChange w:id="1764" w:author="Guy, Rachel" w:date="2022-04-14T17:06:00Z">
                  <w:rPr>
                    <w:ins w:id="1765" w:author="Guy, Rachel" w:date="2022-04-14T17:04:00Z"/>
                    <w:rFonts w:ascii="Garamond" w:hAnsi="Garamond"/>
                    <w:sz w:val="22"/>
                    <w:szCs w:val="22"/>
                  </w:rPr>
                </w:rPrChange>
              </w:rPr>
            </w:pPr>
            <w:ins w:id="1766" w:author="Guy, Rachel" w:date="2022-04-14T17:04:00Z">
              <w:r w:rsidRPr="000E4784">
                <w:rPr>
                  <w:rFonts w:asciiTheme="minorHAnsi" w:hAnsiTheme="minorHAnsi" w:cstheme="minorHAnsi"/>
                  <w:sz w:val="22"/>
                  <w:szCs w:val="22"/>
                  <w:rPrChange w:id="1767" w:author="Guy, Rachel" w:date="2022-04-14T17:06:00Z">
                    <w:rPr>
                      <w:rFonts w:ascii="Garamond" w:hAnsi="Garamond"/>
                      <w:sz w:val="22"/>
                      <w:szCs w:val="22"/>
                    </w:rPr>
                  </w:rPrChange>
                </w:rPr>
                <w:t>11:30</w:t>
              </w:r>
            </w:ins>
          </w:p>
        </w:tc>
      </w:tr>
      <w:tr w:rsidR="000E4784" w:rsidRPr="000E4784" w14:paraId="55511817" w14:textId="77777777" w:rsidTr="003D0A3A">
        <w:trPr>
          <w:trHeight w:val="315"/>
          <w:ins w:id="1768" w:author="Guy, Rachel" w:date="2022-04-14T17:04:00Z"/>
        </w:trPr>
        <w:tc>
          <w:tcPr>
            <w:tcW w:w="1541" w:type="dxa"/>
            <w:noWrap/>
            <w:hideMark/>
          </w:tcPr>
          <w:p w14:paraId="25E3529A" w14:textId="77777777" w:rsidR="003D0A3A" w:rsidRPr="000E4784" w:rsidRDefault="003D0A3A" w:rsidP="003D0A3A">
            <w:pPr>
              <w:pStyle w:val="HTMLPreformatted"/>
              <w:tabs>
                <w:tab w:val="left" w:pos="1080"/>
                <w:tab w:val="left" w:pos="2070"/>
                <w:tab w:val="left" w:pos="3240"/>
              </w:tabs>
              <w:rPr>
                <w:ins w:id="1769" w:author="Guy, Rachel" w:date="2022-04-14T17:04:00Z"/>
                <w:rFonts w:asciiTheme="minorHAnsi" w:hAnsiTheme="minorHAnsi" w:cstheme="minorHAnsi"/>
                <w:sz w:val="22"/>
                <w:szCs w:val="22"/>
                <w:rPrChange w:id="1770" w:author="Guy, Rachel" w:date="2022-04-14T17:06:00Z">
                  <w:rPr>
                    <w:ins w:id="1771" w:author="Guy, Rachel" w:date="2022-04-14T17:04:00Z"/>
                    <w:rFonts w:ascii="Garamond" w:hAnsi="Garamond"/>
                    <w:sz w:val="22"/>
                    <w:szCs w:val="22"/>
                  </w:rPr>
                </w:rPrChange>
              </w:rPr>
            </w:pPr>
            <w:ins w:id="1772" w:author="Guy, Rachel" w:date="2022-04-14T17:04:00Z">
              <w:r w:rsidRPr="000E4784">
                <w:rPr>
                  <w:rFonts w:asciiTheme="minorHAnsi" w:hAnsiTheme="minorHAnsi" w:cstheme="minorHAnsi"/>
                  <w:sz w:val="22"/>
                  <w:szCs w:val="22"/>
                  <w:rPrChange w:id="1773" w:author="Guy, Rachel" w:date="2022-04-14T17:06:00Z">
                    <w:rPr>
                      <w:rFonts w:ascii="Garamond" w:hAnsi="Garamond"/>
                      <w:sz w:val="22"/>
                      <w:szCs w:val="22"/>
                    </w:rPr>
                  </w:rPrChange>
                </w:rPr>
                <w:t>11/22/2021</w:t>
              </w:r>
            </w:ins>
          </w:p>
        </w:tc>
        <w:tc>
          <w:tcPr>
            <w:tcW w:w="1408" w:type="dxa"/>
            <w:noWrap/>
            <w:hideMark/>
          </w:tcPr>
          <w:p w14:paraId="1CE4B6E3" w14:textId="77777777" w:rsidR="003D0A3A" w:rsidRPr="000E4784" w:rsidRDefault="003D0A3A" w:rsidP="003D0A3A">
            <w:pPr>
              <w:pStyle w:val="HTMLPreformatted"/>
              <w:tabs>
                <w:tab w:val="left" w:pos="1080"/>
                <w:tab w:val="left" w:pos="2070"/>
                <w:tab w:val="left" w:pos="3240"/>
              </w:tabs>
              <w:rPr>
                <w:ins w:id="1774" w:author="Guy, Rachel" w:date="2022-04-14T17:04:00Z"/>
                <w:rFonts w:asciiTheme="minorHAnsi" w:hAnsiTheme="minorHAnsi" w:cstheme="minorHAnsi"/>
                <w:sz w:val="22"/>
                <w:szCs w:val="22"/>
                <w:rPrChange w:id="1775" w:author="Guy, Rachel" w:date="2022-04-14T17:06:00Z">
                  <w:rPr>
                    <w:ins w:id="1776" w:author="Guy, Rachel" w:date="2022-04-14T17:04:00Z"/>
                    <w:rFonts w:ascii="Garamond" w:hAnsi="Garamond"/>
                    <w:sz w:val="22"/>
                    <w:szCs w:val="22"/>
                  </w:rPr>
                </w:rPrChange>
              </w:rPr>
            </w:pPr>
            <w:ins w:id="1777" w:author="Guy, Rachel" w:date="2022-04-14T17:04:00Z">
              <w:r w:rsidRPr="000E4784">
                <w:rPr>
                  <w:rFonts w:asciiTheme="minorHAnsi" w:hAnsiTheme="minorHAnsi" w:cstheme="minorHAnsi"/>
                  <w:sz w:val="22"/>
                  <w:szCs w:val="22"/>
                  <w:rPrChange w:id="1778" w:author="Guy, Rachel" w:date="2022-04-14T17:06:00Z">
                    <w:rPr>
                      <w:rFonts w:ascii="Garamond" w:hAnsi="Garamond"/>
                      <w:sz w:val="22"/>
                      <w:szCs w:val="22"/>
                    </w:rPr>
                  </w:rPrChange>
                </w:rPr>
                <w:t>11:45</w:t>
              </w:r>
            </w:ins>
          </w:p>
        </w:tc>
        <w:tc>
          <w:tcPr>
            <w:tcW w:w="1598" w:type="dxa"/>
            <w:noWrap/>
            <w:hideMark/>
          </w:tcPr>
          <w:p w14:paraId="0D48ED3F" w14:textId="77777777" w:rsidR="003D0A3A" w:rsidRPr="000E4784" w:rsidRDefault="003D0A3A" w:rsidP="003D0A3A">
            <w:pPr>
              <w:pStyle w:val="HTMLPreformatted"/>
              <w:tabs>
                <w:tab w:val="left" w:pos="1080"/>
                <w:tab w:val="left" w:pos="2070"/>
                <w:tab w:val="left" w:pos="3240"/>
              </w:tabs>
              <w:rPr>
                <w:ins w:id="1779" w:author="Guy, Rachel" w:date="2022-04-14T17:04:00Z"/>
                <w:rFonts w:asciiTheme="minorHAnsi" w:hAnsiTheme="minorHAnsi" w:cstheme="minorHAnsi"/>
                <w:sz w:val="22"/>
                <w:szCs w:val="22"/>
                <w:rPrChange w:id="1780" w:author="Guy, Rachel" w:date="2022-04-14T17:06:00Z">
                  <w:rPr>
                    <w:ins w:id="1781" w:author="Guy, Rachel" w:date="2022-04-14T17:04:00Z"/>
                    <w:rFonts w:ascii="Garamond" w:hAnsi="Garamond"/>
                    <w:sz w:val="22"/>
                    <w:szCs w:val="22"/>
                  </w:rPr>
                </w:rPrChange>
              </w:rPr>
            </w:pPr>
            <w:ins w:id="1782" w:author="Guy, Rachel" w:date="2022-04-14T17:04:00Z">
              <w:r w:rsidRPr="000E4784">
                <w:rPr>
                  <w:rFonts w:asciiTheme="minorHAnsi" w:hAnsiTheme="minorHAnsi" w:cstheme="minorHAnsi"/>
                  <w:sz w:val="22"/>
                  <w:szCs w:val="22"/>
                  <w:rPrChange w:id="1783" w:author="Guy, Rachel" w:date="2022-04-14T17:06:00Z">
                    <w:rPr>
                      <w:rFonts w:ascii="Garamond" w:hAnsi="Garamond"/>
                      <w:sz w:val="22"/>
                      <w:szCs w:val="22"/>
                    </w:rPr>
                  </w:rPrChange>
                </w:rPr>
                <w:t>12/28/2021</w:t>
              </w:r>
            </w:ins>
          </w:p>
        </w:tc>
        <w:tc>
          <w:tcPr>
            <w:tcW w:w="1351" w:type="dxa"/>
            <w:noWrap/>
            <w:hideMark/>
          </w:tcPr>
          <w:p w14:paraId="41C24801" w14:textId="77777777" w:rsidR="003D0A3A" w:rsidRPr="000E4784" w:rsidRDefault="003D0A3A" w:rsidP="003D0A3A">
            <w:pPr>
              <w:pStyle w:val="HTMLPreformatted"/>
              <w:tabs>
                <w:tab w:val="left" w:pos="1080"/>
                <w:tab w:val="left" w:pos="2070"/>
                <w:tab w:val="left" w:pos="3240"/>
              </w:tabs>
              <w:rPr>
                <w:ins w:id="1784" w:author="Guy, Rachel" w:date="2022-04-14T17:04:00Z"/>
                <w:rFonts w:asciiTheme="minorHAnsi" w:hAnsiTheme="minorHAnsi" w:cstheme="minorHAnsi"/>
                <w:sz w:val="22"/>
                <w:szCs w:val="22"/>
                <w:rPrChange w:id="1785" w:author="Guy, Rachel" w:date="2022-04-14T17:06:00Z">
                  <w:rPr>
                    <w:ins w:id="1786" w:author="Guy, Rachel" w:date="2022-04-14T17:04:00Z"/>
                    <w:rFonts w:ascii="Garamond" w:hAnsi="Garamond"/>
                    <w:sz w:val="22"/>
                    <w:szCs w:val="22"/>
                  </w:rPr>
                </w:rPrChange>
              </w:rPr>
            </w:pPr>
            <w:ins w:id="1787" w:author="Guy, Rachel" w:date="2022-04-14T17:04:00Z">
              <w:r w:rsidRPr="000E4784">
                <w:rPr>
                  <w:rFonts w:asciiTheme="minorHAnsi" w:hAnsiTheme="minorHAnsi" w:cstheme="minorHAnsi"/>
                  <w:sz w:val="22"/>
                  <w:szCs w:val="22"/>
                  <w:rPrChange w:id="1788" w:author="Guy, Rachel" w:date="2022-04-14T17:06:00Z">
                    <w:rPr>
                      <w:rFonts w:ascii="Garamond" w:hAnsi="Garamond"/>
                      <w:sz w:val="22"/>
                      <w:szCs w:val="22"/>
                    </w:rPr>
                  </w:rPrChange>
                </w:rPr>
                <w:t>12:15</w:t>
              </w:r>
            </w:ins>
          </w:p>
        </w:tc>
      </w:tr>
      <w:tr w:rsidR="000E4784" w:rsidRPr="000E4784" w14:paraId="2C7A2C43" w14:textId="77777777" w:rsidTr="003D0A3A">
        <w:trPr>
          <w:trHeight w:val="315"/>
          <w:ins w:id="1789" w:author="Guy, Rachel" w:date="2022-04-14T17:04:00Z"/>
        </w:trPr>
        <w:tc>
          <w:tcPr>
            <w:tcW w:w="1541" w:type="dxa"/>
            <w:noWrap/>
            <w:hideMark/>
          </w:tcPr>
          <w:p w14:paraId="2316205F" w14:textId="77777777" w:rsidR="003D0A3A" w:rsidRPr="000E4784" w:rsidRDefault="003D0A3A" w:rsidP="003D0A3A">
            <w:pPr>
              <w:pStyle w:val="HTMLPreformatted"/>
              <w:tabs>
                <w:tab w:val="left" w:pos="1080"/>
                <w:tab w:val="left" w:pos="2070"/>
                <w:tab w:val="left" w:pos="3240"/>
              </w:tabs>
              <w:rPr>
                <w:ins w:id="1790" w:author="Guy, Rachel" w:date="2022-04-14T17:04:00Z"/>
                <w:rFonts w:asciiTheme="minorHAnsi" w:hAnsiTheme="minorHAnsi" w:cstheme="minorHAnsi"/>
                <w:sz w:val="22"/>
                <w:szCs w:val="22"/>
                <w:rPrChange w:id="1791" w:author="Guy, Rachel" w:date="2022-04-14T17:06:00Z">
                  <w:rPr>
                    <w:ins w:id="1792" w:author="Guy, Rachel" w:date="2022-04-14T17:04:00Z"/>
                    <w:rFonts w:ascii="Garamond" w:hAnsi="Garamond"/>
                    <w:sz w:val="22"/>
                    <w:szCs w:val="22"/>
                  </w:rPr>
                </w:rPrChange>
              </w:rPr>
            </w:pPr>
            <w:ins w:id="1793" w:author="Guy, Rachel" w:date="2022-04-14T17:04:00Z">
              <w:r w:rsidRPr="000E4784">
                <w:rPr>
                  <w:rFonts w:asciiTheme="minorHAnsi" w:hAnsiTheme="minorHAnsi" w:cstheme="minorHAnsi"/>
                  <w:sz w:val="22"/>
                  <w:szCs w:val="22"/>
                  <w:rPrChange w:id="1794" w:author="Guy, Rachel" w:date="2022-04-14T17:06:00Z">
                    <w:rPr>
                      <w:rFonts w:ascii="Garamond" w:hAnsi="Garamond"/>
                      <w:sz w:val="22"/>
                      <w:szCs w:val="22"/>
                    </w:rPr>
                  </w:rPrChange>
                </w:rPr>
                <w:t>12/28/2021</w:t>
              </w:r>
            </w:ins>
          </w:p>
        </w:tc>
        <w:tc>
          <w:tcPr>
            <w:tcW w:w="1408" w:type="dxa"/>
            <w:noWrap/>
            <w:hideMark/>
          </w:tcPr>
          <w:p w14:paraId="22E49336" w14:textId="77777777" w:rsidR="003D0A3A" w:rsidRPr="000E4784" w:rsidRDefault="003D0A3A" w:rsidP="003D0A3A">
            <w:pPr>
              <w:pStyle w:val="HTMLPreformatted"/>
              <w:tabs>
                <w:tab w:val="left" w:pos="1080"/>
                <w:tab w:val="left" w:pos="2070"/>
                <w:tab w:val="left" w:pos="3240"/>
              </w:tabs>
              <w:rPr>
                <w:ins w:id="1795" w:author="Guy, Rachel" w:date="2022-04-14T17:04:00Z"/>
                <w:rFonts w:asciiTheme="minorHAnsi" w:hAnsiTheme="minorHAnsi" w:cstheme="minorHAnsi"/>
                <w:sz w:val="22"/>
                <w:szCs w:val="22"/>
                <w:rPrChange w:id="1796" w:author="Guy, Rachel" w:date="2022-04-14T17:06:00Z">
                  <w:rPr>
                    <w:ins w:id="1797" w:author="Guy, Rachel" w:date="2022-04-14T17:04:00Z"/>
                    <w:rFonts w:ascii="Garamond" w:hAnsi="Garamond"/>
                    <w:sz w:val="22"/>
                    <w:szCs w:val="22"/>
                  </w:rPr>
                </w:rPrChange>
              </w:rPr>
            </w:pPr>
            <w:ins w:id="1798" w:author="Guy, Rachel" w:date="2022-04-14T17:04:00Z">
              <w:r w:rsidRPr="000E4784">
                <w:rPr>
                  <w:rFonts w:asciiTheme="minorHAnsi" w:hAnsiTheme="minorHAnsi" w:cstheme="minorHAnsi"/>
                  <w:sz w:val="22"/>
                  <w:szCs w:val="22"/>
                  <w:rPrChange w:id="1799" w:author="Guy, Rachel" w:date="2022-04-14T17:06:00Z">
                    <w:rPr>
                      <w:rFonts w:ascii="Garamond" w:hAnsi="Garamond"/>
                      <w:sz w:val="22"/>
                      <w:szCs w:val="22"/>
                    </w:rPr>
                  </w:rPrChange>
                </w:rPr>
                <w:t>12:30</w:t>
              </w:r>
            </w:ins>
          </w:p>
        </w:tc>
        <w:tc>
          <w:tcPr>
            <w:tcW w:w="1598" w:type="dxa"/>
            <w:noWrap/>
            <w:hideMark/>
          </w:tcPr>
          <w:p w14:paraId="35F04906" w14:textId="77777777" w:rsidR="003D0A3A" w:rsidRPr="000E4784" w:rsidRDefault="003D0A3A" w:rsidP="003D0A3A">
            <w:pPr>
              <w:pStyle w:val="HTMLPreformatted"/>
              <w:tabs>
                <w:tab w:val="left" w:pos="1080"/>
                <w:tab w:val="left" w:pos="2070"/>
                <w:tab w:val="left" w:pos="3240"/>
              </w:tabs>
              <w:rPr>
                <w:ins w:id="1800" w:author="Guy, Rachel" w:date="2022-04-14T17:04:00Z"/>
                <w:rFonts w:asciiTheme="minorHAnsi" w:hAnsiTheme="minorHAnsi" w:cstheme="minorHAnsi"/>
                <w:sz w:val="22"/>
                <w:szCs w:val="22"/>
                <w:rPrChange w:id="1801" w:author="Guy, Rachel" w:date="2022-04-14T17:06:00Z">
                  <w:rPr>
                    <w:ins w:id="1802" w:author="Guy, Rachel" w:date="2022-04-14T17:04:00Z"/>
                    <w:rFonts w:ascii="Garamond" w:hAnsi="Garamond"/>
                    <w:sz w:val="22"/>
                    <w:szCs w:val="22"/>
                  </w:rPr>
                </w:rPrChange>
              </w:rPr>
            </w:pPr>
            <w:ins w:id="1803" w:author="Guy, Rachel" w:date="2022-04-14T17:04:00Z">
              <w:r w:rsidRPr="000E4784">
                <w:rPr>
                  <w:rFonts w:asciiTheme="minorHAnsi" w:hAnsiTheme="minorHAnsi" w:cstheme="minorHAnsi"/>
                  <w:sz w:val="22"/>
                  <w:szCs w:val="22"/>
                  <w:rPrChange w:id="1804" w:author="Guy, Rachel" w:date="2022-04-14T17:06:00Z">
                    <w:rPr>
                      <w:rFonts w:ascii="Garamond" w:hAnsi="Garamond"/>
                      <w:sz w:val="22"/>
                      <w:szCs w:val="22"/>
                    </w:rPr>
                  </w:rPrChange>
                </w:rPr>
                <w:t>1/21/2022</w:t>
              </w:r>
            </w:ins>
          </w:p>
        </w:tc>
        <w:tc>
          <w:tcPr>
            <w:tcW w:w="1351" w:type="dxa"/>
            <w:noWrap/>
            <w:hideMark/>
          </w:tcPr>
          <w:p w14:paraId="5E2E2CD1" w14:textId="77777777" w:rsidR="003D0A3A" w:rsidRPr="000E4784" w:rsidRDefault="003D0A3A" w:rsidP="003D0A3A">
            <w:pPr>
              <w:pStyle w:val="HTMLPreformatted"/>
              <w:tabs>
                <w:tab w:val="left" w:pos="1080"/>
                <w:tab w:val="left" w:pos="2070"/>
                <w:tab w:val="left" w:pos="3240"/>
              </w:tabs>
              <w:rPr>
                <w:ins w:id="1805" w:author="Guy, Rachel" w:date="2022-04-14T17:04:00Z"/>
                <w:rFonts w:asciiTheme="minorHAnsi" w:hAnsiTheme="minorHAnsi" w:cstheme="minorHAnsi"/>
                <w:sz w:val="22"/>
                <w:szCs w:val="22"/>
                <w:rPrChange w:id="1806" w:author="Guy, Rachel" w:date="2022-04-14T17:06:00Z">
                  <w:rPr>
                    <w:ins w:id="1807" w:author="Guy, Rachel" w:date="2022-04-14T17:04:00Z"/>
                    <w:rFonts w:ascii="Garamond" w:hAnsi="Garamond"/>
                    <w:sz w:val="22"/>
                    <w:szCs w:val="22"/>
                  </w:rPr>
                </w:rPrChange>
              </w:rPr>
            </w:pPr>
            <w:ins w:id="1808" w:author="Guy, Rachel" w:date="2022-04-14T17:04:00Z">
              <w:r w:rsidRPr="000E4784">
                <w:rPr>
                  <w:rFonts w:asciiTheme="minorHAnsi" w:hAnsiTheme="minorHAnsi" w:cstheme="minorHAnsi"/>
                  <w:sz w:val="22"/>
                  <w:szCs w:val="22"/>
                  <w:rPrChange w:id="1809" w:author="Guy, Rachel" w:date="2022-04-14T17:06:00Z">
                    <w:rPr>
                      <w:rFonts w:ascii="Garamond" w:hAnsi="Garamond"/>
                      <w:sz w:val="22"/>
                      <w:szCs w:val="22"/>
                    </w:rPr>
                  </w:rPrChange>
                </w:rPr>
                <w:t>14:15</w:t>
              </w:r>
            </w:ins>
          </w:p>
        </w:tc>
      </w:tr>
    </w:tbl>
    <w:p w14:paraId="45143172" w14:textId="77777777" w:rsidR="002C40B7" w:rsidRPr="003D0A3A" w:rsidRDefault="002C40B7" w:rsidP="004E7705">
      <w:pPr>
        <w:pStyle w:val="HTMLPreformatted"/>
        <w:tabs>
          <w:tab w:val="clear" w:pos="916"/>
          <w:tab w:val="clear" w:pos="1832"/>
          <w:tab w:val="clear" w:pos="2748"/>
          <w:tab w:val="left" w:pos="1080"/>
          <w:tab w:val="left" w:pos="2070"/>
          <w:tab w:val="left" w:pos="3240"/>
        </w:tabs>
        <w:rPr>
          <w:ins w:id="1810" w:author="Rose, Douglas" w:date="2022-03-16T15:58:00Z"/>
          <w:rFonts w:ascii="Garamond" w:hAnsi="Garamond" w:cs="Times New Roman"/>
          <w:sz w:val="22"/>
          <w:szCs w:val="22"/>
          <w:rPrChange w:id="1811" w:author="Guy, Rachel" w:date="2022-04-14T17:04:00Z">
            <w:rPr>
              <w:ins w:id="1812" w:author="Rose, Douglas" w:date="2022-03-16T15:58:00Z"/>
              <w:rFonts w:ascii="Garamond" w:hAnsi="Garamond" w:cs="Times New Roman"/>
              <w:b/>
              <w:bCs/>
              <w:sz w:val="22"/>
              <w:szCs w:val="22"/>
            </w:rPr>
          </w:rPrChange>
        </w:rPr>
      </w:pPr>
    </w:p>
    <w:p w14:paraId="2783F166" w14:textId="440BA7B9" w:rsidR="008371EB" w:rsidDel="004E7705" w:rsidRDefault="008371EB">
      <w:pPr>
        <w:pStyle w:val="HTMLPreformatted"/>
        <w:rPr>
          <w:del w:id="1813" w:author="Rose, Douglas" w:date="2022-03-16T15:58:00Z"/>
          <w:rFonts w:ascii="Garamond" w:hAnsi="Garamond"/>
          <w:sz w:val="22"/>
          <w:szCs w:val="22"/>
        </w:rPr>
      </w:pPr>
      <w:del w:id="1814" w:author="Rose, Douglas" w:date="2022-03-16T15:58:00Z">
        <w:r w:rsidDel="004E7705">
          <w:rPr>
            <w:rFonts w:ascii="Garamond" w:hAnsi="Garamond"/>
            <w:sz w:val="22"/>
            <w:szCs w:val="22"/>
          </w:rPr>
          <w:tab/>
          <w:delText>Example:</w:delText>
        </w:r>
      </w:del>
    </w:p>
    <w:p w14:paraId="0BD08B68" w14:textId="1C8B4101" w:rsidR="008371EB" w:rsidDel="004E7705" w:rsidRDefault="008371EB">
      <w:pPr>
        <w:pStyle w:val="HTMLPreformatted"/>
        <w:rPr>
          <w:del w:id="1815" w:author="Rose, Douglas" w:date="2022-03-16T15:58:00Z"/>
          <w:rFonts w:ascii="Garamond" w:hAnsi="Garamond"/>
          <w:sz w:val="22"/>
          <w:szCs w:val="22"/>
        </w:rPr>
      </w:pPr>
      <w:del w:id="1816" w:author="Rose, Douglas" w:date="2022-03-16T15:58:00Z">
        <w:r w:rsidDel="004E7705">
          <w:rPr>
            <w:rFonts w:ascii="Garamond" w:hAnsi="Garamond"/>
            <w:sz w:val="22"/>
            <w:szCs w:val="22"/>
          </w:rPr>
          <w:tab/>
        </w:r>
        <w:r w:rsidDel="004E7705">
          <w:rPr>
            <w:rFonts w:ascii="Garamond" w:hAnsi="Garamond"/>
            <w:sz w:val="22"/>
            <w:szCs w:val="22"/>
          </w:rPr>
          <w:tab/>
          <w:delText>Deployment</w:delText>
        </w:r>
        <w:r w:rsidDel="004E7705">
          <w:rPr>
            <w:rFonts w:ascii="Garamond" w:hAnsi="Garamond"/>
            <w:sz w:val="22"/>
            <w:szCs w:val="22"/>
          </w:rPr>
          <w:tab/>
        </w:r>
        <w:r w:rsidDel="004E7705">
          <w:rPr>
            <w:rFonts w:ascii="Garamond" w:hAnsi="Garamond"/>
            <w:sz w:val="22"/>
            <w:szCs w:val="22"/>
          </w:rPr>
          <w:tab/>
          <w:delText>Retrieval</w:delText>
        </w:r>
      </w:del>
    </w:p>
    <w:p w14:paraId="5A80D4D8" w14:textId="0EABA46B" w:rsidR="008371EB" w:rsidDel="004E7705" w:rsidRDefault="008371EB">
      <w:pPr>
        <w:pStyle w:val="HTMLPreformatted"/>
        <w:rPr>
          <w:del w:id="1817" w:author="Rose, Douglas" w:date="2022-03-16T15:58:00Z"/>
          <w:rFonts w:ascii="Garamond" w:hAnsi="Garamond"/>
          <w:sz w:val="22"/>
          <w:szCs w:val="22"/>
        </w:rPr>
      </w:pPr>
      <w:del w:id="1818" w:author="Rose, Douglas" w:date="2022-03-16T15:58:00Z">
        <w:r w:rsidDel="004E7705">
          <w:rPr>
            <w:rFonts w:ascii="Garamond" w:hAnsi="Garamond"/>
            <w:sz w:val="22"/>
            <w:szCs w:val="22"/>
          </w:rPr>
          <w:tab/>
        </w:r>
        <w:r w:rsidDel="004E7705">
          <w:rPr>
            <w:rFonts w:ascii="Garamond" w:hAnsi="Garamond"/>
            <w:sz w:val="22"/>
            <w:szCs w:val="22"/>
          </w:rPr>
          <w:tab/>
          <w:delText>Date/Time</w:delText>
        </w:r>
        <w:r w:rsidDel="004E7705">
          <w:rPr>
            <w:rFonts w:ascii="Garamond" w:hAnsi="Garamond"/>
            <w:sz w:val="22"/>
            <w:szCs w:val="22"/>
          </w:rPr>
          <w:tab/>
        </w:r>
        <w:r w:rsidDel="004E7705">
          <w:rPr>
            <w:rFonts w:ascii="Garamond" w:hAnsi="Garamond"/>
            <w:sz w:val="22"/>
            <w:szCs w:val="22"/>
          </w:rPr>
          <w:tab/>
          <w:delText>Date/Time</w:delText>
        </w:r>
      </w:del>
    </w:p>
    <w:p w14:paraId="1B7247ED" w14:textId="69CF57D6" w:rsidR="008371EB" w:rsidRDefault="008371EB">
      <w:pPr>
        <w:pStyle w:val="HTMLPreformatted"/>
        <w:rPr>
          <w:rFonts w:ascii="Garamond" w:hAnsi="Garamond"/>
          <w:sz w:val="22"/>
          <w:szCs w:val="22"/>
        </w:rPr>
      </w:pPr>
      <w:del w:id="1819" w:author="Rose, Douglas" w:date="2022-03-16T15:58:00Z">
        <w:r w:rsidDel="004E7705">
          <w:rPr>
            <w:rFonts w:ascii="Garamond" w:hAnsi="Garamond"/>
            <w:sz w:val="22"/>
            <w:szCs w:val="22"/>
          </w:rPr>
          <w:tab/>
        </w:r>
        <w:r w:rsidDel="004E7705">
          <w:rPr>
            <w:rFonts w:ascii="Garamond" w:hAnsi="Garamond"/>
            <w:sz w:val="22"/>
            <w:szCs w:val="22"/>
          </w:rPr>
          <w:tab/>
          <w:delText>1/02/2013 10:00</w:delText>
        </w:r>
        <w:r w:rsidDel="004E7705">
          <w:rPr>
            <w:rFonts w:ascii="Garamond" w:hAnsi="Garamond"/>
            <w:sz w:val="22"/>
            <w:szCs w:val="22"/>
          </w:rPr>
          <w:tab/>
        </w:r>
        <w:r w:rsidDel="004E7705">
          <w:rPr>
            <w:rFonts w:ascii="Garamond" w:hAnsi="Garamond"/>
            <w:sz w:val="22"/>
            <w:szCs w:val="22"/>
          </w:rPr>
          <w:tab/>
          <w:delText>1/16/2013 11:00</w:delText>
        </w:r>
      </w:del>
    </w:p>
    <w:p w14:paraId="0A3E0054" w14:textId="77777777" w:rsidR="008371EB" w:rsidRPr="008371EB" w:rsidRDefault="008371EB" w:rsidP="00AA53D4">
      <w:pPr>
        <w:pStyle w:val="HTMLPreformatted"/>
        <w:rPr>
          <w:rFonts w:ascii="Garamond" w:hAnsi="Garamond" w:cs="Times New Roman"/>
          <w:b/>
          <w:bCs/>
          <w:sz w:val="22"/>
          <w:szCs w:val="22"/>
        </w:rPr>
      </w:pPr>
    </w:p>
    <w:p w14:paraId="079F56F5" w14:textId="77777777" w:rsidR="00B4483D" w:rsidRPr="004341A7" w:rsidRDefault="00B4483D">
      <w:pPr>
        <w:pStyle w:val="HTMLPreformatted"/>
        <w:rPr>
          <w:rFonts w:ascii="Garamond" w:hAnsi="Garamond"/>
          <w:sz w:val="22"/>
          <w:szCs w:val="22"/>
        </w:rPr>
      </w:pPr>
    </w:p>
    <w:p w14:paraId="06D7B093" w14:textId="77777777" w:rsidR="008371EB" w:rsidRDefault="00B4483D" w:rsidP="009B3254">
      <w:pPr>
        <w:rPr>
          <w:rFonts w:ascii="Garamond" w:hAnsi="Garamond"/>
          <w:b/>
          <w:bCs/>
          <w:sz w:val="22"/>
          <w:szCs w:val="22"/>
        </w:rPr>
      </w:pPr>
      <w:r w:rsidRPr="004341A7">
        <w:rPr>
          <w:rFonts w:ascii="Garamond" w:hAnsi="Garamond"/>
          <w:b/>
          <w:bCs/>
          <w:sz w:val="22"/>
          <w:szCs w:val="22"/>
        </w:rPr>
        <w:t>7)  Distribution</w:t>
      </w:r>
      <w:r w:rsidR="00AA53D4" w:rsidRPr="004341A7">
        <w:rPr>
          <w:rFonts w:ascii="Garamond" w:hAnsi="Garamond"/>
          <w:b/>
          <w:bCs/>
          <w:sz w:val="22"/>
          <w:szCs w:val="22"/>
        </w:rPr>
        <w:t xml:space="preserve"> </w:t>
      </w:r>
      <w:r w:rsidR="003C4828" w:rsidRPr="004341A7">
        <w:rPr>
          <w:rFonts w:ascii="Garamond" w:hAnsi="Garamond"/>
          <w:b/>
          <w:bCs/>
          <w:sz w:val="22"/>
          <w:szCs w:val="22"/>
        </w:rPr>
        <w:t>–</w:t>
      </w:r>
      <w:r w:rsidR="00AA53D4" w:rsidRPr="004341A7">
        <w:rPr>
          <w:rFonts w:ascii="Garamond" w:hAnsi="Garamond"/>
          <w:b/>
          <w:bCs/>
          <w:sz w:val="22"/>
          <w:szCs w:val="22"/>
        </w:rPr>
        <w:t xml:space="preserve"> </w:t>
      </w:r>
    </w:p>
    <w:p w14:paraId="1B9DBA64" w14:textId="77777777" w:rsidR="00AA53D4" w:rsidRPr="004341A7" w:rsidDel="00EA221D" w:rsidRDefault="008371EB" w:rsidP="009B3254">
      <w:pPr>
        <w:rPr>
          <w:del w:id="1820" w:author="Patrick Hagan" w:date="2019-04-30T08:58:00Z"/>
          <w:rFonts w:ascii="Garamond" w:hAnsi="Garamond"/>
          <w:b/>
          <w:bCs/>
          <w:sz w:val="22"/>
          <w:szCs w:val="22"/>
        </w:rPr>
      </w:pPr>
      <w:del w:id="1821" w:author="Patrick Hagan" w:date="2019-04-30T08:58:00Z">
        <w:r w:rsidDel="00EA221D">
          <w:rPr>
            <w:rFonts w:ascii="Garamond" w:hAnsi="Garamond"/>
            <w:sz w:val="22"/>
            <w:szCs w:val="22"/>
          </w:rPr>
          <w:delText>[</w:delText>
        </w:r>
        <w:r w:rsidRPr="00BD482B" w:rsidDel="00EA221D">
          <w:rPr>
            <w:rFonts w:ascii="Garamond" w:hAnsi="Garamond"/>
            <w:sz w:val="22"/>
            <w:szCs w:val="22"/>
          </w:rPr>
          <w:delText>Instructions/Remove:</w:delText>
        </w:r>
        <w:r w:rsidDel="00EA221D">
          <w:rPr>
            <w:rFonts w:ascii="Garamond" w:hAnsi="Garamond"/>
            <w:sz w:val="22"/>
            <w:szCs w:val="22"/>
          </w:rPr>
          <w:delText xml:space="preserve"> </w:delText>
        </w:r>
        <w:r w:rsidR="00AA53D4" w:rsidRPr="004341A7" w:rsidDel="00EA221D">
          <w:rPr>
            <w:rFonts w:ascii="Garamond" w:hAnsi="Garamond"/>
            <w:sz w:val="22"/>
            <w:szCs w:val="22"/>
          </w:rPr>
          <w:delText xml:space="preserve">This section will address data ownership and data liability by </w:delText>
        </w:r>
        <w:r w:rsidR="00AA53D4" w:rsidRPr="004341A7" w:rsidDel="00EA221D">
          <w:rPr>
            <w:rFonts w:ascii="Garamond" w:hAnsi="Garamond"/>
            <w:sz w:val="22"/>
            <w:szCs w:val="22"/>
            <w:u w:val="single"/>
          </w:rPr>
          <w:delText>including the following excerpt</w:delText>
        </w:r>
        <w:r w:rsidR="00AA53D4" w:rsidRPr="004341A7" w:rsidDel="00EA221D">
          <w:rPr>
            <w:rFonts w:ascii="Garamond" w:hAnsi="Garamond"/>
            <w:sz w:val="22"/>
            <w:szCs w:val="22"/>
            <w:u w:val="words"/>
          </w:rPr>
          <w:delText xml:space="preserve"> </w:delText>
        </w:r>
        <w:r w:rsidR="00AA53D4" w:rsidRPr="004341A7" w:rsidDel="00EA221D">
          <w:rPr>
            <w:rFonts w:ascii="Garamond" w:hAnsi="Garamond"/>
            <w:sz w:val="22"/>
            <w:szCs w:val="22"/>
          </w:rPr>
          <w:delText>from the Ocean and Coastal Resource Management Data Dissemination Policy for the NERRS System-wide Monitoring Program in the metadata.</w:delText>
        </w:r>
        <w:r w:rsidDel="00EA221D">
          <w:rPr>
            <w:rFonts w:ascii="Garamond" w:hAnsi="Garamond"/>
            <w:sz w:val="22"/>
            <w:szCs w:val="22"/>
          </w:rPr>
          <w:delText>]</w:delText>
        </w:r>
      </w:del>
    </w:p>
    <w:p w14:paraId="0D0450A5" w14:textId="77777777" w:rsidR="00AA53D4" w:rsidRPr="004341A7" w:rsidRDefault="00AA53D4" w:rsidP="00AA53D4">
      <w:pPr>
        <w:jc w:val="both"/>
        <w:rPr>
          <w:rFonts w:ascii="Garamond" w:hAnsi="Garamond"/>
          <w:sz w:val="22"/>
          <w:szCs w:val="22"/>
        </w:rPr>
      </w:pPr>
    </w:p>
    <w:p w14:paraId="799673E6" w14:textId="77777777" w:rsidR="006446B6" w:rsidRPr="001E5567" w:rsidRDefault="006446B6" w:rsidP="001E5567">
      <w:pPr>
        <w:pStyle w:val="BodyTextIndent2"/>
        <w:spacing w:after="0" w:line="240" w:lineRule="auto"/>
        <w:ind w:right="900"/>
        <w:rPr>
          <w:rFonts w:ascii="Garamond" w:hAnsi="Garamond" w:cs="Arial"/>
          <w:sz w:val="22"/>
          <w:szCs w:val="22"/>
        </w:rPr>
      </w:pPr>
      <w:r w:rsidRPr="001E5567">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1BE933F8" w14:textId="77777777" w:rsidR="006446B6" w:rsidRPr="001E5567" w:rsidRDefault="006446B6" w:rsidP="006446B6">
      <w:pPr>
        <w:pStyle w:val="BodyTextIndent2"/>
        <w:spacing w:after="0" w:line="240" w:lineRule="auto"/>
        <w:ind w:left="0" w:right="900"/>
        <w:rPr>
          <w:rFonts w:ascii="Garamond" w:hAnsi="Garamond" w:cs="Arial"/>
          <w:sz w:val="22"/>
          <w:szCs w:val="22"/>
        </w:rPr>
      </w:pPr>
    </w:p>
    <w:p w14:paraId="5C7B7CD8" w14:textId="77777777" w:rsidR="006446B6" w:rsidRPr="001E5567" w:rsidRDefault="006446B6" w:rsidP="001E5567">
      <w:pPr>
        <w:pStyle w:val="BodyTextIndent2"/>
        <w:spacing w:after="0" w:line="240" w:lineRule="auto"/>
        <w:ind w:right="900"/>
        <w:rPr>
          <w:rFonts w:ascii="Garamond" w:hAnsi="Garamond" w:cs="Arial"/>
          <w:sz w:val="22"/>
          <w:szCs w:val="22"/>
        </w:rPr>
      </w:pPr>
      <w:r w:rsidRPr="001E5567">
        <w:rPr>
          <w:rFonts w:ascii="Garamond" w:hAnsi="Garamond" w:cs="Arial"/>
          <w:sz w:val="22"/>
          <w:szCs w:val="22"/>
        </w:rPr>
        <w:t>Requested citation format:</w:t>
      </w:r>
    </w:p>
    <w:p w14:paraId="08715CD0" w14:textId="77777777" w:rsidR="00AA53D4" w:rsidRPr="006446B6" w:rsidRDefault="00FA138D" w:rsidP="00FA138D">
      <w:pPr>
        <w:pStyle w:val="BodyTextIndent2"/>
        <w:spacing w:after="0" w:line="240" w:lineRule="auto"/>
        <w:ind w:right="720"/>
        <w:jc w:val="both"/>
        <w:rPr>
          <w:rFonts w:ascii="Garamond" w:hAnsi="Garamond"/>
          <w:sz w:val="22"/>
          <w:szCs w:val="22"/>
        </w:rPr>
      </w:pPr>
      <w:r w:rsidRPr="008C67E9">
        <w:rPr>
          <w:rFonts w:ascii="Garamond" w:hAnsi="Garamond"/>
          <w:sz w:val="22"/>
          <w:szCs w:val="22"/>
        </w:rPr>
        <w:t xml:space="preserve">NOAA National Estuarine Research Reserve System (NERRS). System-wide Monitoring Program. Data accessed from the NOAA NERRS Centralized Data Management Office website: </w:t>
      </w:r>
      <w:hyperlink r:id="rId6" w:history="1">
        <w:r w:rsidRPr="008C67E9">
          <w:rPr>
            <w:rStyle w:val="Hyperlink"/>
            <w:rFonts w:ascii="Garamond" w:hAnsi="Garamond"/>
            <w:sz w:val="22"/>
            <w:szCs w:val="22"/>
          </w:rPr>
          <w:t>http://www.nerrsdata.org/</w:t>
        </w:r>
      </w:hyperlink>
      <w:r w:rsidRPr="008C67E9">
        <w:rPr>
          <w:rFonts w:ascii="Garamond" w:hAnsi="Garamond"/>
          <w:sz w:val="22"/>
          <w:szCs w:val="22"/>
        </w:rPr>
        <w:t xml:space="preserve">; </w:t>
      </w:r>
      <w:r w:rsidRPr="008C67E9">
        <w:rPr>
          <w:rFonts w:ascii="Garamond" w:hAnsi="Garamond"/>
          <w:i/>
          <w:iCs/>
          <w:sz w:val="22"/>
          <w:szCs w:val="22"/>
        </w:rPr>
        <w:t xml:space="preserve">accessed </w:t>
      </w:r>
      <w:r w:rsidRPr="008C67E9">
        <w:rPr>
          <w:rFonts w:ascii="Garamond" w:hAnsi="Garamond"/>
          <w:sz w:val="22"/>
          <w:szCs w:val="22"/>
        </w:rPr>
        <w:t>12 October 201</w:t>
      </w:r>
      <w:r w:rsidR="00AA62CB">
        <w:rPr>
          <w:rFonts w:ascii="Garamond" w:hAnsi="Garamond"/>
          <w:sz w:val="22"/>
          <w:szCs w:val="22"/>
        </w:rPr>
        <w:t>8</w:t>
      </w:r>
      <w:r w:rsidR="006446B6" w:rsidRPr="001E5567">
        <w:rPr>
          <w:rFonts w:ascii="Garamond" w:hAnsi="Garamond" w:cs="Arial"/>
          <w:sz w:val="22"/>
          <w:szCs w:val="22"/>
        </w:rPr>
        <w:t>.</w:t>
      </w:r>
    </w:p>
    <w:p w14:paraId="00025216" w14:textId="77777777" w:rsidR="006446B6" w:rsidDel="004E7705" w:rsidRDefault="006446B6" w:rsidP="00AA53D4">
      <w:pPr>
        <w:pStyle w:val="BodyTextIndent2"/>
        <w:spacing w:after="0" w:line="240" w:lineRule="auto"/>
        <w:jc w:val="both"/>
        <w:rPr>
          <w:del w:id="1822" w:author="Rose, Douglas" w:date="2022-03-16T15:59:00Z"/>
          <w:rFonts w:ascii="Garamond" w:hAnsi="Garamond"/>
          <w:sz w:val="22"/>
          <w:szCs w:val="22"/>
        </w:rPr>
      </w:pPr>
    </w:p>
    <w:p w14:paraId="7413C425" w14:textId="33270B2D" w:rsidR="00AA53D4" w:rsidRPr="004341A7" w:rsidRDefault="006446B6">
      <w:pPr>
        <w:pStyle w:val="BodyTextIndent2"/>
        <w:spacing w:after="0" w:line="240" w:lineRule="auto"/>
        <w:ind w:left="0"/>
        <w:jc w:val="both"/>
        <w:rPr>
          <w:rFonts w:ascii="Garamond" w:hAnsi="Garamond"/>
          <w:sz w:val="22"/>
          <w:szCs w:val="22"/>
        </w:rPr>
        <w:pPrChange w:id="1823" w:author="Rose, Douglas" w:date="2022-03-16T15:59:00Z">
          <w:pPr>
            <w:pStyle w:val="BodyTextIndent2"/>
            <w:spacing w:after="0" w:line="240" w:lineRule="auto"/>
            <w:jc w:val="both"/>
          </w:pPr>
        </w:pPrChange>
      </w:pPr>
      <w:del w:id="1824" w:author="Rose, Douglas" w:date="2022-03-16T15:59:00Z">
        <w:r w:rsidDel="004E7705">
          <w:rPr>
            <w:rFonts w:ascii="Garamond" w:hAnsi="Garamond"/>
            <w:sz w:val="22"/>
            <w:szCs w:val="22"/>
          </w:rPr>
          <w:delText>.</w:delText>
        </w:r>
        <w:r w:rsidR="00AA53D4" w:rsidRPr="006446B6" w:rsidDel="004E7705">
          <w:rPr>
            <w:rFonts w:ascii="Garamond" w:hAnsi="Garamond"/>
            <w:sz w:val="22"/>
            <w:szCs w:val="22"/>
          </w:rPr>
          <w:delText xml:space="preserve">Also </w:delText>
        </w:r>
        <w:r w:rsidR="00AA53D4" w:rsidRPr="006446B6" w:rsidDel="004E7705">
          <w:rPr>
            <w:rFonts w:ascii="Garamond" w:hAnsi="Garamond"/>
            <w:sz w:val="22"/>
            <w:szCs w:val="22"/>
            <w:u w:val="single"/>
          </w:rPr>
          <w:delText>include the following excerpt</w:delText>
        </w:r>
        <w:r w:rsidR="00AA53D4" w:rsidRPr="006446B6" w:rsidDel="004E7705">
          <w:rPr>
            <w:rFonts w:ascii="Garamond" w:hAnsi="Garamond"/>
            <w:sz w:val="22"/>
            <w:szCs w:val="22"/>
          </w:rPr>
          <w:delText xml:space="preserve"> in the metadata which will address how</w:delText>
        </w:r>
        <w:r w:rsidR="00AA53D4" w:rsidRPr="004341A7" w:rsidDel="004E7705">
          <w:rPr>
            <w:rFonts w:ascii="Garamond" w:hAnsi="Garamond"/>
            <w:sz w:val="22"/>
            <w:szCs w:val="22"/>
          </w:rPr>
          <w:delText xml:space="preserve"> and where the data can be obtained</w:delText>
        </w:r>
      </w:del>
      <w:r w:rsidR="00AA53D4" w:rsidRPr="004341A7">
        <w:rPr>
          <w:rFonts w:ascii="Garamond" w:hAnsi="Garamond"/>
          <w:sz w:val="22"/>
          <w:szCs w:val="22"/>
        </w:rPr>
        <w:t xml:space="preserve">.  </w:t>
      </w:r>
    </w:p>
    <w:p w14:paraId="3558BB73" w14:textId="77777777" w:rsidR="00AA53D4" w:rsidRPr="004341A7" w:rsidRDefault="00AA53D4" w:rsidP="00AA53D4">
      <w:pPr>
        <w:pStyle w:val="BodyTextIndent2"/>
        <w:spacing w:after="0" w:line="240" w:lineRule="auto"/>
        <w:jc w:val="both"/>
        <w:rPr>
          <w:rFonts w:ascii="Garamond" w:hAnsi="Garamond"/>
          <w:sz w:val="22"/>
          <w:szCs w:val="22"/>
        </w:rPr>
      </w:pPr>
    </w:p>
    <w:p w14:paraId="281C03B8" w14:textId="77777777" w:rsidR="006446B6" w:rsidRPr="001E5567" w:rsidRDefault="006446B6" w:rsidP="001E5567">
      <w:pPr>
        <w:pStyle w:val="BodyTextIndent3"/>
        <w:spacing w:after="0"/>
        <w:ind w:left="720" w:right="900"/>
        <w:rPr>
          <w:rFonts w:ascii="Garamond" w:hAnsi="Garamond" w:cs="Arial"/>
          <w:sz w:val="22"/>
          <w:szCs w:val="22"/>
        </w:rPr>
      </w:pPr>
      <w:r w:rsidRPr="001E5567">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7" w:history="1">
        <w:r w:rsidR="00007333" w:rsidRPr="001E5567">
          <w:rPr>
            <w:rStyle w:val="Hyperlink"/>
            <w:rFonts w:ascii="Garamond" w:hAnsi="Garamond" w:cs="Arial"/>
            <w:sz w:val="22"/>
            <w:szCs w:val="22"/>
          </w:rPr>
          <w:t>www.nerrsdata.org</w:t>
        </w:r>
      </w:hyperlink>
      <w:r w:rsidRPr="001E5567">
        <w:rPr>
          <w:rFonts w:ascii="Garamond" w:hAnsi="Garamond" w:cs="Arial"/>
          <w:sz w:val="22"/>
          <w:szCs w:val="22"/>
        </w:rPr>
        <w:t xml:space="preserve">.  Data are available in comma delimited format.  </w:t>
      </w:r>
    </w:p>
    <w:p w14:paraId="55C7749F" w14:textId="77777777" w:rsidR="00B4483D" w:rsidRPr="004341A7" w:rsidRDefault="00B4483D">
      <w:pPr>
        <w:pStyle w:val="HTMLPreformatted"/>
        <w:rPr>
          <w:rFonts w:ascii="Garamond" w:hAnsi="Garamond"/>
          <w:sz w:val="22"/>
          <w:szCs w:val="22"/>
        </w:rPr>
      </w:pPr>
    </w:p>
    <w:p w14:paraId="5FD1DC3D" w14:textId="77777777" w:rsidR="008371EB" w:rsidRDefault="00B4483D" w:rsidP="00E47CBB">
      <w:pPr>
        <w:pStyle w:val="HTMLPreformatted"/>
        <w:rPr>
          <w:ins w:id="1825" w:author="Patrick Hagan" w:date="2019-04-30T09:00:00Z"/>
          <w:rFonts w:ascii="Garamond" w:hAnsi="Garamond" w:cs="Times New Roman"/>
          <w:b/>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r w:rsidR="00E47CBB" w:rsidRPr="004341A7">
        <w:rPr>
          <w:rFonts w:ascii="Garamond" w:hAnsi="Garamond"/>
          <w:b/>
          <w:bCs/>
          <w:sz w:val="22"/>
          <w:szCs w:val="22"/>
        </w:rPr>
        <w:t xml:space="preserve"> </w:t>
      </w:r>
      <w:r w:rsidR="00E47CBB" w:rsidRPr="004341A7">
        <w:rPr>
          <w:rFonts w:ascii="Garamond" w:hAnsi="Garamond" w:cs="Times New Roman"/>
          <w:bCs/>
          <w:sz w:val="22"/>
          <w:szCs w:val="22"/>
        </w:rPr>
        <w:t>(link to other products or programs)</w:t>
      </w:r>
      <w:r w:rsidR="00E47CBB" w:rsidRPr="004341A7">
        <w:rPr>
          <w:rFonts w:ascii="Garamond" w:hAnsi="Garamond" w:cs="Times New Roman"/>
          <w:b/>
          <w:sz w:val="22"/>
          <w:szCs w:val="22"/>
        </w:rPr>
        <w:t xml:space="preserve"> </w:t>
      </w:r>
      <w:r w:rsidR="003C4828" w:rsidRPr="004341A7">
        <w:rPr>
          <w:rFonts w:ascii="Garamond" w:hAnsi="Garamond" w:cs="Times New Roman"/>
          <w:b/>
          <w:sz w:val="22"/>
          <w:szCs w:val="22"/>
        </w:rPr>
        <w:t>–</w:t>
      </w:r>
      <w:r w:rsidR="00E47CBB" w:rsidRPr="004341A7">
        <w:rPr>
          <w:rFonts w:ascii="Garamond" w:hAnsi="Garamond" w:cs="Times New Roman"/>
          <w:b/>
          <w:sz w:val="22"/>
          <w:szCs w:val="22"/>
        </w:rPr>
        <w:t xml:space="preserve"> </w:t>
      </w:r>
    </w:p>
    <w:p w14:paraId="10FB0042" w14:textId="77777777" w:rsidR="00EA221D" w:rsidRDefault="00EA221D" w:rsidP="00E47CBB">
      <w:pPr>
        <w:pStyle w:val="HTMLPreformatted"/>
        <w:rPr>
          <w:rFonts w:ascii="Garamond" w:hAnsi="Garamond" w:cs="Times New Roman"/>
          <w:b/>
          <w:sz w:val="22"/>
          <w:szCs w:val="22"/>
        </w:rPr>
      </w:pPr>
    </w:p>
    <w:p w14:paraId="08458D44" w14:textId="77777777" w:rsidR="00E47CBB" w:rsidDel="00EA221D" w:rsidRDefault="00EA221D" w:rsidP="00E47CBB">
      <w:pPr>
        <w:pStyle w:val="HTMLPreformatted"/>
        <w:rPr>
          <w:del w:id="1826" w:author="Patrick Hagan" w:date="2019-04-30T09:00:00Z"/>
          <w:rFonts w:ascii="Garamond" w:hAnsi="Garamond" w:cs="Times New Roman"/>
          <w:sz w:val="22"/>
          <w:szCs w:val="22"/>
        </w:rPr>
      </w:pPr>
      <w:ins w:id="1827" w:author="Patrick Hagan" w:date="2019-04-30T09:01:00Z">
        <w:r w:rsidRPr="00EA221D">
          <w:rPr>
            <w:rFonts w:ascii="Garamond" w:hAnsi="Garamond"/>
            <w:bCs/>
            <w:sz w:val="22"/>
            <w:szCs w:val="22"/>
          </w:rPr>
          <w:t xml:space="preserve">As part of the SWMP long-term monitoring program, SAP NERR also monitors 15-minute meteorological along with monthly grab samples and diel sampling for nutrient data which may be correlated with this water quality dataset.  These data are available at </w:t>
        </w:r>
        <w:r w:rsidRPr="00EA221D">
          <w:rPr>
            <w:rFonts w:ascii="Garamond" w:hAnsi="Garamond"/>
            <w:bCs/>
            <w:sz w:val="22"/>
            <w:szCs w:val="22"/>
          </w:rPr>
          <w:fldChar w:fldCharType="begin"/>
        </w:r>
        <w:r w:rsidRPr="00EA221D">
          <w:rPr>
            <w:rFonts w:ascii="Garamond" w:hAnsi="Garamond"/>
            <w:bCs/>
            <w:sz w:val="22"/>
            <w:szCs w:val="22"/>
          </w:rPr>
          <w:instrText xml:space="preserve"> HYPERLINK "http://www.nerrsdata.org" </w:instrText>
        </w:r>
        <w:r w:rsidRPr="00EA221D">
          <w:rPr>
            <w:rFonts w:ascii="Garamond" w:hAnsi="Garamond"/>
            <w:bCs/>
            <w:sz w:val="22"/>
            <w:szCs w:val="22"/>
          </w:rPr>
          <w:fldChar w:fldCharType="separate"/>
        </w:r>
        <w:r w:rsidRPr="00EA221D">
          <w:rPr>
            <w:rStyle w:val="Hyperlink"/>
            <w:rFonts w:ascii="Garamond" w:hAnsi="Garamond"/>
            <w:bCs/>
            <w:sz w:val="22"/>
            <w:szCs w:val="22"/>
          </w:rPr>
          <w:t>www.nerrsdata.org</w:t>
        </w:r>
        <w:r w:rsidRPr="00EA221D">
          <w:rPr>
            <w:rFonts w:ascii="Garamond" w:hAnsi="Garamond"/>
            <w:bCs/>
            <w:sz w:val="22"/>
            <w:szCs w:val="22"/>
          </w:rPr>
          <w:fldChar w:fldCharType="end"/>
        </w:r>
        <w:r w:rsidRPr="00EA221D">
          <w:rPr>
            <w:rFonts w:ascii="Garamond" w:hAnsi="Garamond"/>
            <w:bCs/>
            <w:sz w:val="22"/>
            <w:szCs w:val="22"/>
          </w:rPr>
          <w:t>.</w:t>
        </w:r>
        <w:r>
          <w:rPr>
            <w:rFonts w:ascii="Garamond" w:hAnsi="Garamond"/>
            <w:bCs/>
            <w:sz w:val="22"/>
            <w:szCs w:val="22"/>
          </w:rPr>
          <w:t xml:space="preserve"> </w:t>
        </w:r>
      </w:ins>
      <w:ins w:id="1828" w:author="Patrick Hagan" w:date="2019-04-30T09:00:00Z">
        <w:r w:rsidRPr="007B07C5">
          <w:rPr>
            <w:rFonts w:ascii="Garamond" w:hAnsi="Garamond" w:cs="Times New Roman"/>
            <w:bCs/>
            <w:sz w:val="22"/>
            <w:szCs w:val="22"/>
          </w:rPr>
          <w:t>Furthermore</w:t>
        </w:r>
      </w:ins>
      <w:ins w:id="1829" w:author="Patrick Hagan" w:date="2019-04-30T09:01:00Z">
        <w:r>
          <w:rPr>
            <w:rFonts w:ascii="Garamond" w:hAnsi="Garamond" w:cs="Times New Roman"/>
            <w:bCs/>
            <w:sz w:val="22"/>
            <w:szCs w:val="22"/>
          </w:rPr>
          <w:t>,</w:t>
        </w:r>
      </w:ins>
      <w:ins w:id="1830" w:author="Patrick Hagan" w:date="2019-04-30T09:00:00Z">
        <w:r w:rsidRPr="007B07C5">
          <w:rPr>
            <w:rFonts w:ascii="Garamond" w:hAnsi="Garamond" w:cs="Times New Roman"/>
            <w:bCs/>
            <w:sz w:val="22"/>
            <w:szCs w:val="22"/>
          </w:rPr>
          <w:t xml:space="preserve"> Sapelo Island has a long history of maintaining research. In 1953, the University of Georgia Marine Institute (UGAMI) was </w:t>
        </w:r>
        <w:proofErr w:type="gramStart"/>
        <w:r w:rsidRPr="007B07C5">
          <w:rPr>
            <w:rFonts w:ascii="Garamond" w:hAnsi="Garamond" w:cs="Times New Roman"/>
            <w:bCs/>
            <w:sz w:val="22"/>
            <w:szCs w:val="22"/>
          </w:rPr>
          <w:t>formed</w:t>
        </w:r>
        <w:proofErr w:type="gramEnd"/>
        <w:r w:rsidRPr="007B07C5">
          <w:rPr>
            <w:rFonts w:ascii="Garamond" w:hAnsi="Garamond" w:cs="Times New Roman"/>
            <w:bCs/>
            <w:sz w:val="22"/>
            <w:szCs w:val="22"/>
          </w:rPr>
          <w:t xml:space="preserve"> and the island became a working laboratory for many.  The research continues today with SAP NERR and UGAMI creating a unique partnership with much of the current research being done facilitated by SAP NERR and UGAMI together.  Given UGAMI's long history on Sapelo, a bibliographic list of over 800 articles of current and previous research can be found on the UGAMI website: http://www.uga.edu/ugami and on the Sapelo Island NERR site: </w:t>
        </w:r>
        <w:proofErr w:type="gramStart"/>
        <w:r w:rsidRPr="007B07C5">
          <w:rPr>
            <w:rFonts w:ascii="Garamond" w:hAnsi="Garamond" w:cs="Times New Roman"/>
            <w:bCs/>
            <w:sz w:val="22"/>
            <w:szCs w:val="22"/>
          </w:rPr>
          <w:t>http://www.sapelonerr.org .</w:t>
        </w:r>
        <w:proofErr w:type="gramEnd"/>
        <w:r w:rsidDel="00EA221D">
          <w:rPr>
            <w:rFonts w:ascii="Garamond" w:hAnsi="Garamond" w:cs="Times New Roman"/>
            <w:sz w:val="22"/>
            <w:szCs w:val="22"/>
          </w:rPr>
          <w:t xml:space="preserve"> </w:t>
        </w:r>
      </w:ins>
      <w:del w:id="1831" w:author="Patrick Hagan" w:date="2019-04-30T09:00:00Z">
        <w:r w:rsidR="008371EB" w:rsidDel="00EA221D">
          <w:rPr>
            <w:rFonts w:ascii="Garamond" w:hAnsi="Garamond" w:cs="Times New Roman"/>
            <w:sz w:val="22"/>
            <w:szCs w:val="22"/>
          </w:rPr>
          <w:delText>[</w:delText>
        </w:r>
        <w:r w:rsidR="008371EB" w:rsidRPr="00BD482B" w:rsidDel="00EA221D">
          <w:rPr>
            <w:rFonts w:ascii="Garamond" w:hAnsi="Garamond" w:cs="Times New Roman"/>
            <w:sz w:val="22"/>
            <w:szCs w:val="22"/>
          </w:rPr>
          <w:delText>Instructions/Remove:</w:delText>
        </w:r>
        <w:r w:rsidR="008371EB" w:rsidDel="00EA221D">
          <w:rPr>
            <w:rFonts w:ascii="Garamond" w:hAnsi="Garamond" w:cs="Times New Roman"/>
            <w:sz w:val="22"/>
            <w:szCs w:val="22"/>
          </w:rPr>
          <w:delText xml:space="preserve"> </w:delText>
        </w:r>
        <w:r w:rsidR="009D0A44" w:rsidRPr="004341A7" w:rsidDel="00EA221D">
          <w:rPr>
            <w:rFonts w:ascii="Garamond" w:hAnsi="Garamond" w:cs="Times New Roman"/>
            <w:sz w:val="22"/>
            <w:szCs w:val="22"/>
          </w:rPr>
          <w:delText>Include</w:delText>
        </w:r>
        <w:r w:rsidR="009D0A44" w:rsidDel="00EA221D">
          <w:rPr>
            <w:rFonts w:ascii="Garamond" w:hAnsi="Garamond" w:cs="Times New Roman"/>
            <w:sz w:val="22"/>
            <w:szCs w:val="22"/>
          </w:rPr>
          <w:delText>d in annual metadata document</w:delText>
        </w:r>
        <w:r w:rsidR="008371EB" w:rsidDel="00EA221D">
          <w:rPr>
            <w:rFonts w:ascii="Garamond" w:hAnsi="Garamond" w:cs="Times New Roman"/>
            <w:sz w:val="22"/>
            <w:szCs w:val="22"/>
          </w:rPr>
          <w:delText>]</w:delText>
        </w:r>
      </w:del>
    </w:p>
    <w:p w14:paraId="6F492066" w14:textId="77777777" w:rsidR="008371EB" w:rsidRPr="00476F73" w:rsidDel="00EA221D" w:rsidRDefault="008371EB" w:rsidP="008371EB">
      <w:pPr>
        <w:ind w:left="360" w:right="180"/>
        <w:rPr>
          <w:del w:id="1832" w:author="Patrick Hagan" w:date="2019-04-30T09:00:00Z"/>
          <w:rFonts w:ascii="Garamond" w:hAnsi="Garamond"/>
          <w:sz w:val="22"/>
          <w:szCs w:val="22"/>
        </w:rPr>
      </w:pPr>
      <w:del w:id="1833" w:author="Patrick Hagan" w:date="2019-04-30T09:00:00Z">
        <w:r w:rsidRPr="00476F73" w:rsidDel="00EA221D">
          <w:rPr>
            <w:rFonts w:ascii="Garamond" w:hAnsi="Garamond"/>
            <w:sz w:val="22"/>
            <w:szCs w:val="22"/>
          </w:rPr>
          <w:delText xml:space="preserve">As part of the SWMP long-term monitoring program, </w:delText>
        </w:r>
        <w:r w:rsidDel="00EA221D">
          <w:rPr>
            <w:rFonts w:ascii="Garamond" w:hAnsi="Garamond"/>
            <w:sz w:val="22"/>
            <w:szCs w:val="22"/>
          </w:rPr>
          <w:delText>XXX</w:delText>
        </w:r>
        <w:r w:rsidRPr="00476F73" w:rsidDel="00EA221D">
          <w:rPr>
            <w:rFonts w:ascii="Garamond" w:hAnsi="Garamond"/>
            <w:sz w:val="22"/>
            <w:szCs w:val="22"/>
          </w:rPr>
          <w:delText xml:space="preserve"> NERR also monitors </w:delText>
        </w:r>
        <w:r w:rsidDel="00EA221D">
          <w:rPr>
            <w:rFonts w:ascii="Garamond" w:hAnsi="Garamond"/>
            <w:sz w:val="22"/>
            <w:szCs w:val="22"/>
          </w:rPr>
          <w:delText xml:space="preserve">15-minute meteorological along with monthly grab samples and diel sampling for nutrient data </w:delText>
        </w:r>
        <w:r w:rsidRPr="00476F73" w:rsidDel="00EA221D">
          <w:rPr>
            <w:rFonts w:ascii="Garamond" w:hAnsi="Garamond"/>
            <w:sz w:val="22"/>
            <w:szCs w:val="22"/>
          </w:rPr>
          <w:delText xml:space="preserve">which may be correlated with this </w:delText>
        </w:r>
        <w:r w:rsidDel="00EA221D">
          <w:rPr>
            <w:rFonts w:ascii="Garamond" w:hAnsi="Garamond"/>
            <w:sz w:val="22"/>
            <w:szCs w:val="22"/>
          </w:rPr>
          <w:delText>water quality</w:delText>
        </w:r>
        <w:r w:rsidRPr="00476F73" w:rsidDel="00EA221D">
          <w:rPr>
            <w:rFonts w:ascii="Garamond" w:hAnsi="Garamond"/>
            <w:sz w:val="22"/>
            <w:szCs w:val="22"/>
          </w:rPr>
          <w:delText xml:space="preserve"> dataset.  These data are available </w:delText>
        </w:r>
        <w:r w:rsidDel="00EA221D">
          <w:rPr>
            <w:rFonts w:ascii="Garamond" w:hAnsi="Garamond"/>
            <w:sz w:val="22"/>
            <w:szCs w:val="22"/>
          </w:rPr>
          <w:delText xml:space="preserve">at </w:delText>
        </w:r>
        <w:r w:rsidDel="00EA221D">
          <w:rPr>
            <w:rFonts w:ascii="Garamond" w:hAnsi="Garamond"/>
            <w:sz w:val="22"/>
            <w:szCs w:val="22"/>
          </w:rPr>
          <w:fldChar w:fldCharType="begin"/>
        </w:r>
        <w:r w:rsidDel="00EA221D">
          <w:rPr>
            <w:rFonts w:ascii="Garamond" w:hAnsi="Garamond"/>
            <w:sz w:val="22"/>
            <w:szCs w:val="22"/>
          </w:rPr>
          <w:delInstrText xml:space="preserve"> HYPERLINK "http://www.nerrsdata.org" </w:delInstrText>
        </w:r>
        <w:r w:rsidDel="00EA221D">
          <w:rPr>
            <w:rFonts w:ascii="Garamond" w:hAnsi="Garamond"/>
            <w:sz w:val="22"/>
            <w:szCs w:val="22"/>
          </w:rPr>
          <w:fldChar w:fldCharType="separate"/>
        </w:r>
        <w:r w:rsidRPr="00DC79F1" w:rsidDel="00EA221D">
          <w:rPr>
            <w:rStyle w:val="Hyperlink"/>
            <w:rFonts w:ascii="Garamond" w:hAnsi="Garamond"/>
            <w:sz w:val="22"/>
            <w:szCs w:val="22"/>
          </w:rPr>
          <w:delText>www.nerrsdata.org</w:delText>
        </w:r>
        <w:r w:rsidDel="00EA221D">
          <w:rPr>
            <w:rFonts w:ascii="Garamond" w:hAnsi="Garamond"/>
            <w:sz w:val="22"/>
            <w:szCs w:val="22"/>
          </w:rPr>
          <w:fldChar w:fldCharType="end"/>
        </w:r>
        <w:r w:rsidRPr="00476F73" w:rsidDel="00EA221D">
          <w:rPr>
            <w:rFonts w:ascii="Garamond" w:hAnsi="Garamond"/>
            <w:sz w:val="22"/>
            <w:szCs w:val="22"/>
          </w:rPr>
          <w:delText>.</w:delText>
        </w:r>
      </w:del>
    </w:p>
    <w:p w14:paraId="636CD9D2" w14:textId="77777777" w:rsidR="008371EB" w:rsidRPr="004341A7" w:rsidDel="00EA221D" w:rsidRDefault="008371EB" w:rsidP="00E47CBB">
      <w:pPr>
        <w:pStyle w:val="HTMLPreformatted"/>
        <w:rPr>
          <w:del w:id="1834" w:author="Patrick Hagan" w:date="2019-04-30T09:00:00Z"/>
          <w:rFonts w:ascii="Garamond" w:hAnsi="Garamond" w:cs="Times New Roman"/>
          <w:b/>
          <w:sz w:val="22"/>
          <w:szCs w:val="22"/>
        </w:rPr>
      </w:pPr>
    </w:p>
    <w:p w14:paraId="61ED355D" w14:textId="77777777" w:rsidR="00B4483D" w:rsidRPr="004341A7" w:rsidRDefault="004B2A17">
      <w:pPr>
        <w:pStyle w:val="HTMLPreformatted"/>
        <w:rPr>
          <w:rFonts w:ascii="Garamond" w:hAnsi="Garamond"/>
          <w:b/>
          <w:bCs/>
          <w:sz w:val="22"/>
          <w:szCs w:val="22"/>
        </w:rPr>
      </w:pPr>
      <w:r>
        <w:rPr>
          <w:rFonts w:ascii="Garamond" w:hAnsi="Garamond" w:cs="Times New Roman"/>
          <w:b/>
          <w:bCs/>
          <w:sz w:val="22"/>
          <w:szCs w:val="22"/>
        </w:rPr>
        <w:br w:type="page"/>
      </w:r>
      <w:r w:rsidR="00B4483D" w:rsidRPr="004341A7">
        <w:rPr>
          <w:rFonts w:ascii="Garamond" w:hAnsi="Garamond"/>
          <w:b/>
          <w:bCs/>
          <w:sz w:val="22"/>
          <w:szCs w:val="22"/>
        </w:rPr>
        <w:lastRenderedPageBreak/>
        <w:t>II.  Physical Structure Descriptors</w:t>
      </w:r>
    </w:p>
    <w:p w14:paraId="64251616" w14:textId="77777777" w:rsidR="00B4483D" w:rsidRPr="004341A7" w:rsidRDefault="00B4483D">
      <w:pPr>
        <w:pStyle w:val="HTMLPreformatted"/>
        <w:rPr>
          <w:rFonts w:ascii="Garamond" w:hAnsi="Garamond"/>
          <w:sz w:val="22"/>
          <w:szCs w:val="22"/>
        </w:rPr>
      </w:pPr>
    </w:p>
    <w:p w14:paraId="7DCD3A02" w14:textId="77777777" w:rsidR="008371EB" w:rsidRDefault="00B4483D" w:rsidP="00317D02">
      <w:pPr>
        <w:pStyle w:val="HTMLPreformatted"/>
        <w:rPr>
          <w:rFonts w:ascii="Garamond" w:hAnsi="Garamond" w:cs="Times New Roman"/>
          <w:b/>
          <w:bCs/>
          <w:sz w:val="22"/>
          <w:szCs w:val="22"/>
        </w:rPr>
      </w:pPr>
      <w:r w:rsidRPr="004341A7">
        <w:rPr>
          <w:rFonts w:ascii="Garamond" w:hAnsi="Garamond" w:cs="Times New Roman"/>
          <w:b/>
          <w:bCs/>
          <w:sz w:val="22"/>
          <w:szCs w:val="22"/>
        </w:rPr>
        <w:t xml:space="preserve">9)  </w:t>
      </w:r>
      <w:r w:rsidR="00317D02" w:rsidRPr="004341A7">
        <w:rPr>
          <w:rFonts w:ascii="Garamond" w:hAnsi="Garamond" w:cs="Times New Roman"/>
          <w:b/>
          <w:bCs/>
          <w:sz w:val="22"/>
          <w:szCs w:val="22"/>
        </w:rPr>
        <w:t xml:space="preserve">Sensor specifications – </w:t>
      </w:r>
    </w:p>
    <w:p w14:paraId="45374DC5" w14:textId="77777777" w:rsidR="00EA221D" w:rsidRDefault="00EA221D" w:rsidP="00EA221D">
      <w:pPr>
        <w:ind w:left="360"/>
        <w:rPr>
          <w:ins w:id="1835" w:author="Patrick Hagan" w:date="2019-04-30T09:03:00Z"/>
          <w:rFonts w:ascii="Garamond" w:hAnsi="Garamond"/>
          <w:sz w:val="22"/>
          <w:szCs w:val="22"/>
        </w:rPr>
      </w:pPr>
    </w:p>
    <w:p w14:paraId="75AF5FE5" w14:textId="6C4695E4" w:rsidR="00EA221D" w:rsidRPr="0004125B" w:rsidRDefault="00EA221D" w:rsidP="00EA221D">
      <w:pPr>
        <w:ind w:left="360"/>
        <w:rPr>
          <w:ins w:id="1836" w:author="Patrick Hagan" w:date="2019-04-30T09:03:00Z"/>
          <w:rFonts w:ascii="Garamond" w:hAnsi="Garamond"/>
          <w:sz w:val="22"/>
          <w:szCs w:val="22"/>
        </w:rPr>
      </w:pPr>
      <w:ins w:id="1837" w:author="Patrick Hagan" w:date="2019-04-30T09:03:00Z">
        <w:r w:rsidRPr="0004125B">
          <w:rPr>
            <w:rFonts w:ascii="Garamond" w:hAnsi="Garamond"/>
            <w:sz w:val="22"/>
            <w:szCs w:val="22"/>
          </w:rPr>
          <w:t>SAP NERR deployed YSI EXO2 sondes at all sites for the entirety of 20</w:t>
        </w:r>
      </w:ins>
      <w:ins w:id="1838" w:author="Rose, Douglas" w:date="2022-03-16T16:00:00Z">
        <w:r w:rsidR="004E7705">
          <w:rPr>
            <w:rFonts w:ascii="Garamond" w:hAnsi="Garamond"/>
            <w:sz w:val="22"/>
            <w:szCs w:val="22"/>
          </w:rPr>
          <w:t>21</w:t>
        </w:r>
      </w:ins>
      <w:ins w:id="1839" w:author="Patrick Hagan" w:date="2019-04-30T09:03:00Z">
        <w:del w:id="1840" w:author="Rose, Douglas" w:date="2022-03-16T16:00:00Z">
          <w:r w:rsidRPr="0004125B" w:rsidDel="004E7705">
            <w:rPr>
              <w:rFonts w:ascii="Garamond" w:hAnsi="Garamond"/>
              <w:sz w:val="22"/>
              <w:szCs w:val="22"/>
            </w:rPr>
            <w:delText>17</w:delText>
          </w:r>
        </w:del>
      </w:ins>
    </w:p>
    <w:p w14:paraId="63FED285" w14:textId="77777777" w:rsidR="00EA221D" w:rsidRDefault="00EA221D" w:rsidP="00EA221D">
      <w:pPr>
        <w:rPr>
          <w:ins w:id="1841" w:author="Patrick Hagan" w:date="2019-04-30T09:03:00Z"/>
          <w:rFonts w:ascii="Garamond" w:hAnsi="Garamond"/>
          <w:sz w:val="22"/>
          <w:szCs w:val="22"/>
        </w:rPr>
      </w:pPr>
    </w:p>
    <w:p w14:paraId="41DF1BBF" w14:textId="77777777" w:rsidR="00EA221D" w:rsidRDefault="00EA221D" w:rsidP="00EA221D">
      <w:pPr>
        <w:ind w:left="360"/>
        <w:rPr>
          <w:ins w:id="1842" w:author="Patrick Hagan" w:date="2019-04-30T09:03:00Z"/>
          <w:rFonts w:ascii="Garamond" w:hAnsi="Garamond"/>
          <w:sz w:val="22"/>
          <w:szCs w:val="22"/>
        </w:rPr>
      </w:pPr>
      <w:ins w:id="1843" w:author="Patrick Hagan" w:date="2019-04-30T09:03:00Z">
        <w:r>
          <w:rPr>
            <w:rFonts w:ascii="Garamond" w:hAnsi="Garamond"/>
            <w:sz w:val="22"/>
            <w:szCs w:val="22"/>
          </w:rPr>
          <w:t>YSI EXO2 Sonde:</w:t>
        </w:r>
      </w:ins>
    </w:p>
    <w:p w14:paraId="273849A7" w14:textId="77777777" w:rsidR="00EA221D" w:rsidRDefault="00EA221D" w:rsidP="00EA221D">
      <w:pPr>
        <w:rPr>
          <w:ins w:id="1844" w:author="Patrick Hagan" w:date="2019-04-30T09:03:00Z"/>
          <w:rFonts w:ascii="Garamond" w:hAnsi="Garamond"/>
          <w:sz w:val="22"/>
          <w:szCs w:val="22"/>
        </w:rPr>
      </w:pPr>
    </w:p>
    <w:p w14:paraId="356E4849" w14:textId="77777777" w:rsidR="00EA221D" w:rsidRPr="00012FE9" w:rsidRDefault="00EA221D" w:rsidP="00EA221D">
      <w:pPr>
        <w:ind w:left="360"/>
        <w:rPr>
          <w:ins w:id="1845" w:author="Patrick Hagan" w:date="2019-04-30T09:03:00Z"/>
          <w:rFonts w:ascii="Garamond" w:hAnsi="Garamond"/>
          <w:sz w:val="22"/>
          <w:szCs w:val="22"/>
        </w:rPr>
      </w:pPr>
      <w:ins w:id="1846" w:author="Patrick Hagan" w:date="2019-04-30T09:03:00Z">
        <w:r w:rsidRPr="00012FE9">
          <w:rPr>
            <w:rFonts w:ascii="Garamond" w:hAnsi="Garamond"/>
            <w:sz w:val="22"/>
            <w:szCs w:val="22"/>
          </w:rPr>
          <w:t>Parameter: Temperature</w:t>
        </w:r>
      </w:ins>
    </w:p>
    <w:p w14:paraId="62D7F055" w14:textId="77777777" w:rsidR="00EA221D" w:rsidRPr="00012FE9" w:rsidRDefault="00EA221D" w:rsidP="00EA221D">
      <w:pPr>
        <w:ind w:left="360"/>
        <w:rPr>
          <w:ins w:id="1847" w:author="Patrick Hagan" w:date="2019-04-30T09:03:00Z"/>
          <w:rFonts w:ascii="Garamond" w:hAnsi="Garamond"/>
          <w:sz w:val="22"/>
          <w:szCs w:val="22"/>
        </w:rPr>
      </w:pPr>
      <w:ins w:id="1848" w:author="Patrick Hagan" w:date="2019-04-30T09:03:00Z">
        <w:r w:rsidRPr="00012FE9">
          <w:rPr>
            <w:rFonts w:ascii="Garamond" w:hAnsi="Garamond"/>
            <w:sz w:val="22"/>
            <w:szCs w:val="22"/>
          </w:rPr>
          <w:t>Units: Celsius (C)</w:t>
        </w:r>
      </w:ins>
    </w:p>
    <w:p w14:paraId="112BE897" w14:textId="77777777" w:rsidR="00EA221D" w:rsidRPr="00012FE9" w:rsidRDefault="00EA221D" w:rsidP="00EA221D">
      <w:pPr>
        <w:ind w:left="360"/>
        <w:rPr>
          <w:ins w:id="1849" w:author="Patrick Hagan" w:date="2019-04-30T09:03:00Z"/>
          <w:rFonts w:ascii="Garamond" w:hAnsi="Garamond"/>
          <w:sz w:val="22"/>
          <w:szCs w:val="22"/>
        </w:rPr>
      </w:pPr>
      <w:ins w:id="1850" w:author="Patrick Hagan" w:date="2019-04-30T09:03:00Z">
        <w:r w:rsidRPr="00012FE9">
          <w:rPr>
            <w:rFonts w:ascii="Garamond" w:hAnsi="Garamond"/>
            <w:sz w:val="22"/>
            <w:szCs w:val="22"/>
          </w:rPr>
          <w:t>Sensor Type: Wiped probe; Thermistor</w:t>
        </w:r>
      </w:ins>
    </w:p>
    <w:p w14:paraId="5C86980F" w14:textId="77777777" w:rsidR="00EA221D" w:rsidRPr="00012FE9" w:rsidRDefault="00EA221D" w:rsidP="00EA221D">
      <w:pPr>
        <w:ind w:left="360"/>
        <w:rPr>
          <w:ins w:id="1851" w:author="Patrick Hagan" w:date="2019-04-30T09:03:00Z"/>
          <w:rFonts w:ascii="Garamond" w:hAnsi="Garamond"/>
          <w:sz w:val="22"/>
          <w:szCs w:val="22"/>
        </w:rPr>
      </w:pPr>
      <w:ins w:id="1852" w:author="Patrick Hagan" w:date="2019-04-30T09:03:00Z">
        <w:r w:rsidRPr="00012FE9">
          <w:rPr>
            <w:rFonts w:ascii="Garamond" w:hAnsi="Garamond"/>
            <w:sz w:val="22"/>
            <w:szCs w:val="22"/>
          </w:rPr>
          <w:t>Model#: 599827</w:t>
        </w:r>
      </w:ins>
    </w:p>
    <w:p w14:paraId="328461EC" w14:textId="77777777" w:rsidR="00EA221D" w:rsidRPr="00012FE9" w:rsidRDefault="00EA221D" w:rsidP="00EA221D">
      <w:pPr>
        <w:ind w:left="360"/>
        <w:rPr>
          <w:ins w:id="1853" w:author="Patrick Hagan" w:date="2019-04-30T09:03:00Z"/>
          <w:rFonts w:ascii="Garamond" w:hAnsi="Garamond"/>
          <w:sz w:val="22"/>
          <w:szCs w:val="22"/>
        </w:rPr>
      </w:pPr>
      <w:ins w:id="1854" w:author="Patrick Hagan" w:date="2019-04-30T09:03:00Z">
        <w:r w:rsidRPr="00012FE9">
          <w:rPr>
            <w:rFonts w:ascii="Garamond" w:hAnsi="Garamond"/>
            <w:sz w:val="22"/>
            <w:szCs w:val="22"/>
          </w:rPr>
          <w:t>Range: -5 to 50 C</w:t>
        </w:r>
      </w:ins>
    </w:p>
    <w:p w14:paraId="1BAD78D9" w14:textId="77777777" w:rsidR="00EA221D" w:rsidRPr="00012FE9" w:rsidRDefault="00EA221D" w:rsidP="00EA221D">
      <w:pPr>
        <w:ind w:left="360"/>
        <w:rPr>
          <w:ins w:id="1855" w:author="Patrick Hagan" w:date="2019-04-30T09:03:00Z"/>
          <w:rFonts w:ascii="Garamond" w:hAnsi="Garamond"/>
          <w:sz w:val="22"/>
          <w:szCs w:val="22"/>
        </w:rPr>
      </w:pPr>
      <w:ins w:id="1856" w:author="Patrick Hagan" w:date="2019-04-30T09:03:00Z">
        <w:r w:rsidRPr="00012FE9">
          <w:rPr>
            <w:rFonts w:ascii="Garamond" w:hAnsi="Garamond"/>
            <w:sz w:val="22"/>
            <w:szCs w:val="22"/>
          </w:rPr>
          <w:t>Accuracy: ±0.2 C</w:t>
        </w:r>
      </w:ins>
    </w:p>
    <w:p w14:paraId="6901D5B3" w14:textId="77777777" w:rsidR="00EA221D" w:rsidRPr="00012FE9" w:rsidRDefault="00EA221D" w:rsidP="00EA221D">
      <w:pPr>
        <w:ind w:left="360"/>
        <w:rPr>
          <w:ins w:id="1857" w:author="Patrick Hagan" w:date="2019-04-30T09:03:00Z"/>
          <w:rFonts w:ascii="Garamond" w:hAnsi="Garamond"/>
          <w:sz w:val="22"/>
          <w:szCs w:val="22"/>
        </w:rPr>
      </w:pPr>
      <w:ins w:id="1858" w:author="Patrick Hagan" w:date="2019-04-30T09:03:00Z">
        <w:r w:rsidRPr="00012FE9">
          <w:rPr>
            <w:rFonts w:ascii="Garamond" w:hAnsi="Garamond"/>
            <w:sz w:val="22"/>
            <w:szCs w:val="22"/>
          </w:rPr>
          <w:t>Resolution: 0.001 C</w:t>
        </w:r>
      </w:ins>
    </w:p>
    <w:p w14:paraId="06702F10" w14:textId="77777777" w:rsidR="00EA221D" w:rsidRPr="00012FE9" w:rsidRDefault="00EA221D" w:rsidP="00EA221D">
      <w:pPr>
        <w:ind w:left="360"/>
        <w:rPr>
          <w:ins w:id="1859" w:author="Patrick Hagan" w:date="2019-04-30T09:03:00Z"/>
          <w:rFonts w:ascii="Garamond" w:hAnsi="Garamond"/>
          <w:sz w:val="22"/>
          <w:szCs w:val="22"/>
        </w:rPr>
      </w:pPr>
    </w:p>
    <w:p w14:paraId="18CA3608" w14:textId="77777777" w:rsidR="00EA221D" w:rsidRPr="00012FE9" w:rsidRDefault="00EA221D" w:rsidP="00EA221D">
      <w:pPr>
        <w:ind w:left="360"/>
        <w:rPr>
          <w:ins w:id="1860" w:author="Patrick Hagan" w:date="2019-04-30T09:03:00Z"/>
          <w:rFonts w:ascii="Garamond" w:hAnsi="Garamond"/>
          <w:sz w:val="22"/>
          <w:szCs w:val="22"/>
        </w:rPr>
      </w:pPr>
      <w:ins w:id="1861" w:author="Patrick Hagan" w:date="2019-04-30T09:03:00Z">
        <w:r w:rsidRPr="00012FE9">
          <w:rPr>
            <w:rFonts w:ascii="Garamond" w:hAnsi="Garamond"/>
            <w:sz w:val="22"/>
            <w:szCs w:val="22"/>
          </w:rPr>
          <w:t xml:space="preserve">Parameter: Conductivity </w:t>
        </w:r>
      </w:ins>
    </w:p>
    <w:p w14:paraId="208793BF" w14:textId="77777777" w:rsidR="00EA221D" w:rsidRPr="00012FE9" w:rsidRDefault="00EA221D" w:rsidP="00EA221D">
      <w:pPr>
        <w:ind w:left="360"/>
        <w:rPr>
          <w:ins w:id="1862" w:author="Patrick Hagan" w:date="2019-04-30T09:03:00Z"/>
          <w:rFonts w:ascii="Garamond" w:hAnsi="Garamond"/>
          <w:sz w:val="22"/>
          <w:szCs w:val="22"/>
        </w:rPr>
      </w:pPr>
      <w:ins w:id="1863" w:author="Patrick Hagan" w:date="2019-04-30T09:03:00Z">
        <w:r w:rsidRPr="00012FE9">
          <w:rPr>
            <w:rFonts w:ascii="Garamond" w:hAnsi="Garamond"/>
            <w:sz w:val="22"/>
            <w:szCs w:val="22"/>
          </w:rPr>
          <w:t>Units: milli-Siemens per cm (mS/cm)</w:t>
        </w:r>
      </w:ins>
    </w:p>
    <w:p w14:paraId="0C3BBAC4" w14:textId="77777777" w:rsidR="00EA221D" w:rsidRPr="00012FE9" w:rsidRDefault="00EA221D" w:rsidP="00EA221D">
      <w:pPr>
        <w:ind w:left="360"/>
        <w:rPr>
          <w:ins w:id="1864" w:author="Patrick Hagan" w:date="2019-04-30T09:03:00Z"/>
          <w:rFonts w:ascii="Garamond" w:hAnsi="Garamond"/>
          <w:sz w:val="22"/>
          <w:szCs w:val="22"/>
        </w:rPr>
      </w:pPr>
      <w:ins w:id="1865" w:author="Patrick Hagan" w:date="2019-04-30T09:03:00Z">
        <w:r w:rsidRPr="00012FE9">
          <w:rPr>
            <w:rFonts w:ascii="Garamond" w:hAnsi="Garamond"/>
            <w:sz w:val="22"/>
            <w:szCs w:val="22"/>
          </w:rPr>
          <w:t xml:space="preserve">Sensor Type: Wiped probe; 4-electrode cell with </w:t>
        </w:r>
        <w:proofErr w:type="spellStart"/>
        <w:r w:rsidRPr="00012FE9">
          <w:rPr>
            <w:rFonts w:ascii="Garamond" w:hAnsi="Garamond"/>
            <w:sz w:val="22"/>
            <w:szCs w:val="22"/>
          </w:rPr>
          <w:t>autoranging</w:t>
        </w:r>
        <w:proofErr w:type="spellEnd"/>
        <w:r w:rsidRPr="00012FE9">
          <w:rPr>
            <w:rFonts w:ascii="Garamond" w:hAnsi="Garamond"/>
            <w:sz w:val="22"/>
            <w:szCs w:val="22"/>
          </w:rPr>
          <w:t xml:space="preserve"> </w:t>
        </w:r>
      </w:ins>
    </w:p>
    <w:p w14:paraId="6A78A367" w14:textId="77777777" w:rsidR="00EA221D" w:rsidRPr="00012FE9" w:rsidRDefault="00EA221D" w:rsidP="00EA221D">
      <w:pPr>
        <w:ind w:left="360"/>
        <w:rPr>
          <w:ins w:id="1866" w:author="Patrick Hagan" w:date="2019-04-30T09:03:00Z"/>
          <w:rFonts w:ascii="Garamond" w:hAnsi="Garamond"/>
          <w:sz w:val="22"/>
          <w:szCs w:val="22"/>
        </w:rPr>
      </w:pPr>
      <w:ins w:id="1867" w:author="Patrick Hagan" w:date="2019-04-30T09:03:00Z">
        <w:r w:rsidRPr="00012FE9">
          <w:rPr>
            <w:rFonts w:ascii="Garamond" w:hAnsi="Garamond"/>
            <w:sz w:val="22"/>
            <w:szCs w:val="22"/>
          </w:rPr>
          <w:t>Model#: 599827</w:t>
        </w:r>
      </w:ins>
    </w:p>
    <w:p w14:paraId="31219B15" w14:textId="77777777" w:rsidR="00EA221D" w:rsidRPr="00012FE9" w:rsidRDefault="00EA221D" w:rsidP="00EA221D">
      <w:pPr>
        <w:ind w:left="360"/>
        <w:rPr>
          <w:ins w:id="1868" w:author="Patrick Hagan" w:date="2019-04-30T09:03:00Z"/>
          <w:rFonts w:ascii="Garamond" w:hAnsi="Garamond"/>
          <w:sz w:val="22"/>
          <w:szCs w:val="22"/>
        </w:rPr>
      </w:pPr>
      <w:ins w:id="1869" w:author="Patrick Hagan" w:date="2019-04-30T09:03:00Z">
        <w:r w:rsidRPr="00012FE9">
          <w:rPr>
            <w:rFonts w:ascii="Garamond" w:hAnsi="Garamond"/>
            <w:sz w:val="22"/>
            <w:szCs w:val="22"/>
          </w:rPr>
          <w:t xml:space="preserve">Range: 0 to 100 mS/cm </w:t>
        </w:r>
      </w:ins>
    </w:p>
    <w:p w14:paraId="71474759" w14:textId="77777777" w:rsidR="00EA221D" w:rsidRPr="00012FE9" w:rsidRDefault="00EA221D" w:rsidP="00EA221D">
      <w:pPr>
        <w:ind w:left="360"/>
        <w:rPr>
          <w:ins w:id="1870" w:author="Patrick Hagan" w:date="2019-04-30T09:03:00Z"/>
          <w:rFonts w:ascii="Garamond" w:hAnsi="Garamond"/>
          <w:sz w:val="22"/>
          <w:szCs w:val="22"/>
        </w:rPr>
      </w:pPr>
      <w:ins w:id="1871" w:author="Patrick Hagan" w:date="2019-04-30T09:03:00Z">
        <w:r w:rsidRPr="00012FE9">
          <w:rPr>
            <w:rFonts w:ascii="Garamond" w:hAnsi="Garamond"/>
            <w:sz w:val="22"/>
            <w:szCs w:val="22"/>
          </w:rPr>
          <w:t xml:space="preserve">Accuracy: ±1% of the reading or 0.002 mS/cm, whichever is greater </w:t>
        </w:r>
      </w:ins>
    </w:p>
    <w:p w14:paraId="56890F8D" w14:textId="77777777" w:rsidR="00EA221D" w:rsidRPr="00012FE9" w:rsidRDefault="00EA221D" w:rsidP="00EA221D">
      <w:pPr>
        <w:ind w:left="360"/>
        <w:rPr>
          <w:ins w:id="1872" w:author="Patrick Hagan" w:date="2019-04-30T09:03:00Z"/>
          <w:rFonts w:ascii="Garamond" w:hAnsi="Garamond"/>
          <w:sz w:val="22"/>
          <w:szCs w:val="22"/>
        </w:rPr>
      </w:pPr>
      <w:ins w:id="1873" w:author="Patrick Hagan" w:date="2019-04-30T09:03:00Z">
        <w:r w:rsidRPr="00012FE9">
          <w:rPr>
            <w:rFonts w:ascii="Garamond" w:hAnsi="Garamond"/>
            <w:sz w:val="22"/>
            <w:szCs w:val="22"/>
          </w:rPr>
          <w:t xml:space="preserve">Resolution: 0.0001 to 0.01 mS/cm (range dependent) </w:t>
        </w:r>
      </w:ins>
    </w:p>
    <w:p w14:paraId="6326758D" w14:textId="77777777" w:rsidR="00EA221D" w:rsidRPr="00012FE9" w:rsidRDefault="00EA221D" w:rsidP="00EA221D">
      <w:pPr>
        <w:ind w:left="360"/>
        <w:rPr>
          <w:ins w:id="1874" w:author="Patrick Hagan" w:date="2019-04-30T09:03:00Z"/>
          <w:rFonts w:ascii="Garamond" w:hAnsi="Garamond"/>
          <w:sz w:val="22"/>
          <w:szCs w:val="22"/>
        </w:rPr>
      </w:pPr>
      <w:ins w:id="1875" w:author="Patrick Hagan" w:date="2019-04-30T09:03:00Z">
        <w:r w:rsidRPr="00012FE9">
          <w:rPr>
            <w:rFonts w:ascii="Garamond" w:hAnsi="Garamond"/>
            <w:sz w:val="22"/>
            <w:szCs w:val="22"/>
          </w:rPr>
          <w:t xml:space="preserve"> </w:t>
        </w:r>
      </w:ins>
    </w:p>
    <w:p w14:paraId="5578A08D" w14:textId="77777777" w:rsidR="00EA221D" w:rsidRPr="00012FE9" w:rsidRDefault="00EA221D" w:rsidP="00EA221D">
      <w:pPr>
        <w:ind w:left="360"/>
        <w:rPr>
          <w:ins w:id="1876" w:author="Patrick Hagan" w:date="2019-04-30T09:03:00Z"/>
          <w:rFonts w:ascii="Garamond" w:hAnsi="Garamond"/>
          <w:sz w:val="22"/>
          <w:szCs w:val="22"/>
        </w:rPr>
      </w:pPr>
      <w:ins w:id="1877" w:author="Patrick Hagan" w:date="2019-04-30T09:03:00Z">
        <w:r w:rsidRPr="00012FE9">
          <w:rPr>
            <w:rFonts w:ascii="Garamond" w:hAnsi="Garamond"/>
            <w:sz w:val="22"/>
            <w:szCs w:val="22"/>
          </w:rPr>
          <w:t xml:space="preserve">Parameter: Salinity </w:t>
        </w:r>
      </w:ins>
    </w:p>
    <w:p w14:paraId="0FB42482" w14:textId="77777777" w:rsidR="00EA221D" w:rsidRPr="00012FE9" w:rsidRDefault="00EA221D" w:rsidP="00EA221D">
      <w:pPr>
        <w:ind w:left="360"/>
        <w:rPr>
          <w:ins w:id="1878" w:author="Patrick Hagan" w:date="2019-04-30T09:03:00Z"/>
          <w:rFonts w:ascii="Garamond" w:hAnsi="Garamond"/>
          <w:sz w:val="22"/>
          <w:szCs w:val="22"/>
        </w:rPr>
      </w:pPr>
      <w:ins w:id="1879" w:author="Patrick Hagan" w:date="2019-04-30T09:03:00Z">
        <w:r w:rsidRPr="00012FE9">
          <w:rPr>
            <w:rFonts w:ascii="Garamond" w:hAnsi="Garamond"/>
            <w:sz w:val="22"/>
            <w:szCs w:val="22"/>
          </w:rPr>
          <w:t>Units: practical salinity units (</w:t>
        </w:r>
        <w:proofErr w:type="spellStart"/>
        <w:r w:rsidRPr="00012FE9">
          <w:rPr>
            <w:rFonts w:ascii="Garamond" w:hAnsi="Garamond"/>
            <w:sz w:val="22"/>
            <w:szCs w:val="22"/>
          </w:rPr>
          <w:t>psu</w:t>
        </w:r>
        <w:proofErr w:type="spellEnd"/>
        <w:r w:rsidRPr="00012FE9">
          <w:rPr>
            <w:rFonts w:ascii="Garamond" w:hAnsi="Garamond"/>
            <w:sz w:val="22"/>
            <w:szCs w:val="22"/>
          </w:rPr>
          <w:t>)/parts per thousand (ppt)</w:t>
        </w:r>
      </w:ins>
    </w:p>
    <w:p w14:paraId="0CE93631" w14:textId="77777777" w:rsidR="00EA221D" w:rsidRPr="00012FE9" w:rsidRDefault="00EA221D" w:rsidP="00EA221D">
      <w:pPr>
        <w:ind w:left="360"/>
        <w:rPr>
          <w:ins w:id="1880" w:author="Patrick Hagan" w:date="2019-04-30T09:03:00Z"/>
          <w:rFonts w:ascii="Garamond" w:hAnsi="Garamond"/>
          <w:sz w:val="22"/>
          <w:szCs w:val="22"/>
        </w:rPr>
      </w:pPr>
      <w:ins w:id="1881" w:author="Patrick Hagan" w:date="2019-04-30T09:03:00Z">
        <w:r w:rsidRPr="00012FE9">
          <w:rPr>
            <w:rFonts w:ascii="Garamond" w:hAnsi="Garamond"/>
            <w:sz w:val="22"/>
            <w:szCs w:val="22"/>
          </w:rPr>
          <w:t>Model#: 599827</w:t>
        </w:r>
      </w:ins>
    </w:p>
    <w:p w14:paraId="69D0BAA8" w14:textId="77777777" w:rsidR="00EA221D" w:rsidRPr="00012FE9" w:rsidRDefault="00EA221D" w:rsidP="00EA221D">
      <w:pPr>
        <w:ind w:left="360"/>
        <w:rPr>
          <w:ins w:id="1882" w:author="Patrick Hagan" w:date="2019-04-30T09:03:00Z"/>
          <w:rFonts w:ascii="Garamond" w:hAnsi="Garamond"/>
          <w:sz w:val="22"/>
          <w:szCs w:val="22"/>
        </w:rPr>
      </w:pPr>
      <w:ins w:id="1883" w:author="Patrick Hagan" w:date="2019-04-30T09:03:00Z">
        <w:r w:rsidRPr="00012FE9">
          <w:rPr>
            <w:rFonts w:ascii="Garamond" w:hAnsi="Garamond"/>
            <w:sz w:val="22"/>
            <w:szCs w:val="22"/>
          </w:rPr>
          <w:t>Sensor Type: Wiped probe; Calculated from conductivity and temperature</w:t>
        </w:r>
      </w:ins>
    </w:p>
    <w:p w14:paraId="0795BC77" w14:textId="77777777" w:rsidR="00EA221D" w:rsidRPr="00012FE9" w:rsidRDefault="00EA221D" w:rsidP="00EA221D">
      <w:pPr>
        <w:ind w:left="360"/>
        <w:rPr>
          <w:ins w:id="1884" w:author="Patrick Hagan" w:date="2019-04-30T09:03:00Z"/>
          <w:rFonts w:ascii="Garamond" w:hAnsi="Garamond"/>
          <w:sz w:val="22"/>
          <w:szCs w:val="22"/>
        </w:rPr>
      </w:pPr>
      <w:ins w:id="1885" w:author="Patrick Hagan" w:date="2019-04-30T09:03:00Z">
        <w:r w:rsidRPr="00012FE9">
          <w:rPr>
            <w:rFonts w:ascii="Garamond" w:hAnsi="Garamond"/>
            <w:sz w:val="22"/>
            <w:szCs w:val="22"/>
          </w:rPr>
          <w:t xml:space="preserve">Range: 0 to 70 ppt </w:t>
        </w:r>
      </w:ins>
    </w:p>
    <w:p w14:paraId="166BD742" w14:textId="77777777" w:rsidR="00EA221D" w:rsidRPr="00012FE9" w:rsidRDefault="00EA221D" w:rsidP="00EA221D">
      <w:pPr>
        <w:ind w:left="360"/>
        <w:rPr>
          <w:ins w:id="1886" w:author="Patrick Hagan" w:date="2019-04-30T09:03:00Z"/>
          <w:rFonts w:ascii="Garamond" w:hAnsi="Garamond"/>
          <w:sz w:val="22"/>
          <w:szCs w:val="22"/>
        </w:rPr>
      </w:pPr>
      <w:ins w:id="1887" w:author="Patrick Hagan" w:date="2019-04-30T09:03:00Z">
        <w:r w:rsidRPr="00012FE9">
          <w:rPr>
            <w:rFonts w:ascii="Garamond" w:hAnsi="Garamond"/>
            <w:sz w:val="22"/>
            <w:szCs w:val="22"/>
          </w:rPr>
          <w:t xml:space="preserve">Accuracy: ±2% of the reading or 0.2 ppt, whichever is greater </w:t>
        </w:r>
      </w:ins>
    </w:p>
    <w:p w14:paraId="422DB107" w14:textId="77777777" w:rsidR="00EA221D" w:rsidRPr="00012FE9" w:rsidRDefault="00EA221D" w:rsidP="00EA221D">
      <w:pPr>
        <w:ind w:left="360"/>
        <w:rPr>
          <w:ins w:id="1888" w:author="Patrick Hagan" w:date="2019-04-30T09:03:00Z"/>
          <w:rFonts w:ascii="Garamond" w:hAnsi="Garamond"/>
          <w:sz w:val="22"/>
          <w:szCs w:val="22"/>
        </w:rPr>
      </w:pPr>
      <w:ins w:id="1889" w:author="Patrick Hagan" w:date="2019-04-30T09:03:00Z">
        <w:r w:rsidRPr="00012FE9">
          <w:rPr>
            <w:rFonts w:ascii="Garamond" w:hAnsi="Garamond"/>
            <w:sz w:val="22"/>
            <w:szCs w:val="22"/>
          </w:rPr>
          <w:t xml:space="preserve">Resolution: 0.01 </w:t>
        </w:r>
        <w:proofErr w:type="spellStart"/>
        <w:r w:rsidRPr="00012FE9">
          <w:rPr>
            <w:rFonts w:ascii="Garamond" w:hAnsi="Garamond"/>
            <w:sz w:val="22"/>
            <w:szCs w:val="22"/>
          </w:rPr>
          <w:t>psu</w:t>
        </w:r>
        <w:proofErr w:type="spellEnd"/>
      </w:ins>
    </w:p>
    <w:p w14:paraId="6DED4044" w14:textId="77777777" w:rsidR="00EA221D" w:rsidRPr="00082FCB" w:rsidRDefault="00EA221D" w:rsidP="00EA221D">
      <w:pPr>
        <w:ind w:left="360"/>
        <w:rPr>
          <w:ins w:id="1890" w:author="Patrick Hagan" w:date="2019-04-30T09:03:00Z"/>
          <w:rFonts w:ascii="Garamond" w:hAnsi="Garamond"/>
          <w:sz w:val="22"/>
          <w:szCs w:val="22"/>
        </w:rPr>
      </w:pPr>
    </w:p>
    <w:p w14:paraId="41C77208" w14:textId="77777777" w:rsidR="00EA221D" w:rsidRPr="00286A59" w:rsidRDefault="00EA221D" w:rsidP="00EA221D">
      <w:pPr>
        <w:ind w:left="360"/>
        <w:rPr>
          <w:ins w:id="1891" w:author="Patrick Hagan" w:date="2019-04-30T09:03:00Z"/>
          <w:rFonts w:ascii="Garamond" w:hAnsi="Garamond"/>
          <w:sz w:val="22"/>
          <w:szCs w:val="22"/>
        </w:rPr>
      </w:pPr>
      <w:ins w:id="1892" w:author="Patrick Hagan" w:date="2019-04-30T09:03:00Z">
        <w:r w:rsidRPr="00286A59">
          <w:rPr>
            <w:rFonts w:ascii="Garamond" w:hAnsi="Garamond"/>
            <w:sz w:val="22"/>
            <w:szCs w:val="22"/>
          </w:rPr>
          <w:t>Parameter: Dissolved Oxygen % saturation</w:t>
        </w:r>
      </w:ins>
    </w:p>
    <w:p w14:paraId="1B6E642A" w14:textId="77777777" w:rsidR="00EA221D" w:rsidRPr="00B41BDE" w:rsidRDefault="00EA221D" w:rsidP="00EA221D">
      <w:pPr>
        <w:ind w:left="360"/>
        <w:rPr>
          <w:ins w:id="1893" w:author="Patrick Hagan" w:date="2019-04-30T09:03:00Z"/>
          <w:rFonts w:ascii="Garamond" w:hAnsi="Garamond"/>
          <w:sz w:val="22"/>
          <w:szCs w:val="22"/>
        </w:rPr>
      </w:pPr>
      <w:ins w:id="1894" w:author="Patrick Hagan" w:date="2019-04-30T09:03:00Z">
        <w:r w:rsidRPr="00B41BDE">
          <w:rPr>
            <w:rFonts w:ascii="Garamond" w:hAnsi="Garamond"/>
            <w:sz w:val="22"/>
            <w:szCs w:val="22"/>
          </w:rPr>
          <w:t>Sensor Type: Optical probe w/ mechanical cleaning</w:t>
        </w:r>
      </w:ins>
    </w:p>
    <w:p w14:paraId="75056F21" w14:textId="77777777" w:rsidR="00EA221D" w:rsidRPr="00B4530B" w:rsidRDefault="00EA221D" w:rsidP="00EA221D">
      <w:pPr>
        <w:ind w:left="360"/>
        <w:rPr>
          <w:ins w:id="1895" w:author="Patrick Hagan" w:date="2019-04-30T09:03:00Z"/>
          <w:rFonts w:ascii="Garamond" w:hAnsi="Garamond"/>
          <w:sz w:val="22"/>
          <w:szCs w:val="22"/>
        </w:rPr>
      </w:pPr>
      <w:ins w:id="1896" w:author="Patrick Hagan" w:date="2019-04-30T09:03:00Z">
        <w:r w:rsidRPr="00B41BDE">
          <w:rPr>
            <w:rFonts w:ascii="Garamond" w:hAnsi="Garamond"/>
            <w:sz w:val="22"/>
            <w:szCs w:val="22"/>
          </w:rPr>
          <w:t xml:space="preserve">Model#: </w:t>
        </w:r>
        <w:r w:rsidRPr="00082FCB">
          <w:rPr>
            <w:rFonts w:ascii="Garamond" w:hAnsi="Garamond"/>
            <w:sz w:val="22"/>
            <w:szCs w:val="22"/>
          </w:rPr>
          <w:t>599100-01</w:t>
        </w:r>
      </w:ins>
    </w:p>
    <w:p w14:paraId="6C8536F4" w14:textId="77777777" w:rsidR="00EA221D" w:rsidRPr="00082FCB" w:rsidRDefault="00EA221D" w:rsidP="00EA221D">
      <w:pPr>
        <w:ind w:left="360"/>
        <w:rPr>
          <w:ins w:id="1897" w:author="Patrick Hagan" w:date="2019-04-30T09:03:00Z"/>
          <w:rFonts w:ascii="Garamond" w:hAnsi="Garamond"/>
          <w:sz w:val="22"/>
          <w:szCs w:val="22"/>
        </w:rPr>
      </w:pPr>
      <w:ins w:id="1898" w:author="Patrick Hagan" w:date="2019-04-30T09:03:00Z">
        <w:r w:rsidRPr="00082FCB">
          <w:rPr>
            <w:rFonts w:ascii="Garamond" w:hAnsi="Garamond"/>
            <w:sz w:val="22"/>
            <w:szCs w:val="22"/>
          </w:rPr>
          <w:t>Range: 0 to 500% air saturation</w:t>
        </w:r>
      </w:ins>
    </w:p>
    <w:p w14:paraId="4D9A131E" w14:textId="77777777" w:rsidR="00EA221D" w:rsidRPr="00082FCB" w:rsidRDefault="00EA221D" w:rsidP="00EA221D">
      <w:pPr>
        <w:ind w:left="360"/>
        <w:rPr>
          <w:ins w:id="1899" w:author="Patrick Hagan" w:date="2019-04-30T09:03:00Z"/>
          <w:rFonts w:ascii="Garamond" w:hAnsi="Garamond"/>
          <w:sz w:val="22"/>
          <w:szCs w:val="22"/>
        </w:rPr>
      </w:pPr>
      <w:ins w:id="1900" w:author="Patrick Hagan" w:date="2019-04-30T09:03:00Z">
        <w:r w:rsidRPr="00082FCB">
          <w:rPr>
            <w:rFonts w:ascii="Garamond" w:hAnsi="Garamond"/>
            <w:sz w:val="22"/>
            <w:szCs w:val="22"/>
          </w:rPr>
          <w:t>Accuracy: 0-200% air saturation: +/- 1% of the reading or 1% air saturation, whichever is greater 200-500% air saturation: +/- 5% or reading</w:t>
        </w:r>
      </w:ins>
    </w:p>
    <w:p w14:paraId="2ADC5611" w14:textId="77777777" w:rsidR="00EA221D" w:rsidRPr="00082FCB" w:rsidRDefault="00EA221D" w:rsidP="00EA221D">
      <w:pPr>
        <w:ind w:left="360"/>
        <w:rPr>
          <w:ins w:id="1901" w:author="Patrick Hagan" w:date="2019-04-30T09:03:00Z"/>
          <w:rFonts w:ascii="Garamond" w:hAnsi="Garamond"/>
          <w:sz w:val="22"/>
          <w:szCs w:val="22"/>
        </w:rPr>
      </w:pPr>
      <w:ins w:id="1902" w:author="Patrick Hagan" w:date="2019-04-30T09:03:00Z">
        <w:r w:rsidRPr="00082FCB">
          <w:rPr>
            <w:rFonts w:ascii="Garamond" w:hAnsi="Garamond"/>
            <w:sz w:val="22"/>
            <w:szCs w:val="22"/>
          </w:rPr>
          <w:t>Resolution: 0.1% air saturation</w:t>
        </w:r>
      </w:ins>
    </w:p>
    <w:p w14:paraId="61DEA0CB" w14:textId="77777777" w:rsidR="00EA221D" w:rsidRPr="00082FCB" w:rsidRDefault="00EA221D" w:rsidP="00EA221D">
      <w:pPr>
        <w:ind w:left="360"/>
        <w:rPr>
          <w:ins w:id="1903" w:author="Patrick Hagan" w:date="2019-04-30T09:03:00Z"/>
          <w:rFonts w:ascii="Garamond" w:hAnsi="Garamond"/>
          <w:sz w:val="22"/>
          <w:szCs w:val="22"/>
        </w:rPr>
      </w:pPr>
    </w:p>
    <w:p w14:paraId="34CB64B0" w14:textId="77777777" w:rsidR="00EA221D" w:rsidRPr="00286A59" w:rsidRDefault="00EA221D" w:rsidP="00EA221D">
      <w:pPr>
        <w:ind w:left="360"/>
        <w:rPr>
          <w:ins w:id="1904" w:author="Patrick Hagan" w:date="2019-04-30T09:03:00Z"/>
          <w:rFonts w:ascii="Garamond" w:hAnsi="Garamond"/>
          <w:sz w:val="22"/>
          <w:szCs w:val="22"/>
        </w:rPr>
      </w:pPr>
      <w:ins w:id="1905" w:author="Patrick Hagan" w:date="2019-04-30T09:03:00Z">
        <w:r w:rsidRPr="00286A59">
          <w:rPr>
            <w:rFonts w:ascii="Garamond" w:hAnsi="Garamond"/>
            <w:sz w:val="22"/>
            <w:szCs w:val="22"/>
          </w:rPr>
          <w:t>Parameter: Dissolved Oxygen mg/L (Calculated from % air saturation, temperature, and salinity)</w:t>
        </w:r>
      </w:ins>
    </w:p>
    <w:p w14:paraId="79E27EB6" w14:textId="77777777" w:rsidR="00EA221D" w:rsidRPr="00B41BDE" w:rsidRDefault="00EA221D" w:rsidP="00EA221D">
      <w:pPr>
        <w:ind w:firstLine="360"/>
        <w:rPr>
          <w:ins w:id="1906" w:author="Patrick Hagan" w:date="2019-04-30T09:03:00Z"/>
          <w:rFonts w:ascii="Garamond" w:hAnsi="Garamond"/>
          <w:sz w:val="22"/>
          <w:szCs w:val="22"/>
        </w:rPr>
      </w:pPr>
      <w:ins w:id="1907" w:author="Patrick Hagan" w:date="2019-04-30T09:03:00Z">
        <w:r w:rsidRPr="00B41BDE">
          <w:rPr>
            <w:rFonts w:ascii="Garamond" w:hAnsi="Garamond"/>
            <w:sz w:val="22"/>
            <w:szCs w:val="22"/>
          </w:rPr>
          <w:t>Units: milligrams/Liter (mg/L)</w:t>
        </w:r>
      </w:ins>
    </w:p>
    <w:p w14:paraId="012416F7" w14:textId="77777777" w:rsidR="00EA221D" w:rsidRPr="00B41BDE" w:rsidRDefault="00EA221D" w:rsidP="00EA221D">
      <w:pPr>
        <w:ind w:left="360"/>
        <w:rPr>
          <w:ins w:id="1908" w:author="Patrick Hagan" w:date="2019-04-30T09:03:00Z"/>
          <w:rFonts w:ascii="Garamond" w:hAnsi="Garamond"/>
          <w:sz w:val="22"/>
          <w:szCs w:val="22"/>
        </w:rPr>
      </w:pPr>
      <w:ins w:id="1909" w:author="Patrick Hagan" w:date="2019-04-30T09:03:00Z">
        <w:r w:rsidRPr="00B41BDE">
          <w:rPr>
            <w:rFonts w:ascii="Garamond" w:hAnsi="Garamond"/>
            <w:sz w:val="22"/>
            <w:szCs w:val="22"/>
          </w:rPr>
          <w:t>Sensor Type: Optical probe w/ mechanical cleaning</w:t>
        </w:r>
      </w:ins>
    </w:p>
    <w:p w14:paraId="6091A52B" w14:textId="77777777" w:rsidR="00EA221D" w:rsidRPr="00B4530B" w:rsidRDefault="00EA221D" w:rsidP="00EA221D">
      <w:pPr>
        <w:ind w:left="360"/>
        <w:rPr>
          <w:ins w:id="1910" w:author="Patrick Hagan" w:date="2019-04-30T09:03:00Z"/>
          <w:rFonts w:ascii="Garamond" w:hAnsi="Garamond"/>
          <w:sz w:val="22"/>
          <w:szCs w:val="22"/>
        </w:rPr>
      </w:pPr>
      <w:ins w:id="1911" w:author="Patrick Hagan" w:date="2019-04-30T09:03:00Z">
        <w:r w:rsidRPr="00B41BDE">
          <w:rPr>
            <w:rFonts w:ascii="Garamond" w:hAnsi="Garamond"/>
            <w:sz w:val="22"/>
            <w:szCs w:val="22"/>
          </w:rPr>
          <w:t xml:space="preserve">Model#: </w:t>
        </w:r>
        <w:r w:rsidRPr="00082FCB">
          <w:rPr>
            <w:rFonts w:ascii="Garamond" w:hAnsi="Garamond"/>
            <w:sz w:val="22"/>
            <w:szCs w:val="22"/>
          </w:rPr>
          <w:t>599100-01</w:t>
        </w:r>
      </w:ins>
    </w:p>
    <w:p w14:paraId="4E7A5F9A" w14:textId="77777777" w:rsidR="00EA221D" w:rsidRPr="00082FCB" w:rsidRDefault="00EA221D" w:rsidP="00EA221D">
      <w:pPr>
        <w:ind w:left="360"/>
        <w:rPr>
          <w:ins w:id="1912" w:author="Patrick Hagan" w:date="2019-04-30T09:03:00Z"/>
          <w:rFonts w:ascii="Garamond" w:hAnsi="Garamond"/>
          <w:sz w:val="22"/>
          <w:szCs w:val="22"/>
        </w:rPr>
      </w:pPr>
      <w:ins w:id="1913" w:author="Patrick Hagan" w:date="2019-04-30T09:03:00Z">
        <w:r w:rsidRPr="00082FCB">
          <w:rPr>
            <w:rFonts w:ascii="Garamond" w:hAnsi="Garamond"/>
            <w:sz w:val="22"/>
            <w:szCs w:val="22"/>
          </w:rPr>
          <w:t>Range: 0 to 50 mg/L</w:t>
        </w:r>
      </w:ins>
    </w:p>
    <w:p w14:paraId="47B27B59" w14:textId="77777777" w:rsidR="00EA221D" w:rsidRPr="00082FCB" w:rsidRDefault="00EA221D" w:rsidP="00EA221D">
      <w:pPr>
        <w:ind w:left="360"/>
        <w:rPr>
          <w:ins w:id="1914" w:author="Patrick Hagan" w:date="2019-04-30T09:03:00Z"/>
          <w:rFonts w:ascii="Garamond" w:hAnsi="Garamond"/>
          <w:sz w:val="22"/>
          <w:szCs w:val="22"/>
        </w:rPr>
      </w:pPr>
      <w:ins w:id="1915" w:author="Patrick Hagan" w:date="2019-04-30T09:03:00Z">
        <w:r w:rsidRPr="00082FCB">
          <w:rPr>
            <w:rFonts w:ascii="Garamond" w:hAnsi="Garamond"/>
            <w:sz w:val="22"/>
            <w:szCs w:val="22"/>
          </w:rPr>
          <w:t>Accuracy: 0-20 mg/L: +/-0.1 mg/l or 1% of the reading, whichever is greater</w:t>
        </w:r>
      </w:ins>
    </w:p>
    <w:p w14:paraId="2532EE75" w14:textId="77777777" w:rsidR="00EA221D" w:rsidRPr="00082FCB" w:rsidRDefault="00EA221D" w:rsidP="00EA221D">
      <w:pPr>
        <w:ind w:left="360"/>
        <w:rPr>
          <w:ins w:id="1916" w:author="Patrick Hagan" w:date="2019-04-30T09:03:00Z"/>
          <w:rFonts w:ascii="Garamond" w:hAnsi="Garamond"/>
          <w:sz w:val="22"/>
          <w:szCs w:val="22"/>
        </w:rPr>
      </w:pPr>
      <w:ins w:id="1917" w:author="Patrick Hagan" w:date="2019-04-30T09:03:00Z">
        <w:r w:rsidRPr="00082FCB">
          <w:rPr>
            <w:rFonts w:ascii="Garamond" w:hAnsi="Garamond"/>
            <w:sz w:val="22"/>
            <w:szCs w:val="22"/>
          </w:rPr>
          <w:t>20 to 50 mg/L: +/- 5% of the reading</w:t>
        </w:r>
      </w:ins>
    </w:p>
    <w:p w14:paraId="2DF2D246" w14:textId="77777777" w:rsidR="00EA221D" w:rsidRPr="00082FCB" w:rsidRDefault="00EA221D" w:rsidP="00EA221D">
      <w:pPr>
        <w:ind w:left="360"/>
        <w:rPr>
          <w:ins w:id="1918" w:author="Patrick Hagan" w:date="2019-04-30T09:03:00Z"/>
          <w:rFonts w:ascii="Garamond" w:hAnsi="Garamond"/>
          <w:sz w:val="22"/>
          <w:szCs w:val="22"/>
        </w:rPr>
      </w:pPr>
      <w:ins w:id="1919" w:author="Patrick Hagan" w:date="2019-04-30T09:03:00Z">
        <w:r w:rsidRPr="00082FCB">
          <w:rPr>
            <w:rFonts w:ascii="Garamond" w:hAnsi="Garamond"/>
            <w:sz w:val="22"/>
            <w:szCs w:val="22"/>
          </w:rPr>
          <w:t>Resolution: 0.01 mg/L</w:t>
        </w:r>
      </w:ins>
    </w:p>
    <w:p w14:paraId="5779A41D" w14:textId="77777777" w:rsidR="00EA221D" w:rsidRPr="00082FCB" w:rsidRDefault="00EA221D" w:rsidP="00EA221D">
      <w:pPr>
        <w:ind w:left="360"/>
        <w:rPr>
          <w:ins w:id="1920" w:author="Patrick Hagan" w:date="2019-04-30T09:03:00Z"/>
          <w:rFonts w:ascii="Garamond" w:hAnsi="Garamond"/>
          <w:sz w:val="22"/>
          <w:szCs w:val="22"/>
        </w:rPr>
      </w:pPr>
    </w:p>
    <w:p w14:paraId="7099E0D2" w14:textId="77777777" w:rsidR="00EA221D" w:rsidRPr="00082FCB" w:rsidRDefault="00EA221D" w:rsidP="00EA221D">
      <w:pPr>
        <w:ind w:left="360"/>
        <w:rPr>
          <w:ins w:id="1921" w:author="Patrick Hagan" w:date="2019-04-30T09:03:00Z"/>
          <w:rFonts w:ascii="Garamond" w:hAnsi="Garamond"/>
          <w:sz w:val="22"/>
          <w:szCs w:val="22"/>
        </w:rPr>
      </w:pPr>
      <w:ins w:id="1922" w:author="Patrick Hagan" w:date="2019-04-30T09:03:00Z">
        <w:r w:rsidRPr="00082FCB">
          <w:rPr>
            <w:rFonts w:ascii="Garamond" w:hAnsi="Garamond"/>
            <w:sz w:val="22"/>
            <w:szCs w:val="22"/>
          </w:rPr>
          <w:t>Parameter: Non-vented Level - Shallow (Depth)</w:t>
        </w:r>
      </w:ins>
    </w:p>
    <w:p w14:paraId="5A52D4E5" w14:textId="77777777" w:rsidR="00EA221D" w:rsidRPr="00082FCB" w:rsidRDefault="00EA221D" w:rsidP="00EA221D">
      <w:pPr>
        <w:ind w:left="360"/>
        <w:rPr>
          <w:ins w:id="1923" w:author="Patrick Hagan" w:date="2019-04-30T09:03:00Z"/>
          <w:rFonts w:ascii="Garamond" w:hAnsi="Garamond"/>
          <w:sz w:val="22"/>
          <w:szCs w:val="22"/>
        </w:rPr>
      </w:pPr>
      <w:ins w:id="1924" w:author="Patrick Hagan" w:date="2019-04-30T09:03:00Z">
        <w:r w:rsidRPr="00082FCB">
          <w:rPr>
            <w:rFonts w:ascii="Garamond" w:hAnsi="Garamond"/>
            <w:sz w:val="22"/>
            <w:szCs w:val="22"/>
          </w:rPr>
          <w:t>Units: feet or meters (ft or m)</w:t>
        </w:r>
      </w:ins>
    </w:p>
    <w:p w14:paraId="36BE31BB" w14:textId="77777777" w:rsidR="00EA221D" w:rsidRPr="00082FCB" w:rsidRDefault="00EA221D" w:rsidP="00EA221D">
      <w:pPr>
        <w:ind w:left="360"/>
        <w:rPr>
          <w:ins w:id="1925" w:author="Patrick Hagan" w:date="2019-04-30T09:03:00Z"/>
          <w:rFonts w:ascii="Garamond" w:hAnsi="Garamond"/>
          <w:sz w:val="22"/>
          <w:szCs w:val="22"/>
        </w:rPr>
      </w:pPr>
      <w:ins w:id="1926" w:author="Patrick Hagan" w:date="2019-04-30T09:03:00Z">
        <w:r w:rsidRPr="00082FCB">
          <w:rPr>
            <w:rFonts w:ascii="Garamond" w:hAnsi="Garamond"/>
            <w:sz w:val="22"/>
            <w:szCs w:val="22"/>
          </w:rPr>
          <w:t>Sensor Type: Stainless steel strain gauge</w:t>
        </w:r>
      </w:ins>
    </w:p>
    <w:p w14:paraId="398692EC" w14:textId="77777777" w:rsidR="00EA221D" w:rsidRPr="00082FCB" w:rsidRDefault="00EA221D" w:rsidP="00EA221D">
      <w:pPr>
        <w:ind w:left="360"/>
        <w:rPr>
          <w:ins w:id="1927" w:author="Patrick Hagan" w:date="2019-04-30T09:03:00Z"/>
          <w:rFonts w:ascii="Garamond" w:hAnsi="Garamond"/>
          <w:sz w:val="22"/>
          <w:szCs w:val="22"/>
        </w:rPr>
      </w:pPr>
      <w:ins w:id="1928" w:author="Patrick Hagan" w:date="2019-04-30T09:03:00Z">
        <w:r w:rsidRPr="00082FCB">
          <w:rPr>
            <w:rFonts w:ascii="Garamond" w:hAnsi="Garamond"/>
            <w:sz w:val="22"/>
            <w:szCs w:val="22"/>
          </w:rPr>
          <w:t>Range: 0 to 33 ft (10 m)</w:t>
        </w:r>
      </w:ins>
    </w:p>
    <w:p w14:paraId="7ABF4637" w14:textId="77777777" w:rsidR="00EA221D" w:rsidRPr="00082FCB" w:rsidRDefault="00EA221D" w:rsidP="00EA221D">
      <w:pPr>
        <w:ind w:left="360"/>
        <w:rPr>
          <w:ins w:id="1929" w:author="Patrick Hagan" w:date="2019-04-30T09:03:00Z"/>
          <w:rFonts w:ascii="Garamond" w:hAnsi="Garamond"/>
          <w:sz w:val="22"/>
          <w:szCs w:val="22"/>
        </w:rPr>
      </w:pPr>
      <w:ins w:id="1930" w:author="Patrick Hagan" w:date="2019-04-30T09:03:00Z">
        <w:r w:rsidRPr="00082FCB">
          <w:rPr>
            <w:rFonts w:ascii="Garamond" w:hAnsi="Garamond"/>
            <w:sz w:val="22"/>
            <w:szCs w:val="22"/>
          </w:rPr>
          <w:t>Accuracy: +/- 0.013 ft (0.</w:t>
        </w:r>
        <w:r>
          <w:rPr>
            <w:rFonts w:ascii="Garamond" w:hAnsi="Garamond"/>
            <w:sz w:val="22"/>
            <w:szCs w:val="22"/>
          </w:rPr>
          <w:t>0</w:t>
        </w:r>
        <w:r w:rsidRPr="00082FCB">
          <w:rPr>
            <w:rFonts w:ascii="Garamond" w:hAnsi="Garamond"/>
            <w:sz w:val="22"/>
            <w:szCs w:val="22"/>
          </w:rPr>
          <w:t>04 m)</w:t>
        </w:r>
      </w:ins>
    </w:p>
    <w:p w14:paraId="16F5AE0F" w14:textId="77777777" w:rsidR="00EA221D" w:rsidRPr="00082FCB" w:rsidRDefault="00EA221D" w:rsidP="00EA221D">
      <w:pPr>
        <w:ind w:left="360"/>
        <w:rPr>
          <w:ins w:id="1931" w:author="Patrick Hagan" w:date="2019-04-30T09:03:00Z"/>
          <w:rFonts w:ascii="Garamond" w:hAnsi="Garamond"/>
          <w:sz w:val="22"/>
          <w:szCs w:val="22"/>
        </w:rPr>
      </w:pPr>
      <w:ins w:id="1932" w:author="Patrick Hagan" w:date="2019-04-30T09:03:00Z">
        <w:r w:rsidRPr="00082FCB">
          <w:rPr>
            <w:rFonts w:ascii="Garamond" w:hAnsi="Garamond"/>
            <w:sz w:val="22"/>
            <w:szCs w:val="22"/>
          </w:rPr>
          <w:lastRenderedPageBreak/>
          <w:t>Resolution: 0.001 ft (0.001 m)</w:t>
        </w:r>
      </w:ins>
    </w:p>
    <w:p w14:paraId="6A233583" w14:textId="77777777" w:rsidR="00EA221D" w:rsidRPr="00082FCB" w:rsidRDefault="00EA221D" w:rsidP="00EA221D">
      <w:pPr>
        <w:ind w:left="360"/>
        <w:rPr>
          <w:ins w:id="1933" w:author="Patrick Hagan" w:date="2019-04-30T09:03:00Z"/>
          <w:rFonts w:ascii="Garamond" w:hAnsi="Garamond"/>
          <w:sz w:val="22"/>
          <w:szCs w:val="22"/>
        </w:rPr>
      </w:pPr>
    </w:p>
    <w:p w14:paraId="63C8C80A" w14:textId="77777777" w:rsidR="00EA221D" w:rsidRPr="00082FCB" w:rsidRDefault="00EA221D" w:rsidP="00EA221D">
      <w:pPr>
        <w:ind w:left="360"/>
        <w:rPr>
          <w:ins w:id="1934" w:author="Patrick Hagan" w:date="2019-04-30T09:03:00Z"/>
          <w:rFonts w:ascii="Garamond" w:hAnsi="Garamond"/>
          <w:sz w:val="22"/>
          <w:szCs w:val="22"/>
        </w:rPr>
      </w:pPr>
      <w:ins w:id="1935" w:author="Patrick Hagan" w:date="2019-04-30T09:03:00Z">
        <w:r w:rsidRPr="00082FCB">
          <w:rPr>
            <w:rFonts w:ascii="Garamond" w:hAnsi="Garamond"/>
            <w:sz w:val="22"/>
            <w:szCs w:val="22"/>
          </w:rPr>
          <w:t xml:space="preserve">Parameter: pH </w:t>
        </w:r>
      </w:ins>
    </w:p>
    <w:p w14:paraId="28AF2597" w14:textId="77777777" w:rsidR="00EA221D" w:rsidRPr="00082FCB" w:rsidRDefault="00EA221D" w:rsidP="00EA221D">
      <w:pPr>
        <w:ind w:left="360"/>
        <w:rPr>
          <w:ins w:id="1936" w:author="Patrick Hagan" w:date="2019-04-30T09:03:00Z"/>
          <w:rFonts w:ascii="Garamond" w:hAnsi="Garamond"/>
          <w:sz w:val="22"/>
          <w:szCs w:val="22"/>
        </w:rPr>
      </w:pPr>
      <w:ins w:id="1937" w:author="Patrick Hagan" w:date="2019-04-30T09:03:00Z">
        <w:r w:rsidRPr="00082FCB">
          <w:rPr>
            <w:rFonts w:ascii="Garamond" w:hAnsi="Garamond"/>
            <w:sz w:val="22"/>
            <w:szCs w:val="22"/>
          </w:rPr>
          <w:t>Units: pH units</w:t>
        </w:r>
      </w:ins>
    </w:p>
    <w:p w14:paraId="6241D24B" w14:textId="77777777" w:rsidR="00EA221D" w:rsidRPr="00082FCB" w:rsidRDefault="00EA221D" w:rsidP="00EA221D">
      <w:pPr>
        <w:ind w:left="360"/>
        <w:rPr>
          <w:ins w:id="1938" w:author="Patrick Hagan" w:date="2019-04-30T09:03:00Z"/>
          <w:rFonts w:ascii="Garamond" w:hAnsi="Garamond"/>
          <w:sz w:val="22"/>
          <w:szCs w:val="22"/>
        </w:rPr>
      </w:pPr>
      <w:ins w:id="1939" w:author="Patrick Hagan" w:date="2019-04-30T09:03:00Z">
        <w:r w:rsidRPr="00082FCB">
          <w:rPr>
            <w:rFonts w:ascii="Garamond" w:hAnsi="Garamond"/>
            <w:sz w:val="22"/>
            <w:szCs w:val="22"/>
          </w:rPr>
          <w:t>Sensor Type: Glass combination electrode</w:t>
        </w:r>
      </w:ins>
    </w:p>
    <w:p w14:paraId="122D692E" w14:textId="77777777" w:rsidR="00EA221D" w:rsidRPr="00B4530B" w:rsidRDefault="00EA221D" w:rsidP="00EA221D">
      <w:pPr>
        <w:ind w:left="360"/>
        <w:rPr>
          <w:ins w:id="1940" w:author="Patrick Hagan" w:date="2019-04-30T09:03:00Z"/>
          <w:rFonts w:ascii="Garamond" w:hAnsi="Garamond"/>
          <w:sz w:val="22"/>
          <w:szCs w:val="22"/>
        </w:rPr>
      </w:pPr>
      <w:ins w:id="1941" w:author="Patrick Hagan" w:date="2019-04-30T09:03:00Z">
        <w:r w:rsidRPr="00082FCB">
          <w:rPr>
            <w:rFonts w:ascii="Garamond" w:hAnsi="Garamond"/>
            <w:sz w:val="22"/>
            <w:szCs w:val="22"/>
          </w:rPr>
          <w:t>Model#: 599701(guarded) or 599702(wiped)</w:t>
        </w:r>
      </w:ins>
    </w:p>
    <w:p w14:paraId="7328CCB2" w14:textId="77777777" w:rsidR="00EA221D" w:rsidRPr="00B41BDE" w:rsidRDefault="00EA221D" w:rsidP="00EA221D">
      <w:pPr>
        <w:ind w:left="360"/>
        <w:rPr>
          <w:ins w:id="1942" w:author="Patrick Hagan" w:date="2019-04-30T09:03:00Z"/>
          <w:rFonts w:ascii="Garamond" w:hAnsi="Garamond"/>
          <w:sz w:val="22"/>
          <w:szCs w:val="22"/>
        </w:rPr>
      </w:pPr>
      <w:ins w:id="1943" w:author="Patrick Hagan" w:date="2019-04-30T09:03:00Z">
        <w:r w:rsidRPr="00B41BDE">
          <w:rPr>
            <w:rFonts w:ascii="Garamond" w:hAnsi="Garamond"/>
            <w:sz w:val="22"/>
            <w:szCs w:val="22"/>
          </w:rPr>
          <w:t>Range: 0 to 14 units</w:t>
        </w:r>
      </w:ins>
    </w:p>
    <w:p w14:paraId="7F41B156" w14:textId="77777777" w:rsidR="00EA221D" w:rsidRPr="00082FCB" w:rsidRDefault="00EA221D" w:rsidP="00EA221D">
      <w:pPr>
        <w:ind w:left="360"/>
        <w:rPr>
          <w:ins w:id="1944" w:author="Patrick Hagan" w:date="2019-04-30T09:03:00Z"/>
          <w:rFonts w:ascii="Garamond" w:hAnsi="Garamond"/>
          <w:sz w:val="22"/>
          <w:szCs w:val="22"/>
        </w:rPr>
      </w:pPr>
      <w:ins w:id="1945" w:author="Patrick Hagan" w:date="2019-04-30T09:03:00Z">
        <w:r w:rsidRPr="00B41BDE">
          <w:rPr>
            <w:rFonts w:ascii="Garamond" w:hAnsi="Garamond"/>
            <w:sz w:val="22"/>
            <w:szCs w:val="22"/>
          </w:rPr>
          <w:t xml:space="preserve">Accuracy: </w:t>
        </w:r>
        <w:r w:rsidRPr="00082FCB">
          <w:rPr>
            <w:rFonts w:ascii="Garamond" w:hAnsi="Garamond"/>
            <w:sz w:val="22"/>
            <w:szCs w:val="22"/>
          </w:rPr>
          <w:t>+/- 0.1 units within +/- 10° of calibration temperature, +/- 0.2 units for entire temperature range</w:t>
        </w:r>
      </w:ins>
    </w:p>
    <w:p w14:paraId="163D2702" w14:textId="77777777" w:rsidR="00EA221D" w:rsidRPr="00082FCB" w:rsidRDefault="00EA221D" w:rsidP="00EA221D">
      <w:pPr>
        <w:ind w:left="360"/>
        <w:rPr>
          <w:ins w:id="1946" w:author="Patrick Hagan" w:date="2019-04-30T09:03:00Z"/>
          <w:rFonts w:ascii="Garamond" w:hAnsi="Garamond"/>
          <w:sz w:val="22"/>
          <w:szCs w:val="22"/>
        </w:rPr>
      </w:pPr>
      <w:ins w:id="1947" w:author="Patrick Hagan" w:date="2019-04-30T09:03:00Z">
        <w:r w:rsidRPr="00082FCB">
          <w:rPr>
            <w:rFonts w:ascii="Garamond" w:hAnsi="Garamond"/>
            <w:sz w:val="22"/>
            <w:szCs w:val="22"/>
          </w:rPr>
          <w:t>Resolution: 0.01 units</w:t>
        </w:r>
      </w:ins>
    </w:p>
    <w:p w14:paraId="430E2775" w14:textId="77777777" w:rsidR="00EA221D" w:rsidRPr="00082FCB" w:rsidRDefault="00EA221D" w:rsidP="00EA221D">
      <w:pPr>
        <w:ind w:left="360"/>
        <w:rPr>
          <w:ins w:id="1948" w:author="Patrick Hagan" w:date="2019-04-30T09:03:00Z"/>
          <w:rFonts w:ascii="Garamond" w:hAnsi="Garamond"/>
          <w:sz w:val="22"/>
          <w:szCs w:val="22"/>
        </w:rPr>
      </w:pPr>
    </w:p>
    <w:p w14:paraId="110C8208" w14:textId="77777777" w:rsidR="00EA221D" w:rsidRPr="00082FCB" w:rsidRDefault="00EA221D" w:rsidP="00EA221D">
      <w:pPr>
        <w:ind w:left="360"/>
        <w:rPr>
          <w:ins w:id="1949" w:author="Patrick Hagan" w:date="2019-04-30T09:03:00Z"/>
          <w:rFonts w:ascii="Garamond" w:hAnsi="Garamond"/>
          <w:sz w:val="22"/>
          <w:szCs w:val="22"/>
        </w:rPr>
      </w:pPr>
      <w:ins w:id="1950" w:author="Patrick Hagan" w:date="2019-04-30T09:03:00Z">
        <w:r w:rsidRPr="00082FCB">
          <w:rPr>
            <w:rFonts w:ascii="Garamond" w:hAnsi="Garamond"/>
            <w:sz w:val="22"/>
            <w:szCs w:val="22"/>
          </w:rPr>
          <w:t>Parameter: Turbidity</w:t>
        </w:r>
      </w:ins>
    </w:p>
    <w:p w14:paraId="27E52E2C" w14:textId="77777777" w:rsidR="00EA221D" w:rsidRPr="00B41BDE" w:rsidRDefault="00EA221D" w:rsidP="00EA221D">
      <w:pPr>
        <w:ind w:left="360"/>
        <w:rPr>
          <w:ins w:id="1951" w:author="Patrick Hagan" w:date="2019-04-30T09:03:00Z"/>
          <w:rFonts w:ascii="Garamond" w:hAnsi="Garamond"/>
          <w:sz w:val="22"/>
          <w:szCs w:val="22"/>
        </w:rPr>
      </w:pPr>
      <w:ins w:id="1952" w:author="Patrick Hagan" w:date="2019-04-30T09:03:00Z">
        <w:r w:rsidRPr="00082FCB">
          <w:rPr>
            <w:rFonts w:ascii="Garamond" w:hAnsi="Garamond"/>
            <w:sz w:val="22"/>
            <w:szCs w:val="22"/>
          </w:rPr>
          <w:t xml:space="preserve">Units: </w:t>
        </w:r>
        <w:proofErr w:type="spellStart"/>
        <w:r w:rsidRPr="00082FCB">
          <w:rPr>
            <w:rFonts w:ascii="Garamond" w:hAnsi="Garamond"/>
            <w:sz w:val="22"/>
            <w:szCs w:val="22"/>
          </w:rPr>
          <w:t>formazin</w:t>
        </w:r>
        <w:proofErr w:type="spellEnd"/>
        <w:r w:rsidRPr="00082FCB">
          <w:rPr>
            <w:rFonts w:ascii="Garamond" w:hAnsi="Garamond"/>
            <w:sz w:val="22"/>
            <w:szCs w:val="22"/>
          </w:rPr>
          <w:t xml:space="preserve"> nephelometric units</w:t>
        </w:r>
        <w:r w:rsidRPr="00B4530B">
          <w:rPr>
            <w:rFonts w:ascii="Garamond" w:hAnsi="Garamond"/>
            <w:sz w:val="22"/>
            <w:szCs w:val="22"/>
          </w:rPr>
          <w:t xml:space="preserve"> (</w:t>
        </w:r>
        <w:r w:rsidRPr="00B41BDE">
          <w:rPr>
            <w:rFonts w:ascii="Garamond" w:hAnsi="Garamond"/>
            <w:sz w:val="22"/>
            <w:szCs w:val="22"/>
          </w:rPr>
          <w:t>FNU)</w:t>
        </w:r>
      </w:ins>
    </w:p>
    <w:p w14:paraId="1E29097B" w14:textId="77777777" w:rsidR="00EA221D" w:rsidRPr="00082FCB" w:rsidRDefault="00EA221D" w:rsidP="00EA221D">
      <w:pPr>
        <w:ind w:left="360"/>
        <w:rPr>
          <w:ins w:id="1953" w:author="Patrick Hagan" w:date="2019-04-30T09:03:00Z"/>
          <w:rFonts w:ascii="Garamond" w:hAnsi="Garamond"/>
          <w:sz w:val="22"/>
          <w:szCs w:val="22"/>
        </w:rPr>
      </w:pPr>
      <w:ins w:id="1954" w:author="Patrick Hagan" w:date="2019-04-30T09:03:00Z">
        <w:r w:rsidRPr="00082FCB">
          <w:rPr>
            <w:rFonts w:ascii="Garamond" w:hAnsi="Garamond"/>
            <w:sz w:val="22"/>
            <w:szCs w:val="22"/>
          </w:rPr>
          <w:t xml:space="preserve">Sensor Type: Optical, </w:t>
        </w:r>
        <w:proofErr w:type="gramStart"/>
        <w:r w:rsidRPr="00082FCB">
          <w:rPr>
            <w:rFonts w:ascii="Garamond" w:hAnsi="Garamond"/>
            <w:sz w:val="22"/>
            <w:szCs w:val="22"/>
          </w:rPr>
          <w:t>90 degree</w:t>
        </w:r>
        <w:proofErr w:type="gramEnd"/>
        <w:r w:rsidRPr="00082FCB">
          <w:rPr>
            <w:rFonts w:ascii="Garamond" w:hAnsi="Garamond"/>
            <w:sz w:val="22"/>
            <w:szCs w:val="22"/>
          </w:rPr>
          <w:t xml:space="preserve"> scatter</w:t>
        </w:r>
      </w:ins>
    </w:p>
    <w:p w14:paraId="275D6FB4" w14:textId="77777777" w:rsidR="00EA221D" w:rsidRPr="00B4530B" w:rsidRDefault="00EA221D" w:rsidP="00EA221D">
      <w:pPr>
        <w:ind w:left="360"/>
        <w:rPr>
          <w:ins w:id="1955" w:author="Patrick Hagan" w:date="2019-04-30T09:03:00Z"/>
          <w:rFonts w:ascii="Garamond" w:hAnsi="Garamond"/>
          <w:sz w:val="22"/>
          <w:szCs w:val="22"/>
        </w:rPr>
      </w:pPr>
      <w:ins w:id="1956" w:author="Patrick Hagan" w:date="2019-04-30T09:03:00Z">
        <w:r w:rsidRPr="00082FCB">
          <w:rPr>
            <w:rFonts w:ascii="Garamond" w:hAnsi="Garamond"/>
            <w:sz w:val="22"/>
            <w:szCs w:val="22"/>
          </w:rPr>
          <w:t>Model#: 599101-01</w:t>
        </w:r>
      </w:ins>
    </w:p>
    <w:p w14:paraId="469312D3" w14:textId="77777777" w:rsidR="00EA221D" w:rsidRPr="00082FCB" w:rsidRDefault="00EA221D" w:rsidP="00EA221D">
      <w:pPr>
        <w:ind w:left="360"/>
        <w:rPr>
          <w:ins w:id="1957" w:author="Patrick Hagan" w:date="2019-04-30T09:03:00Z"/>
          <w:rFonts w:ascii="Garamond" w:hAnsi="Garamond"/>
          <w:sz w:val="22"/>
          <w:szCs w:val="22"/>
        </w:rPr>
      </w:pPr>
      <w:ins w:id="1958" w:author="Patrick Hagan" w:date="2019-04-30T09:03:00Z">
        <w:r w:rsidRPr="00082FCB">
          <w:rPr>
            <w:rFonts w:ascii="Garamond" w:hAnsi="Garamond"/>
            <w:sz w:val="22"/>
            <w:szCs w:val="22"/>
          </w:rPr>
          <w:t>Range: 0 to 4000 FNU</w:t>
        </w:r>
      </w:ins>
    </w:p>
    <w:p w14:paraId="1345F89B" w14:textId="77777777" w:rsidR="00EA221D" w:rsidRPr="00082FCB" w:rsidRDefault="00EA221D" w:rsidP="00EA221D">
      <w:pPr>
        <w:ind w:left="360"/>
        <w:rPr>
          <w:ins w:id="1959" w:author="Patrick Hagan" w:date="2019-04-30T09:03:00Z"/>
          <w:rFonts w:ascii="Garamond" w:hAnsi="Garamond"/>
          <w:sz w:val="22"/>
          <w:szCs w:val="22"/>
        </w:rPr>
      </w:pPr>
      <w:ins w:id="1960" w:author="Patrick Hagan" w:date="2019-04-30T09:03:00Z">
        <w:r w:rsidRPr="00082FCB">
          <w:rPr>
            <w:rFonts w:ascii="Garamond" w:hAnsi="Garamond"/>
            <w:sz w:val="22"/>
            <w:szCs w:val="22"/>
          </w:rPr>
          <w:t>Accuracy: 0 to 999 FNU: 0.3 FNU or +/-2% of reading (whichever is greater); 1000 to 4000 FNU +/-5% of reading</w:t>
        </w:r>
      </w:ins>
    </w:p>
    <w:p w14:paraId="7E5EFE83" w14:textId="77777777" w:rsidR="00EA221D" w:rsidRPr="00082FCB" w:rsidRDefault="00EA221D" w:rsidP="00EA221D">
      <w:pPr>
        <w:ind w:left="360"/>
        <w:rPr>
          <w:ins w:id="1961" w:author="Patrick Hagan" w:date="2019-04-30T09:03:00Z"/>
          <w:rFonts w:ascii="Garamond" w:hAnsi="Garamond"/>
          <w:sz w:val="22"/>
          <w:szCs w:val="22"/>
        </w:rPr>
      </w:pPr>
      <w:ins w:id="1962" w:author="Patrick Hagan" w:date="2019-04-30T09:03:00Z">
        <w:r w:rsidRPr="00082FCB">
          <w:rPr>
            <w:rFonts w:ascii="Garamond" w:hAnsi="Garamond"/>
            <w:sz w:val="22"/>
            <w:szCs w:val="22"/>
          </w:rPr>
          <w:t>Resolution: 0 to 999 FNU: 0.01 FNU, 1000 to 4000 FNU: 0.1 FNU</w:t>
        </w:r>
      </w:ins>
    </w:p>
    <w:p w14:paraId="1D56EE3D" w14:textId="77777777" w:rsidR="00EA221D" w:rsidRPr="00082FCB" w:rsidRDefault="00EA221D" w:rsidP="00EA221D">
      <w:pPr>
        <w:ind w:left="360"/>
        <w:rPr>
          <w:ins w:id="1963" w:author="Patrick Hagan" w:date="2019-04-30T09:03:00Z"/>
          <w:rFonts w:ascii="Garamond" w:hAnsi="Garamond"/>
          <w:sz w:val="22"/>
          <w:szCs w:val="22"/>
        </w:rPr>
      </w:pPr>
    </w:p>
    <w:p w14:paraId="2AFE5D5F" w14:textId="77777777" w:rsidR="00EA221D" w:rsidRDefault="00EA221D" w:rsidP="004514AD">
      <w:pPr>
        <w:ind w:left="540" w:right="900"/>
        <w:jc w:val="both"/>
        <w:rPr>
          <w:ins w:id="1964" w:author="Patrick Hagan" w:date="2019-04-30T09:04:00Z"/>
          <w:rFonts w:ascii="Garamond" w:hAnsi="Garamond"/>
          <w:sz w:val="22"/>
          <w:szCs w:val="22"/>
        </w:rPr>
      </w:pPr>
      <w:ins w:id="1965" w:author="Patrick Hagan" w:date="2019-04-30T09:03:00Z">
        <w:r w:rsidDel="00EA221D">
          <w:rPr>
            <w:rFonts w:ascii="Garamond" w:hAnsi="Garamond"/>
            <w:sz w:val="22"/>
            <w:szCs w:val="22"/>
          </w:rPr>
          <w:t xml:space="preserve"> </w:t>
        </w:r>
      </w:ins>
    </w:p>
    <w:p w14:paraId="7B50DCBA" w14:textId="77777777" w:rsidR="00317D02" w:rsidRPr="004341A7" w:rsidDel="00EA221D" w:rsidRDefault="008371EB" w:rsidP="00EA221D">
      <w:pPr>
        <w:pStyle w:val="HTMLPreformatted"/>
        <w:rPr>
          <w:del w:id="1966" w:author="Patrick Hagan" w:date="2019-04-30T09:03:00Z"/>
          <w:rFonts w:ascii="Garamond" w:hAnsi="Garamond" w:cs="Times New Roman"/>
          <w:b/>
          <w:i/>
          <w:sz w:val="22"/>
          <w:szCs w:val="22"/>
        </w:rPr>
      </w:pPr>
      <w:del w:id="1967" w:author="Patrick Hagan" w:date="2019-04-30T09:03:00Z">
        <w:r w:rsidDel="00EA221D">
          <w:rPr>
            <w:rFonts w:ascii="Garamond" w:hAnsi="Garamond" w:cs="Times New Roman"/>
            <w:sz w:val="22"/>
            <w:szCs w:val="22"/>
          </w:rPr>
          <w:delText>[</w:delText>
        </w:r>
        <w:r w:rsidRPr="00BD482B" w:rsidDel="00EA221D">
          <w:rPr>
            <w:rFonts w:ascii="Garamond" w:hAnsi="Garamond" w:cs="Times New Roman"/>
            <w:sz w:val="22"/>
            <w:szCs w:val="22"/>
          </w:rPr>
          <w:delText>Instructions/Remove:</w:delText>
        </w:r>
        <w:r w:rsidDel="00EA221D">
          <w:rPr>
            <w:rFonts w:ascii="Garamond" w:hAnsi="Garamond" w:cs="Times New Roman"/>
            <w:sz w:val="22"/>
            <w:szCs w:val="22"/>
          </w:rPr>
          <w:delText xml:space="preserve"> </w:delText>
        </w:r>
        <w:r w:rsidR="00317D02" w:rsidRPr="004341A7" w:rsidDel="00EA221D">
          <w:rPr>
            <w:rFonts w:ascii="Garamond" w:hAnsi="Garamond" w:cs="Times New Roman"/>
            <w:sz w:val="22"/>
            <w:szCs w:val="22"/>
          </w:rPr>
          <w:delText>Include the parameter description, units, sensor type, model #, range of measurement, accuracy and resolution for each sensor for all measuring devices (6600, 6600 EDS, 6600 EDS V2, 6600 V2</w:delText>
        </w:r>
        <w:r w:rsidR="00317D02" w:rsidDel="00EA221D">
          <w:rPr>
            <w:rFonts w:ascii="Garamond" w:hAnsi="Garamond" w:cs="Times New Roman"/>
            <w:sz w:val="22"/>
            <w:szCs w:val="22"/>
          </w:rPr>
          <w:delText>, or EXO</w:delText>
        </w:r>
        <w:r w:rsidR="00317D02" w:rsidRPr="004341A7" w:rsidDel="00EA221D">
          <w:rPr>
            <w:rFonts w:ascii="Garamond" w:hAnsi="Garamond" w:cs="Times New Roman"/>
            <w:sz w:val="22"/>
            <w:szCs w:val="22"/>
          </w:rPr>
          <w:delText xml:space="preserve">).  </w:delText>
        </w:r>
        <w:r w:rsidR="00317D02" w:rsidRPr="004341A7" w:rsidDel="00EA221D">
          <w:rPr>
            <w:rFonts w:ascii="Garamond" w:hAnsi="Garamond" w:cs="Times New Roman"/>
            <w:b/>
            <w:i/>
            <w:sz w:val="22"/>
            <w:szCs w:val="22"/>
          </w:rPr>
          <w:delText>Specify if all of your sondes are the same model and have the same configuration.  If not, detail how many of each model you have, what different sensor configurations you use, and where the different models/configurations are deployed.</w:delText>
        </w:r>
        <w:r w:rsidR="00317D02" w:rsidRPr="004341A7" w:rsidDel="00EA221D">
          <w:rPr>
            <w:rFonts w:ascii="Garamond" w:hAnsi="Garamond" w:cs="Times New Roman"/>
            <w:sz w:val="22"/>
            <w:szCs w:val="22"/>
          </w:rPr>
          <w:delText xml:space="preserve">  See the following</w:delText>
        </w:r>
        <w:r w:rsidR="00317D02" w:rsidDel="00EA221D">
          <w:rPr>
            <w:rFonts w:ascii="Garamond" w:hAnsi="Garamond" w:cs="Times New Roman"/>
            <w:sz w:val="22"/>
            <w:szCs w:val="22"/>
          </w:rPr>
          <w:delText xml:space="preserve"> example, </w:delText>
        </w:r>
        <w:r w:rsidR="00317D02" w:rsidRPr="00BB13EA" w:rsidDel="00EA221D">
          <w:rPr>
            <w:rFonts w:ascii="Garamond" w:hAnsi="Garamond" w:cs="Times New Roman"/>
            <w:b/>
            <w:i/>
            <w:sz w:val="22"/>
            <w:szCs w:val="22"/>
          </w:rPr>
          <w:delText>update for your sondes/sensors</w:delText>
        </w:r>
        <w:r w:rsidR="00317D02" w:rsidDel="00EA221D">
          <w:rPr>
            <w:rFonts w:ascii="Garamond" w:hAnsi="Garamond" w:cs="Times New Roman"/>
            <w:sz w:val="22"/>
            <w:szCs w:val="22"/>
          </w:rPr>
          <w:delText xml:space="preserve"> (do not include sondes/sensors that were not in use), and include the disclaimers below.</w:delText>
        </w:r>
        <w:r w:rsidR="00317D02" w:rsidRPr="004341A7" w:rsidDel="00EA221D">
          <w:rPr>
            <w:rFonts w:ascii="Garamond" w:hAnsi="Garamond" w:cs="Times New Roman"/>
            <w:sz w:val="22"/>
            <w:szCs w:val="22"/>
          </w:rPr>
          <w:delText xml:space="preserve"> </w:delText>
        </w:r>
        <w:r w:rsidDel="00EA221D">
          <w:rPr>
            <w:rFonts w:ascii="Garamond" w:hAnsi="Garamond" w:cs="Times New Roman"/>
            <w:sz w:val="22"/>
            <w:szCs w:val="22"/>
          </w:rPr>
          <w:delText>]</w:delText>
        </w:r>
        <w:r w:rsidR="00317D02" w:rsidRPr="004341A7" w:rsidDel="00EA221D">
          <w:rPr>
            <w:rFonts w:ascii="Garamond" w:hAnsi="Garamond" w:cs="Times New Roman"/>
            <w:b/>
            <w:i/>
            <w:sz w:val="22"/>
            <w:szCs w:val="22"/>
          </w:rPr>
          <w:delText xml:space="preserve"> </w:delText>
        </w:r>
      </w:del>
    </w:p>
    <w:p w14:paraId="6830B5E4" w14:textId="77777777" w:rsidR="00317D02" w:rsidDel="00EA221D" w:rsidRDefault="00317D02" w:rsidP="00317D02">
      <w:pPr>
        <w:rPr>
          <w:del w:id="1968" w:author="Patrick Hagan" w:date="2019-04-30T09:03:00Z"/>
          <w:rFonts w:ascii="Garamond" w:hAnsi="Garamond"/>
          <w:sz w:val="22"/>
          <w:szCs w:val="22"/>
          <w:u w:val="single"/>
        </w:rPr>
      </w:pPr>
    </w:p>
    <w:p w14:paraId="2FBEE271" w14:textId="77777777" w:rsidR="004514AD" w:rsidRPr="00286A59" w:rsidDel="00EA221D" w:rsidRDefault="004514AD" w:rsidP="004514AD">
      <w:pPr>
        <w:ind w:left="360"/>
        <w:rPr>
          <w:del w:id="1969" w:author="Patrick Hagan" w:date="2019-04-30T09:03:00Z"/>
          <w:rFonts w:ascii="Garamond" w:hAnsi="Garamond"/>
          <w:sz w:val="22"/>
          <w:szCs w:val="22"/>
        </w:rPr>
      </w:pPr>
      <w:del w:id="1970" w:author="Patrick Hagan" w:date="2019-04-30T09:03:00Z">
        <w:r w:rsidRPr="00054B12" w:rsidDel="00EA221D">
          <w:rPr>
            <w:rFonts w:ascii="Garamond" w:hAnsi="Garamond"/>
            <w:sz w:val="22"/>
            <w:szCs w:val="22"/>
            <w:u w:val="single"/>
          </w:rPr>
          <w:delText xml:space="preserve">Example:  </w:delText>
        </w:r>
        <w:r w:rsidRPr="00286A59" w:rsidDel="00EA221D">
          <w:rPr>
            <w:rFonts w:ascii="Garamond" w:hAnsi="Garamond"/>
            <w:sz w:val="22"/>
            <w:szCs w:val="22"/>
          </w:rPr>
          <w:delText xml:space="preserve">DEL NERR deployed </w:delText>
        </w:r>
        <w:r w:rsidDel="00EA221D">
          <w:rPr>
            <w:rFonts w:ascii="Garamond" w:hAnsi="Garamond"/>
            <w:sz w:val="22"/>
            <w:szCs w:val="22"/>
          </w:rPr>
          <w:delText>mainly</w:delText>
        </w:r>
        <w:r w:rsidRPr="00286A59" w:rsidDel="00EA221D">
          <w:rPr>
            <w:rFonts w:ascii="Garamond" w:hAnsi="Garamond"/>
            <w:sz w:val="22"/>
            <w:szCs w:val="22"/>
          </w:rPr>
          <w:delText xml:space="preserve"> 6600</w:delText>
        </w:r>
        <w:r w:rsidDel="00EA221D">
          <w:rPr>
            <w:rFonts w:ascii="Garamond" w:hAnsi="Garamond"/>
            <w:sz w:val="22"/>
            <w:szCs w:val="22"/>
          </w:rPr>
          <w:delText xml:space="preserve"> </w:delText>
        </w:r>
        <w:r w:rsidRPr="00286A59" w:rsidDel="00EA221D">
          <w:rPr>
            <w:rFonts w:ascii="Garamond" w:hAnsi="Garamond"/>
            <w:sz w:val="22"/>
            <w:szCs w:val="22"/>
          </w:rPr>
          <w:delText xml:space="preserve">EDS </w:delText>
        </w:r>
        <w:r w:rsidDel="00EA221D">
          <w:rPr>
            <w:rFonts w:ascii="Garamond" w:hAnsi="Garamond"/>
            <w:sz w:val="22"/>
            <w:szCs w:val="22"/>
          </w:rPr>
          <w:delText xml:space="preserve">data sondes and one EXO </w:delText>
        </w:r>
        <w:r w:rsidRPr="00286A59" w:rsidDel="00EA221D">
          <w:rPr>
            <w:rFonts w:ascii="Garamond" w:hAnsi="Garamond"/>
            <w:sz w:val="22"/>
            <w:szCs w:val="22"/>
          </w:rPr>
          <w:delText>data sonde</w:delText>
        </w:r>
        <w:r w:rsidDel="00EA221D">
          <w:rPr>
            <w:rFonts w:ascii="Garamond" w:hAnsi="Garamond"/>
            <w:sz w:val="22"/>
            <w:szCs w:val="22"/>
          </w:rPr>
          <w:delText>s</w:delText>
        </w:r>
        <w:r w:rsidRPr="00286A59" w:rsidDel="00EA221D">
          <w:rPr>
            <w:rFonts w:ascii="Garamond" w:hAnsi="Garamond"/>
            <w:sz w:val="22"/>
            <w:szCs w:val="22"/>
          </w:rPr>
          <w:delText xml:space="preserve"> in 20</w:delText>
        </w:r>
        <w:r w:rsidDel="00EA221D">
          <w:rPr>
            <w:rFonts w:ascii="Garamond" w:hAnsi="Garamond"/>
            <w:sz w:val="22"/>
            <w:szCs w:val="22"/>
          </w:rPr>
          <w:delText>12</w:delText>
        </w:r>
        <w:r w:rsidRPr="00286A59" w:rsidDel="00EA221D">
          <w:rPr>
            <w:rFonts w:ascii="Garamond" w:hAnsi="Garamond"/>
            <w:sz w:val="22"/>
            <w:szCs w:val="22"/>
          </w:rPr>
          <w:delText>.  Rapid-pulse DO sensors were deployed at sites SL and LL through 6/1/</w:delText>
        </w:r>
        <w:r w:rsidDel="00EA221D">
          <w:rPr>
            <w:rFonts w:ascii="Garamond" w:hAnsi="Garamond"/>
            <w:sz w:val="22"/>
            <w:szCs w:val="22"/>
          </w:rPr>
          <w:delText>13</w:delText>
        </w:r>
        <w:r w:rsidRPr="00286A59" w:rsidDel="00EA221D">
          <w:rPr>
            <w:rFonts w:ascii="Garamond" w:hAnsi="Garamond"/>
            <w:sz w:val="22"/>
            <w:szCs w:val="22"/>
          </w:rPr>
          <w:delText>.  ROX DO sensors were deployed at SL and LL for the remainder of 20</w:delText>
        </w:r>
        <w:r w:rsidDel="00EA221D">
          <w:rPr>
            <w:rFonts w:ascii="Garamond" w:hAnsi="Garamond"/>
            <w:sz w:val="22"/>
            <w:szCs w:val="22"/>
          </w:rPr>
          <w:delText>13</w:delText>
        </w:r>
        <w:r w:rsidRPr="00286A59" w:rsidDel="00EA221D">
          <w:rPr>
            <w:rFonts w:ascii="Garamond" w:hAnsi="Garamond"/>
            <w:sz w:val="22"/>
            <w:szCs w:val="22"/>
          </w:rPr>
          <w:delText xml:space="preserve"> and at BL and DS for all of 20</w:delText>
        </w:r>
        <w:r w:rsidDel="00EA221D">
          <w:rPr>
            <w:rFonts w:ascii="Garamond" w:hAnsi="Garamond"/>
            <w:sz w:val="22"/>
            <w:szCs w:val="22"/>
          </w:rPr>
          <w:delText>13</w:delText>
        </w:r>
        <w:r w:rsidRPr="00286A59" w:rsidDel="00EA221D">
          <w:rPr>
            <w:rFonts w:ascii="Garamond" w:hAnsi="Garamond"/>
            <w:sz w:val="22"/>
            <w:szCs w:val="22"/>
          </w:rPr>
          <w:delText>.</w:delText>
        </w:r>
        <w:r w:rsidDel="00EA221D">
          <w:rPr>
            <w:rFonts w:ascii="Garamond" w:hAnsi="Garamond"/>
            <w:sz w:val="22"/>
            <w:szCs w:val="22"/>
          </w:rPr>
          <w:delText xml:space="preserve">   EXO deployments occurred at DS only and are marked with an asterisk in the data collection period section.</w:delText>
        </w:r>
      </w:del>
    </w:p>
    <w:p w14:paraId="4901D122" w14:textId="77777777" w:rsidR="004514AD" w:rsidRPr="00286A59" w:rsidDel="00EA221D" w:rsidRDefault="004514AD" w:rsidP="004514AD">
      <w:pPr>
        <w:ind w:left="360"/>
        <w:rPr>
          <w:del w:id="1971" w:author="Patrick Hagan" w:date="2019-04-30T09:03:00Z"/>
          <w:rFonts w:ascii="Garamond" w:hAnsi="Garamond"/>
          <w:sz w:val="22"/>
          <w:szCs w:val="22"/>
        </w:rPr>
      </w:pPr>
    </w:p>
    <w:p w14:paraId="65C0D526" w14:textId="77777777" w:rsidR="004514AD" w:rsidDel="00EA221D" w:rsidRDefault="004514AD" w:rsidP="004514AD">
      <w:pPr>
        <w:ind w:left="360"/>
        <w:rPr>
          <w:del w:id="1972" w:author="Patrick Hagan" w:date="2019-04-30T09:03:00Z"/>
          <w:rFonts w:ascii="Garamond" w:hAnsi="Garamond"/>
          <w:sz w:val="22"/>
          <w:szCs w:val="22"/>
        </w:rPr>
      </w:pPr>
      <w:del w:id="1973" w:author="Patrick Hagan" w:date="2019-04-30T09:03:00Z">
        <w:r w:rsidDel="00EA221D">
          <w:rPr>
            <w:rFonts w:ascii="Garamond" w:hAnsi="Garamond"/>
            <w:sz w:val="22"/>
            <w:szCs w:val="22"/>
          </w:rPr>
          <w:delText>YSI 6600EDS data sonde:</w:delText>
        </w:r>
      </w:del>
    </w:p>
    <w:p w14:paraId="31BDFDCE" w14:textId="77777777" w:rsidR="004514AD" w:rsidDel="00EA221D" w:rsidRDefault="004514AD" w:rsidP="004514AD">
      <w:pPr>
        <w:ind w:left="360"/>
        <w:rPr>
          <w:del w:id="1974" w:author="Patrick Hagan" w:date="2019-04-30T09:03:00Z"/>
          <w:rFonts w:ascii="Garamond" w:hAnsi="Garamond"/>
          <w:sz w:val="22"/>
          <w:szCs w:val="22"/>
        </w:rPr>
      </w:pPr>
    </w:p>
    <w:p w14:paraId="60BE89FF" w14:textId="77777777" w:rsidR="004514AD" w:rsidRPr="00286A59" w:rsidDel="00EA221D" w:rsidRDefault="004514AD" w:rsidP="004514AD">
      <w:pPr>
        <w:ind w:left="360"/>
        <w:rPr>
          <w:del w:id="1975" w:author="Patrick Hagan" w:date="2019-04-30T09:03:00Z"/>
          <w:rFonts w:ascii="Garamond" w:hAnsi="Garamond"/>
          <w:sz w:val="22"/>
          <w:szCs w:val="22"/>
        </w:rPr>
      </w:pPr>
      <w:del w:id="1976" w:author="Patrick Hagan" w:date="2019-04-30T09:03:00Z">
        <w:r w:rsidRPr="00286A59" w:rsidDel="00EA221D">
          <w:rPr>
            <w:rFonts w:ascii="Garamond" w:hAnsi="Garamond"/>
            <w:sz w:val="22"/>
            <w:szCs w:val="22"/>
          </w:rPr>
          <w:delText>Parameter: Temperature</w:delText>
        </w:r>
      </w:del>
    </w:p>
    <w:p w14:paraId="08C0E464" w14:textId="77777777" w:rsidR="004514AD" w:rsidRPr="00286A59" w:rsidDel="00EA221D" w:rsidRDefault="004514AD" w:rsidP="004514AD">
      <w:pPr>
        <w:ind w:left="360"/>
        <w:rPr>
          <w:del w:id="1977" w:author="Patrick Hagan" w:date="2019-04-30T09:03:00Z"/>
          <w:rFonts w:ascii="Garamond" w:hAnsi="Garamond"/>
          <w:sz w:val="22"/>
          <w:szCs w:val="22"/>
        </w:rPr>
      </w:pPr>
      <w:del w:id="1978" w:author="Patrick Hagan" w:date="2019-04-30T09:03:00Z">
        <w:r w:rsidRPr="00286A59" w:rsidDel="00EA221D">
          <w:rPr>
            <w:rFonts w:ascii="Garamond" w:hAnsi="Garamond"/>
            <w:sz w:val="22"/>
            <w:szCs w:val="22"/>
          </w:rPr>
          <w:delText>Units: Celsius (C)</w:delText>
        </w:r>
      </w:del>
    </w:p>
    <w:p w14:paraId="6B068141" w14:textId="77777777" w:rsidR="004514AD" w:rsidRPr="00286A59" w:rsidDel="00EA221D" w:rsidRDefault="004514AD" w:rsidP="004514AD">
      <w:pPr>
        <w:ind w:left="360"/>
        <w:rPr>
          <w:del w:id="1979" w:author="Patrick Hagan" w:date="2019-04-30T09:03:00Z"/>
          <w:rFonts w:ascii="Garamond" w:hAnsi="Garamond"/>
          <w:sz w:val="22"/>
          <w:szCs w:val="22"/>
        </w:rPr>
      </w:pPr>
      <w:del w:id="1980" w:author="Patrick Hagan" w:date="2019-04-30T09:03:00Z">
        <w:r w:rsidRPr="00286A59" w:rsidDel="00EA221D">
          <w:rPr>
            <w:rFonts w:ascii="Garamond" w:hAnsi="Garamond"/>
            <w:sz w:val="22"/>
            <w:szCs w:val="22"/>
          </w:rPr>
          <w:delText>Sensor Type: Thermistor</w:delText>
        </w:r>
      </w:del>
    </w:p>
    <w:p w14:paraId="73998BE7" w14:textId="77777777" w:rsidR="004514AD" w:rsidRPr="00286A59" w:rsidDel="00EA221D" w:rsidRDefault="004514AD" w:rsidP="004514AD">
      <w:pPr>
        <w:ind w:left="360"/>
        <w:rPr>
          <w:del w:id="1981" w:author="Patrick Hagan" w:date="2019-04-30T09:03:00Z"/>
          <w:rFonts w:ascii="Garamond" w:hAnsi="Garamond"/>
          <w:sz w:val="22"/>
          <w:szCs w:val="22"/>
        </w:rPr>
      </w:pPr>
      <w:del w:id="1982" w:author="Patrick Hagan" w:date="2019-04-30T09:03:00Z">
        <w:r w:rsidRPr="00286A59" w:rsidDel="00EA221D">
          <w:rPr>
            <w:rFonts w:ascii="Garamond" w:hAnsi="Garamond"/>
            <w:sz w:val="22"/>
            <w:szCs w:val="22"/>
          </w:rPr>
          <w:delText>Model#: 6560</w:delText>
        </w:r>
      </w:del>
    </w:p>
    <w:p w14:paraId="64990F55" w14:textId="77777777" w:rsidR="004514AD" w:rsidRPr="00286A59" w:rsidDel="00EA221D" w:rsidRDefault="004514AD" w:rsidP="004514AD">
      <w:pPr>
        <w:ind w:left="360"/>
        <w:rPr>
          <w:del w:id="1983" w:author="Patrick Hagan" w:date="2019-04-30T09:03:00Z"/>
          <w:rFonts w:ascii="Garamond" w:hAnsi="Garamond"/>
          <w:sz w:val="22"/>
          <w:szCs w:val="22"/>
        </w:rPr>
      </w:pPr>
      <w:del w:id="1984" w:author="Patrick Hagan" w:date="2019-04-30T09:03:00Z">
        <w:r w:rsidRPr="00286A59" w:rsidDel="00EA221D">
          <w:rPr>
            <w:rFonts w:ascii="Garamond" w:hAnsi="Garamond"/>
            <w:sz w:val="22"/>
            <w:szCs w:val="22"/>
          </w:rPr>
          <w:delText xml:space="preserve">Range: -5 to </w:delText>
        </w:r>
        <w:r w:rsidDel="00EA221D">
          <w:rPr>
            <w:rFonts w:ascii="Garamond" w:hAnsi="Garamond"/>
            <w:sz w:val="22"/>
            <w:szCs w:val="22"/>
          </w:rPr>
          <w:delText>50</w:delText>
        </w:r>
        <w:r w:rsidRPr="00286A59" w:rsidDel="00EA221D">
          <w:rPr>
            <w:rFonts w:ascii="Garamond" w:hAnsi="Garamond"/>
            <w:sz w:val="22"/>
            <w:szCs w:val="22"/>
          </w:rPr>
          <w:delText xml:space="preserve"> C</w:delText>
        </w:r>
      </w:del>
    </w:p>
    <w:p w14:paraId="5EEE17CE" w14:textId="77777777" w:rsidR="004514AD" w:rsidRPr="00286A59" w:rsidDel="00EA221D" w:rsidRDefault="004514AD" w:rsidP="004514AD">
      <w:pPr>
        <w:ind w:left="360"/>
        <w:rPr>
          <w:del w:id="1985" w:author="Patrick Hagan" w:date="2019-04-30T09:03:00Z"/>
          <w:rFonts w:ascii="Garamond" w:hAnsi="Garamond"/>
          <w:sz w:val="22"/>
          <w:szCs w:val="22"/>
        </w:rPr>
      </w:pPr>
      <w:del w:id="1986" w:author="Patrick Hagan" w:date="2019-04-30T09:03:00Z">
        <w:r w:rsidRPr="00286A59" w:rsidDel="00EA221D">
          <w:rPr>
            <w:rFonts w:ascii="Garamond" w:hAnsi="Garamond"/>
            <w:sz w:val="22"/>
            <w:szCs w:val="22"/>
          </w:rPr>
          <w:delText>Accuracy: +/-</w:delText>
        </w:r>
        <w:r w:rsidDel="00EA221D">
          <w:rPr>
            <w:rFonts w:ascii="Garamond" w:hAnsi="Garamond"/>
            <w:sz w:val="22"/>
            <w:szCs w:val="22"/>
          </w:rPr>
          <w:delText xml:space="preserve"> </w:delText>
        </w:r>
        <w:r w:rsidRPr="00286A59" w:rsidDel="00EA221D">
          <w:rPr>
            <w:rFonts w:ascii="Garamond" w:hAnsi="Garamond"/>
            <w:sz w:val="22"/>
            <w:szCs w:val="22"/>
          </w:rPr>
          <w:delText>0.15</w:delText>
        </w:r>
      </w:del>
    </w:p>
    <w:p w14:paraId="6F141133" w14:textId="77777777" w:rsidR="004514AD" w:rsidRPr="00286A59" w:rsidDel="00EA221D" w:rsidRDefault="004514AD" w:rsidP="004514AD">
      <w:pPr>
        <w:ind w:left="360"/>
        <w:rPr>
          <w:del w:id="1987" w:author="Patrick Hagan" w:date="2019-04-30T09:03:00Z"/>
          <w:rFonts w:ascii="Garamond" w:hAnsi="Garamond"/>
          <w:sz w:val="22"/>
          <w:szCs w:val="22"/>
        </w:rPr>
      </w:pPr>
      <w:del w:id="1988" w:author="Patrick Hagan" w:date="2019-04-30T09:03:00Z">
        <w:r w:rsidRPr="00286A59" w:rsidDel="00EA221D">
          <w:rPr>
            <w:rFonts w:ascii="Garamond" w:hAnsi="Garamond"/>
            <w:sz w:val="22"/>
            <w:szCs w:val="22"/>
          </w:rPr>
          <w:delText>Resolution: 0.01 C</w:delText>
        </w:r>
      </w:del>
    </w:p>
    <w:p w14:paraId="6FE4C9C9" w14:textId="77777777" w:rsidR="004514AD" w:rsidRPr="00286A59" w:rsidDel="00EA221D" w:rsidRDefault="004514AD" w:rsidP="004514AD">
      <w:pPr>
        <w:ind w:left="360"/>
        <w:rPr>
          <w:del w:id="1989" w:author="Patrick Hagan" w:date="2019-04-30T09:03:00Z"/>
          <w:rFonts w:ascii="Garamond" w:hAnsi="Garamond"/>
          <w:sz w:val="22"/>
          <w:szCs w:val="22"/>
        </w:rPr>
      </w:pPr>
    </w:p>
    <w:p w14:paraId="371E1264" w14:textId="77777777" w:rsidR="004514AD" w:rsidRPr="00286A59" w:rsidDel="00EA221D" w:rsidRDefault="004514AD" w:rsidP="004514AD">
      <w:pPr>
        <w:ind w:left="360"/>
        <w:rPr>
          <w:del w:id="1990" w:author="Patrick Hagan" w:date="2019-04-30T09:03:00Z"/>
          <w:rFonts w:ascii="Garamond" w:hAnsi="Garamond"/>
          <w:sz w:val="22"/>
          <w:szCs w:val="22"/>
        </w:rPr>
      </w:pPr>
      <w:del w:id="1991" w:author="Patrick Hagan" w:date="2019-04-30T09:03:00Z">
        <w:r w:rsidRPr="00286A59" w:rsidDel="00EA221D">
          <w:rPr>
            <w:rFonts w:ascii="Garamond" w:hAnsi="Garamond"/>
            <w:sz w:val="22"/>
            <w:szCs w:val="22"/>
          </w:rPr>
          <w:delText>Parameter: Conductivity</w:delText>
        </w:r>
      </w:del>
    </w:p>
    <w:p w14:paraId="17B44F3C" w14:textId="77777777" w:rsidR="004514AD" w:rsidRPr="00286A59" w:rsidDel="00EA221D" w:rsidRDefault="004514AD" w:rsidP="004514AD">
      <w:pPr>
        <w:ind w:left="360"/>
        <w:rPr>
          <w:del w:id="1992" w:author="Patrick Hagan" w:date="2019-04-30T09:03:00Z"/>
          <w:rFonts w:ascii="Garamond" w:hAnsi="Garamond"/>
          <w:sz w:val="22"/>
          <w:szCs w:val="22"/>
        </w:rPr>
      </w:pPr>
      <w:del w:id="1993" w:author="Patrick Hagan" w:date="2019-04-30T09:03:00Z">
        <w:r w:rsidRPr="00286A59" w:rsidDel="00EA221D">
          <w:rPr>
            <w:rFonts w:ascii="Garamond" w:hAnsi="Garamond"/>
            <w:sz w:val="22"/>
            <w:szCs w:val="22"/>
          </w:rPr>
          <w:delText>Units: milli-Siemens per cm (mS/cm)</w:delText>
        </w:r>
      </w:del>
    </w:p>
    <w:p w14:paraId="7B508084" w14:textId="77777777" w:rsidR="004514AD" w:rsidRPr="00286A59" w:rsidDel="00EA221D" w:rsidRDefault="004514AD" w:rsidP="004514AD">
      <w:pPr>
        <w:ind w:left="360"/>
        <w:rPr>
          <w:del w:id="1994" w:author="Patrick Hagan" w:date="2019-04-30T09:03:00Z"/>
          <w:rFonts w:ascii="Garamond" w:hAnsi="Garamond"/>
          <w:sz w:val="22"/>
          <w:szCs w:val="22"/>
        </w:rPr>
      </w:pPr>
      <w:del w:id="1995" w:author="Patrick Hagan" w:date="2019-04-30T09:03:00Z">
        <w:r w:rsidRPr="00286A59" w:rsidDel="00EA221D">
          <w:rPr>
            <w:rFonts w:ascii="Garamond" w:hAnsi="Garamond"/>
            <w:sz w:val="22"/>
            <w:szCs w:val="22"/>
          </w:rPr>
          <w:delText>Sensor Type: 4-electrode cell with autoranging</w:delText>
        </w:r>
      </w:del>
    </w:p>
    <w:p w14:paraId="5A5F5258" w14:textId="77777777" w:rsidR="004514AD" w:rsidRPr="00286A59" w:rsidDel="00EA221D" w:rsidRDefault="004514AD" w:rsidP="004514AD">
      <w:pPr>
        <w:ind w:left="360"/>
        <w:rPr>
          <w:del w:id="1996" w:author="Patrick Hagan" w:date="2019-04-30T09:03:00Z"/>
          <w:rFonts w:ascii="Garamond" w:hAnsi="Garamond"/>
          <w:sz w:val="22"/>
          <w:szCs w:val="22"/>
        </w:rPr>
      </w:pPr>
      <w:del w:id="1997" w:author="Patrick Hagan" w:date="2019-04-30T09:03:00Z">
        <w:r w:rsidRPr="00286A59" w:rsidDel="00EA221D">
          <w:rPr>
            <w:rFonts w:ascii="Garamond" w:hAnsi="Garamond"/>
            <w:sz w:val="22"/>
            <w:szCs w:val="22"/>
          </w:rPr>
          <w:delText>Model#: 6560</w:delText>
        </w:r>
      </w:del>
    </w:p>
    <w:p w14:paraId="15E6E6B1" w14:textId="77777777" w:rsidR="004514AD" w:rsidRPr="00286A59" w:rsidDel="00EA221D" w:rsidRDefault="004514AD" w:rsidP="004514AD">
      <w:pPr>
        <w:ind w:left="360"/>
        <w:rPr>
          <w:del w:id="1998" w:author="Patrick Hagan" w:date="2019-04-30T09:03:00Z"/>
          <w:rFonts w:ascii="Garamond" w:hAnsi="Garamond"/>
          <w:sz w:val="22"/>
          <w:szCs w:val="22"/>
        </w:rPr>
      </w:pPr>
      <w:del w:id="1999" w:author="Patrick Hagan" w:date="2019-04-30T09:03:00Z">
        <w:r w:rsidRPr="00286A59" w:rsidDel="00EA221D">
          <w:rPr>
            <w:rFonts w:ascii="Garamond" w:hAnsi="Garamond"/>
            <w:sz w:val="22"/>
            <w:szCs w:val="22"/>
          </w:rPr>
          <w:delText>Range: 0 to 100 mS/cm</w:delText>
        </w:r>
      </w:del>
    </w:p>
    <w:p w14:paraId="562CDD48" w14:textId="77777777" w:rsidR="004514AD" w:rsidRPr="00286A59" w:rsidDel="00EA221D" w:rsidRDefault="004514AD" w:rsidP="004514AD">
      <w:pPr>
        <w:ind w:left="360"/>
        <w:rPr>
          <w:del w:id="2000" w:author="Patrick Hagan" w:date="2019-04-30T09:03:00Z"/>
          <w:rFonts w:ascii="Garamond" w:hAnsi="Garamond"/>
          <w:sz w:val="22"/>
          <w:szCs w:val="22"/>
        </w:rPr>
      </w:pPr>
      <w:del w:id="2001" w:author="Patrick Hagan" w:date="2019-04-30T09:03:00Z">
        <w:r w:rsidRPr="00286A59" w:rsidDel="00EA221D">
          <w:rPr>
            <w:rFonts w:ascii="Garamond" w:hAnsi="Garamond"/>
            <w:sz w:val="22"/>
            <w:szCs w:val="22"/>
          </w:rPr>
          <w:delText>Accuracy: +/-</w:delText>
        </w:r>
        <w:r w:rsidDel="00EA221D">
          <w:rPr>
            <w:rFonts w:ascii="Garamond" w:hAnsi="Garamond"/>
            <w:sz w:val="22"/>
            <w:szCs w:val="22"/>
          </w:rPr>
          <w:delText xml:space="preserve"> </w:delText>
        </w:r>
        <w:r w:rsidRPr="00286A59" w:rsidDel="00EA221D">
          <w:rPr>
            <w:rFonts w:ascii="Garamond" w:hAnsi="Garamond"/>
            <w:sz w:val="22"/>
            <w:szCs w:val="22"/>
          </w:rPr>
          <w:delText>0.5% of reading + 0.001 mS/cm</w:delText>
        </w:r>
      </w:del>
    </w:p>
    <w:p w14:paraId="1231E9DA" w14:textId="77777777" w:rsidR="004514AD" w:rsidRPr="00286A59" w:rsidDel="00EA221D" w:rsidRDefault="004514AD" w:rsidP="004514AD">
      <w:pPr>
        <w:ind w:left="360"/>
        <w:rPr>
          <w:del w:id="2002" w:author="Patrick Hagan" w:date="2019-04-30T09:03:00Z"/>
          <w:rFonts w:ascii="Garamond" w:hAnsi="Garamond"/>
          <w:sz w:val="22"/>
          <w:szCs w:val="22"/>
        </w:rPr>
      </w:pPr>
      <w:del w:id="2003" w:author="Patrick Hagan" w:date="2019-04-30T09:03:00Z">
        <w:r w:rsidRPr="00286A59" w:rsidDel="00EA221D">
          <w:rPr>
            <w:rFonts w:ascii="Garamond" w:hAnsi="Garamond"/>
            <w:sz w:val="22"/>
            <w:szCs w:val="22"/>
          </w:rPr>
          <w:delText>Resolution: 0.001 mS/cm to 0.1 mS/cm (range dependant)</w:delText>
        </w:r>
      </w:del>
    </w:p>
    <w:p w14:paraId="1FE509BE" w14:textId="77777777" w:rsidR="004514AD" w:rsidRPr="00286A59" w:rsidDel="00EA221D" w:rsidRDefault="004514AD" w:rsidP="004514AD">
      <w:pPr>
        <w:ind w:left="360"/>
        <w:rPr>
          <w:del w:id="2004" w:author="Patrick Hagan" w:date="2019-04-30T09:03:00Z"/>
          <w:rFonts w:ascii="Garamond" w:hAnsi="Garamond"/>
          <w:sz w:val="22"/>
          <w:szCs w:val="22"/>
        </w:rPr>
      </w:pPr>
    </w:p>
    <w:p w14:paraId="30B384AF" w14:textId="77777777" w:rsidR="004514AD" w:rsidRPr="00286A59" w:rsidDel="00EA221D" w:rsidRDefault="004514AD" w:rsidP="004514AD">
      <w:pPr>
        <w:ind w:left="360"/>
        <w:rPr>
          <w:del w:id="2005" w:author="Patrick Hagan" w:date="2019-04-30T09:03:00Z"/>
          <w:rFonts w:ascii="Garamond" w:hAnsi="Garamond"/>
          <w:sz w:val="22"/>
          <w:szCs w:val="22"/>
        </w:rPr>
      </w:pPr>
      <w:del w:id="2006" w:author="Patrick Hagan" w:date="2019-04-30T09:03:00Z">
        <w:r w:rsidRPr="00286A59" w:rsidDel="00EA221D">
          <w:rPr>
            <w:rFonts w:ascii="Garamond" w:hAnsi="Garamond"/>
            <w:sz w:val="22"/>
            <w:szCs w:val="22"/>
          </w:rPr>
          <w:delText>Parameter: Salinity</w:delText>
        </w:r>
      </w:del>
    </w:p>
    <w:p w14:paraId="71F5EC10" w14:textId="77777777" w:rsidR="004514AD" w:rsidRPr="00286A59" w:rsidDel="00EA221D" w:rsidRDefault="004514AD" w:rsidP="004514AD">
      <w:pPr>
        <w:ind w:left="360"/>
        <w:rPr>
          <w:del w:id="2007" w:author="Patrick Hagan" w:date="2019-04-30T09:03:00Z"/>
          <w:rFonts w:ascii="Garamond" w:hAnsi="Garamond"/>
          <w:sz w:val="22"/>
          <w:szCs w:val="22"/>
        </w:rPr>
      </w:pPr>
      <w:del w:id="2008" w:author="Patrick Hagan" w:date="2019-04-30T09:03:00Z">
        <w:r w:rsidRPr="00286A59" w:rsidDel="00EA221D">
          <w:rPr>
            <w:rFonts w:ascii="Garamond" w:hAnsi="Garamond"/>
            <w:sz w:val="22"/>
            <w:szCs w:val="22"/>
          </w:rPr>
          <w:delText>Units: parts per thousand (ppt)</w:delText>
        </w:r>
      </w:del>
    </w:p>
    <w:p w14:paraId="026E0E63" w14:textId="77777777" w:rsidR="004514AD" w:rsidRPr="00286A59" w:rsidDel="00EA221D" w:rsidRDefault="004514AD" w:rsidP="004514AD">
      <w:pPr>
        <w:ind w:left="360"/>
        <w:rPr>
          <w:del w:id="2009" w:author="Patrick Hagan" w:date="2019-04-30T09:03:00Z"/>
          <w:rFonts w:ascii="Garamond" w:hAnsi="Garamond"/>
          <w:sz w:val="22"/>
          <w:szCs w:val="22"/>
        </w:rPr>
      </w:pPr>
      <w:del w:id="2010" w:author="Patrick Hagan" w:date="2019-04-30T09:03:00Z">
        <w:r w:rsidRPr="00286A59" w:rsidDel="00EA221D">
          <w:rPr>
            <w:rFonts w:ascii="Garamond" w:hAnsi="Garamond"/>
            <w:sz w:val="22"/>
            <w:szCs w:val="22"/>
          </w:rPr>
          <w:delText>Sensor Type: Calculated from conductivity and temperature</w:delText>
        </w:r>
      </w:del>
    </w:p>
    <w:p w14:paraId="532AA715" w14:textId="77777777" w:rsidR="004514AD" w:rsidRPr="00286A59" w:rsidDel="00EA221D" w:rsidRDefault="004514AD" w:rsidP="004514AD">
      <w:pPr>
        <w:ind w:left="360"/>
        <w:rPr>
          <w:del w:id="2011" w:author="Patrick Hagan" w:date="2019-04-30T09:03:00Z"/>
          <w:rFonts w:ascii="Garamond" w:hAnsi="Garamond"/>
          <w:sz w:val="22"/>
          <w:szCs w:val="22"/>
        </w:rPr>
      </w:pPr>
      <w:del w:id="2012" w:author="Patrick Hagan" w:date="2019-04-30T09:03:00Z">
        <w:r w:rsidRPr="00286A59" w:rsidDel="00EA221D">
          <w:rPr>
            <w:rFonts w:ascii="Garamond" w:hAnsi="Garamond"/>
            <w:sz w:val="22"/>
            <w:szCs w:val="22"/>
          </w:rPr>
          <w:delText>Range: 0 to 70 ppt</w:delText>
        </w:r>
      </w:del>
    </w:p>
    <w:p w14:paraId="2658B689" w14:textId="77777777" w:rsidR="004514AD" w:rsidRPr="00286A59" w:rsidDel="00EA221D" w:rsidRDefault="004514AD" w:rsidP="004514AD">
      <w:pPr>
        <w:ind w:left="360"/>
        <w:rPr>
          <w:del w:id="2013" w:author="Patrick Hagan" w:date="2019-04-30T09:03:00Z"/>
          <w:rFonts w:ascii="Garamond" w:hAnsi="Garamond"/>
          <w:sz w:val="22"/>
          <w:szCs w:val="22"/>
        </w:rPr>
      </w:pPr>
      <w:del w:id="2014" w:author="Patrick Hagan" w:date="2019-04-30T09:03:00Z">
        <w:r w:rsidRPr="00286A59" w:rsidDel="00EA221D">
          <w:rPr>
            <w:rFonts w:ascii="Garamond" w:hAnsi="Garamond"/>
            <w:sz w:val="22"/>
            <w:szCs w:val="22"/>
          </w:rPr>
          <w:delText>Accuracy: +/-</w:delText>
        </w:r>
        <w:r w:rsidDel="00EA221D">
          <w:rPr>
            <w:rFonts w:ascii="Garamond" w:hAnsi="Garamond"/>
            <w:sz w:val="22"/>
            <w:szCs w:val="22"/>
          </w:rPr>
          <w:delText xml:space="preserve"> </w:delText>
        </w:r>
        <w:r w:rsidRPr="00286A59" w:rsidDel="00EA221D">
          <w:rPr>
            <w:rFonts w:ascii="Garamond" w:hAnsi="Garamond"/>
            <w:sz w:val="22"/>
            <w:szCs w:val="22"/>
          </w:rPr>
          <w:delText>1.0% of reading pr 0.1 ppt, whichever is greater</w:delText>
        </w:r>
      </w:del>
    </w:p>
    <w:p w14:paraId="345F7173" w14:textId="77777777" w:rsidR="004514AD" w:rsidRPr="00286A59" w:rsidDel="00EA221D" w:rsidRDefault="004514AD" w:rsidP="004514AD">
      <w:pPr>
        <w:ind w:left="360"/>
        <w:rPr>
          <w:del w:id="2015" w:author="Patrick Hagan" w:date="2019-04-30T09:03:00Z"/>
          <w:rFonts w:ascii="Garamond" w:hAnsi="Garamond"/>
          <w:sz w:val="22"/>
          <w:szCs w:val="22"/>
        </w:rPr>
      </w:pPr>
      <w:del w:id="2016" w:author="Patrick Hagan" w:date="2019-04-30T09:03:00Z">
        <w:r w:rsidRPr="00286A59" w:rsidDel="00EA221D">
          <w:rPr>
            <w:rFonts w:ascii="Garamond" w:hAnsi="Garamond"/>
            <w:sz w:val="22"/>
            <w:szCs w:val="22"/>
          </w:rPr>
          <w:delText>Resolution: 0.01 ppt</w:delText>
        </w:r>
      </w:del>
    </w:p>
    <w:p w14:paraId="4C900DC9" w14:textId="77777777" w:rsidR="004514AD" w:rsidRPr="00286A59" w:rsidDel="00EA221D" w:rsidRDefault="004514AD" w:rsidP="004514AD">
      <w:pPr>
        <w:ind w:left="360"/>
        <w:rPr>
          <w:del w:id="2017" w:author="Patrick Hagan" w:date="2019-04-30T09:03:00Z"/>
          <w:rFonts w:ascii="Garamond" w:hAnsi="Garamond"/>
          <w:sz w:val="22"/>
          <w:szCs w:val="22"/>
        </w:rPr>
      </w:pPr>
    </w:p>
    <w:p w14:paraId="4D6DBD06" w14:textId="77777777" w:rsidR="004514AD" w:rsidRPr="00286A59" w:rsidDel="00EA221D" w:rsidRDefault="004514AD" w:rsidP="004514AD">
      <w:pPr>
        <w:ind w:left="360"/>
        <w:rPr>
          <w:del w:id="2018" w:author="Patrick Hagan" w:date="2019-04-30T09:03:00Z"/>
          <w:rFonts w:ascii="Garamond" w:hAnsi="Garamond"/>
          <w:sz w:val="22"/>
          <w:szCs w:val="22"/>
        </w:rPr>
      </w:pPr>
      <w:del w:id="2019" w:author="Patrick Hagan" w:date="2019-04-30T09:03:00Z">
        <w:r w:rsidRPr="00286A59" w:rsidDel="00EA221D">
          <w:rPr>
            <w:rFonts w:ascii="Garamond" w:hAnsi="Garamond"/>
            <w:sz w:val="22"/>
            <w:szCs w:val="22"/>
          </w:rPr>
          <w:delText>Parameter: Dissolved Oxygen % saturation</w:delText>
        </w:r>
      </w:del>
    </w:p>
    <w:p w14:paraId="05F96354" w14:textId="77777777" w:rsidR="004514AD" w:rsidRPr="00286A59" w:rsidDel="00EA221D" w:rsidRDefault="004514AD" w:rsidP="004514AD">
      <w:pPr>
        <w:ind w:left="360"/>
        <w:rPr>
          <w:del w:id="2020" w:author="Patrick Hagan" w:date="2019-04-30T09:03:00Z"/>
          <w:rFonts w:ascii="Garamond" w:hAnsi="Garamond"/>
          <w:sz w:val="22"/>
          <w:szCs w:val="22"/>
        </w:rPr>
      </w:pPr>
      <w:del w:id="2021" w:author="Patrick Hagan" w:date="2019-04-30T09:03:00Z">
        <w:r w:rsidRPr="00286A59" w:rsidDel="00EA221D">
          <w:rPr>
            <w:rFonts w:ascii="Garamond" w:hAnsi="Garamond"/>
            <w:sz w:val="22"/>
            <w:szCs w:val="22"/>
          </w:rPr>
          <w:delText>Units: percent air saturation (%)</w:delText>
        </w:r>
      </w:del>
    </w:p>
    <w:p w14:paraId="4B644051" w14:textId="77777777" w:rsidR="004514AD" w:rsidRPr="00286A59" w:rsidDel="00EA221D" w:rsidRDefault="004514AD" w:rsidP="004514AD">
      <w:pPr>
        <w:ind w:left="360"/>
        <w:rPr>
          <w:del w:id="2022" w:author="Patrick Hagan" w:date="2019-04-30T09:03:00Z"/>
          <w:rFonts w:ascii="Garamond" w:hAnsi="Garamond"/>
          <w:sz w:val="22"/>
          <w:szCs w:val="22"/>
        </w:rPr>
      </w:pPr>
      <w:del w:id="2023" w:author="Patrick Hagan" w:date="2019-04-30T09:03:00Z">
        <w:r w:rsidRPr="00286A59" w:rsidDel="00EA221D">
          <w:rPr>
            <w:rFonts w:ascii="Garamond" w:hAnsi="Garamond"/>
            <w:sz w:val="22"/>
            <w:szCs w:val="22"/>
          </w:rPr>
          <w:delText>Sensor Type: Rapid Pulse - Clark type, polargraphic</w:delText>
        </w:r>
      </w:del>
    </w:p>
    <w:p w14:paraId="6004431C" w14:textId="77777777" w:rsidR="004514AD" w:rsidRPr="00286A59" w:rsidDel="00EA221D" w:rsidRDefault="004514AD" w:rsidP="004514AD">
      <w:pPr>
        <w:ind w:left="360"/>
        <w:rPr>
          <w:del w:id="2024" w:author="Patrick Hagan" w:date="2019-04-30T09:03:00Z"/>
          <w:rFonts w:ascii="Garamond" w:hAnsi="Garamond"/>
          <w:sz w:val="22"/>
          <w:szCs w:val="22"/>
        </w:rPr>
      </w:pPr>
      <w:del w:id="2025" w:author="Patrick Hagan" w:date="2019-04-30T09:03:00Z">
        <w:r w:rsidRPr="00286A59" w:rsidDel="00EA221D">
          <w:rPr>
            <w:rFonts w:ascii="Garamond" w:hAnsi="Garamond"/>
            <w:sz w:val="22"/>
            <w:szCs w:val="22"/>
          </w:rPr>
          <w:delText>Model#: 6562</w:delText>
        </w:r>
      </w:del>
    </w:p>
    <w:p w14:paraId="1E8F614A" w14:textId="77777777" w:rsidR="004514AD" w:rsidRPr="00286A59" w:rsidDel="00EA221D" w:rsidRDefault="004514AD" w:rsidP="004514AD">
      <w:pPr>
        <w:ind w:left="360"/>
        <w:rPr>
          <w:del w:id="2026" w:author="Patrick Hagan" w:date="2019-04-30T09:03:00Z"/>
          <w:rFonts w:ascii="Garamond" w:hAnsi="Garamond"/>
          <w:sz w:val="22"/>
          <w:szCs w:val="22"/>
        </w:rPr>
      </w:pPr>
      <w:del w:id="2027" w:author="Patrick Hagan" w:date="2019-04-30T09:03:00Z">
        <w:r w:rsidRPr="00286A59" w:rsidDel="00EA221D">
          <w:rPr>
            <w:rFonts w:ascii="Garamond" w:hAnsi="Garamond"/>
            <w:sz w:val="22"/>
            <w:szCs w:val="22"/>
          </w:rPr>
          <w:delText>Range: 0 to 500% air saturation</w:delText>
        </w:r>
      </w:del>
    </w:p>
    <w:p w14:paraId="7D941EBC" w14:textId="77777777" w:rsidR="004514AD" w:rsidRPr="00286A59" w:rsidDel="00EA221D" w:rsidRDefault="004514AD" w:rsidP="004514AD">
      <w:pPr>
        <w:ind w:left="360"/>
        <w:rPr>
          <w:del w:id="2028" w:author="Patrick Hagan" w:date="2019-04-30T09:03:00Z"/>
          <w:rFonts w:ascii="Garamond" w:hAnsi="Garamond"/>
          <w:sz w:val="22"/>
          <w:szCs w:val="22"/>
        </w:rPr>
      </w:pPr>
      <w:del w:id="2029" w:author="Patrick Hagan" w:date="2019-04-30T09:03:00Z">
        <w:r w:rsidRPr="00286A59" w:rsidDel="00EA221D">
          <w:rPr>
            <w:rFonts w:ascii="Garamond" w:hAnsi="Garamond"/>
            <w:sz w:val="22"/>
            <w:szCs w:val="22"/>
          </w:rPr>
          <w:delText>Accuracy: 0-200% air saturation: +/-</w:delText>
        </w:r>
        <w:r w:rsidDel="00EA221D">
          <w:rPr>
            <w:rFonts w:ascii="Garamond" w:hAnsi="Garamond"/>
            <w:sz w:val="22"/>
            <w:szCs w:val="22"/>
          </w:rPr>
          <w:delText xml:space="preserve"> </w:delText>
        </w:r>
        <w:r w:rsidRPr="00286A59" w:rsidDel="00EA221D">
          <w:rPr>
            <w:rFonts w:ascii="Garamond" w:hAnsi="Garamond"/>
            <w:sz w:val="22"/>
            <w:szCs w:val="22"/>
          </w:rPr>
          <w:delText>2% of the reading or 2% air saturation, whichever is greater; 200 to 500% air saturation: +/-</w:delText>
        </w:r>
        <w:r w:rsidDel="00EA221D">
          <w:rPr>
            <w:rFonts w:ascii="Garamond" w:hAnsi="Garamond"/>
            <w:sz w:val="22"/>
            <w:szCs w:val="22"/>
          </w:rPr>
          <w:delText xml:space="preserve"> </w:delText>
        </w:r>
        <w:r w:rsidRPr="00286A59" w:rsidDel="00EA221D">
          <w:rPr>
            <w:rFonts w:ascii="Garamond" w:hAnsi="Garamond"/>
            <w:sz w:val="22"/>
            <w:szCs w:val="22"/>
          </w:rPr>
          <w:delText>6% of the reading</w:delText>
        </w:r>
      </w:del>
    </w:p>
    <w:p w14:paraId="366BFDBF" w14:textId="77777777" w:rsidR="004514AD" w:rsidRPr="00286A59" w:rsidDel="00EA221D" w:rsidRDefault="004514AD" w:rsidP="004514AD">
      <w:pPr>
        <w:ind w:left="360"/>
        <w:rPr>
          <w:del w:id="2030" w:author="Patrick Hagan" w:date="2019-04-30T09:03:00Z"/>
          <w:rFonts w:ascii="Garamond" w:hAnsi="Garamond"/>
          <w:sz w:val="22"/>
          <w:szCs w:val="22"/>
        </w:rPr>
      </w:pPr>
      <w:del w:id="2031" w:author="Patrick Hagan" w:date="2019-04-30T09:03:00Z">
        <w:r w:rsidRPr="00286A59" w:rsidDel="00EA221D">
          <w:rPr>
            <w:rFonts w:ascii="Garamond" w:hAnsi="Garamond"/>
            <w:sz w:val="22"/>
            <w:szCs w:val="22"/>
          </w:rPr>
          <w:delText>Resolution: 0.1% air saturation</w:delText>
        </w:r>
      </w:del>
    </w:p>
    <w:p w14:paraId="67F24E25" w14:textId="77777777" w:rsidR="004514AD" w:rsidRPr="00286A59" w:rsidDel="00EA221D" w:rsidRDefault="004514AD" w:rsidP="004514AD">
      <w:pPr>
        <w:ind w:left="360"/>
        <w:rPr>
          <w:del w:id="2032" w:author="Patrick Hagan" w:date="2019-04-30T09:03:00Z"/>
          <w:rFonts w:ascii="Garamond" w:hAnsi="Garamond"/>
          <w:sz w:val="22"/>
          <w:szCs w:val="22"/>
        </w:rPr>
      </w:pPr>
    </w:p>
    <w:p w14:paraId="55ACBF67" w14:textId="77777777" w:rsidR="004514AD" w:rsidRPr="00286A59" w:rsidDel="00EA221D" w:rsidRDefault="004514AD" w:rsidP="004514AD">
      <w:pPr>
        <w:ind w:left="360"/>
        <w:rPr>
          <w:del w:id="2033" w:author="Patrick Hagan" w:date="2019-04-30T09:03:00Z"/>
          <w:rFonts w:ascii="Garamond" w:hAnsi="Garamond"/>
          <w:sz w:val="22"/>
          <w:szCs w:val="22"/>
        </w:rPr>
      </w:pPr>
      <w:del w:id="2034" w:author="Patrick Hagan" w:date="2019-04-30T09:03:00Z">
        <w:r w:rsidRPr="00286A59" w:rsidDel="00EA221D">
          <w:rPr>
            <w:rFonts w:ascii="Garamond" w:hAnsi="Garamond"/>
            <w:sz w:val="22"/>
            <w:szCs w:val="22"/>
          </w:rPr>
          <w:delText>or</w:delText>
        </w:r>
      </w:del>
    </w:p>
    <w:p w14:paraId="5F37A3B7" w14:textId="77777777" w:rsidR="004514AD" w:rsidDel="00EA221D" w:rsidRDefault="004514AD" w:rsidP="004514AD">
      <w:pPr>
        <w:ind w:left="360"/>
        <w:rPr>
          <w:del w:id="2035" w:author="Patrick Hagan" w:date="2019-04-30T09:03:00Z"/>
          <w:rFonts w:ascii="Garamond" w:hAnsi="Garamond"/>
          <w:sz w:val="22"/>
          <w:szCs w:val="22"/>
        </w:rPr>
      </w:pPr>
    </w:p>
    <w:p w14:paraId="74908063" w14:textId="77777777" w:rsidR="004514AD" w:rsidRPr="00286A59" w:rsidDel="00EA221D" w:rsidRDefault="004514AD" w:rsidP="004514AD">
      <w:pPr>
        <w:ind w:left="360"/>
        <w:rPr>
          <w:del w:id="2036" w:author="Patrick Hagan" w:date="2019-04-30T09:03:00Z"/>
          <w:rFonts w:ascii="Garamond" w:hAnsi="Garamond"/>
          <w:sz w:val="22"/>
          <w:szCs w:val="22"/>
        </w:rPr>
      </w:pPr>
      <w:del w:id="2037" w:author="Patrick Hagan" w:date="2019-04-30T09:03:00Z">
        <w:r w:rsidRPr="00286A59" w:rsidDel="00EA221D">
          <w:rPr>
            <w:rFonts w:ascii="Garamond" w:hAnsi="Garamond"/>
            <w:sz w:val="22"/>
            <w:szCs w:val="22"/>
          </w:rPr>
          <w:delText>Sensor Type: Optical probe w/ mechanical cleaning</w:delText>
        </w:r>
      </w:del>
    </w:p>
    <w:p w14:paraId="669A5F28" w14:textId="77777777" w:rsidR="004514AD" w:rsidRPr="00286A59" w:rsidDel="00EA221D" w:rsidRDefault="004514AD" w:rsidP="004514AD">
      <w:pPr>
        <w:ind w:left="360"/>
        <w:rPr>
          <w:del w:id="2038" w:author="Patrick Hagan" w:date="2019-04-30T09:03:00Z"/>
          <w:rFonts w:ascii="Garamond" w:hAnsi="Garamond"/>
          <w:sz w:val="22"/>
          <w:szCs w:val="22"/>
        </w:rPr>
      </w:pPr>
      <w:del w:id="2039" w:author="Patrick Hagan" w:date="2019-04-30T09:03:00Z">
        <w:r w:rsidRPr="00286A59" w:rsidDel="00EA221D">
          <w:rPr>
            <w:rFonts w:ascii="Garamond" w:hAnsi="Garamond"/>
            <w:sz w:val="22"/>
            <w:szCs w:val="22"/>
          </w:rPr>
          <w:delText>Model#: 6150 ROX</w:delText>
        </w:r>
      </w:del>
    </w:p>
    <w:p w14:paraId="4B4171D9" w14:textId="77777777" w:rsidR="004514AD" w:rsidRPr="00286A59" w:rsidDel="00EA221D" w:rsidRDefault="004514AD" w:rsidP="004514AD">
      <w:pPr>
        <w:ind w:left="360"/>
        <w:rPr>
          <w:del w:id="2040" w:author="Patrick Hagan" w:date="2019-04-30T09:03:00Z"/>
          <w:rFonts w:ascii="Garamond" w:hAnsi="Garamond"/>
          <w:sz w:val="22"/>
          <w:szCs w:val="22"/>
        </w:rPr>
      </w:pPr>
      <w:del w:id="2041" w:author="Patrick Hagan" w:date="2019-04-30T09:03:00Z">
        <w:r w:rsidRPr="00286A59" w:rsidDel="00EA221D">
          <w:rPr>
            <w:rFonts w:ascii="Garamond" w:hAnsi="Garamond"/>
            <w:sz w:val="22"/>
            <w:szCs w:val="22"/>
          </w:rPr>
          <w:delText>Range: 0 to 500% air saturation</w:delText>
        </w:r>
      </w:del>
    </w:p>
    <w:p w14:paraId="28B97663" w14:textId="77777777" w:rsidR="004514AD" w:rsidRPr="00286A59" w:rsidDel="00EA221D" w:rsidRDefault="004514AD" w:rsidP="004514AD">
      <w:pPr>
        <w:ind w:left="360"/>
        <w:rPr>
          <w:del w:id="2042" w:author="Patrick Hagan" w:date="2019-04-30T09:03:00Z"/>
          <w:rFonts w:ascii="Garamond" w:hAnsi="Garamond"/>
          <w:sz w:val="22"/>
          <w:szCs w:val="22"/>
        </w:rPr>
      </w:pPr>
      <w:del w:id="2043" w:author="Patrick Hagan" w:date="2019-04-30T09:03:00Z">
        <w:r w:rsidRPr="00286A59" w:rsidDel="00EA221D">
          <w:rPr>
            <w:rFonts w:ascii="Garamond" w:hAnsi="Garamond"/>
            <w:sz w:val="22"/>
            <w:szCs w:val="22"/>
          </w:rPr>
          <w:delText>Accuracy: 0-200% air saturation: +/-</w:delText>
        </w:r>
        <w:r w:rsidDel="00EA221D">
          <w:rPr>
            <w:rFonts w:ascii="Garamond" w:hAnsi="Garamond"/>
            <w:sz w:val="22"/>
            <w:szCs w:val="22"/>
          </w:rPr>
          <w:delText xml:space="preserve"> </w:delText>
        </w:r>
        <w:r w:rsidRPr="00286A59" w:rsidDel="00EA221D">
          <w:rPr>
            <w:rFonts w:ascii="Garamond" w:hAnsi="Garamond"/>
            <w:sz w:val="22"/>
            <w:szCs w:val="22"/>
          </w:rPr>
          <w:delText>1% of the reading or 1% air saturation, whichever is greater 200-500% air saturation: +/- 15% or reading</w:delText>
        </w:r>
      </w:del>
    </w:p>
    <w:p w14:paraId="6DFF84A9" w14:textId="77777777" w:rsidR="004514AD" w:rsidRPr="00286A59" w:rsidDel="00EA221D" w:rsidRDefault="004514AD" w:rsidP="004514AD">
      <w:pPr>
        <w:ind w:left="360"/>
        <w:rPr>
          <w:del w:id="2044" w:author="Patrick Hagan" w:date="2019-04-30T09:03:00Z"/>
          <w:rFonts w:ascii="Garamond" w:hAnsi="Garamond"/>
          <w:sz w:val="22"/>
          <w:szCs w:val="22"/>
        </w:rPr>
      </w:pPr>
      <w:del w:id="2045" w:author="Patrick Hagan" w:date="2019-04-30T09:03:00Z">
        <w:r w:rsidRPr="00286A59" w:rsidDel="00EA221D">
          <w:rPr>
            <w:rFonts w:ascii="Garamond" w:hAnsi="Garamond"/>
            <w:sz w:val="22"/>
            <w:szCs w:val="22"/>
          </w:rPr>
          <w:delText>Resolution: 0.1% air saturation</w:delText>
        </w:r>
      </w:del>
    </w:p>
    <w:p w14:paraId="7E913948" w14:textId="77777777" w:rsidR="004514AD" w:rsidDel="00EA221D" w:rsidRDefault="004514AD" w:rsidP="004514AD">
      <w:pPr>
        <w:ind w:left="360"/>
        <w:rPr>
          <w:del w:id="2046" w:author="Patrick Hagan" w:date="2019-04-30T09:03:00Z"/>
          <w:rFonts w:ascii="Garamond" w:hAnsi="Garamond"/>
          <w:sz w:val="22"/>
          <w:szCs w:val="22"/>
        </w:rPr>
      </w:pPr>
    </w:p>
    <w:p w14:paraId="244F82F5" w14:textId="77777777" w:rsidR="004514AD" w:rsidRPr="00286A59" w:rsidDel="00EA221D" w:rsidRDefault="004514AD" w:rsidP="004514AD">
      <w:pPr>
        <w:ind w:left="360"/>
        <w:rPr>
          <w:del w:id="2047" w:author="Patrick Hagan" w:date="2019-04-30T09:03:00Z"/>
          <w:rFonts w:ascii="Garamond" w:hAnsi="Garamond"/>
          <w:sz w:val="22"/>
          <w:szCs w:val="22"/>
        </w:rPr>
      </w:pPr>
      <w:del w:id="2048" w:author="Patrick Hagan" w:date="2019-04-30T09:03:00Z">
        <w:r w:rsidRPr="00286A59" w:rsidDel="00EA221D">
          <w:rPr>
            <w:rFonts w:ascii="Garamond" w:hAnsi="Garamond"/>
            <w:sz w:val="22"/>
            <w:szCs w:val="22"/>
          </w:rPr>
          <w:delText>Parameter: Dissolved Oxygen mg/L (Calculated from % air saturation, temperature, and salinity)</w:delText>
        </w:r>
      </w:del>
    </w:p>
    <w:p w14:paraId="195FB7F7" w14:textId="77777777" w:rsidR="004514AD" w:rsidRPr="00286A59" w:rsidDel="00EA221D" w:rsidRDefault="004514AD" w:rsidP="004514AD">
      <w:pPr>
        <w:ind w:left="360"/>
        <w:rPr>
          <w:del w:id="2049" w:author="Patrick Hagan" w:date="2019-04-30T09:03:00Z"/>
          <w:rFonts w:ascii="Garamond" w:hAnsi="Garamond"/>
          <w:sz w:val="22"/>
          <w:szCs w:val="22"/>
        </w:rPr>
      </w:pPr>
      <w:del w:id="2050" w:author="Patrick Hagan" w:date="2019-04-30T09:03:00Z">
        <w:r w:rsidRPr="00286A59" w:rsidDel="00EA221D">
          <w:rPr>
            <w:rFonts w:ascii="Garamond" w:hAnsi="Garamond"/>
            <w:sz w:val="22"/>
            <w:szCs w:val="22"/>
          </w:rPr>
          <w:delText>Units: milligrams/Liter (mg/L)</w:delText>
        </w:r>
      </w:del>
    </w:p>
    <w:p w14:paraId="082132BC" w14:textId="77777777" w:rsidR="004514AD" w:rsidRPr="00286A59" w:rsidDel="00EA221D" w:rsidRDefault="004514AD" w:rsidP="004514AD">
      <w:pPr>
        <w:ind w:left="360"/>
        <w:rPr>
          <w:del w:id="2051" w:author="Patrick Hagan" w:date="2019-04-30T09:03:00Z"/>
          <w:rFonts w:ascii="Garamond" w:hAnsi="Garamond"/>
          <w:sz w:val="22"/>
          <w:szCs w:val="22"/>
        </w:rPr>
      </w:pPr>
      <w:del w:id="2052" w:author="Patrick Hagan" w:date="2019-04-30T09:03:00Z">
        <w:r w:rsidRPr="00286A59" w:rsidDel="00EA221D">
          <w:rPr>
            <w:rFonts w:ascii="Garamond" w:hAnsi="Garamond"/>
            <w:sz w:val="22"/>
            <w:szCs w:val="22"/>
          </w:rPr>
          <w:delText>Sensor Type: Rapid Pulse - Clark type, polargraphic</w:delText>
        </w:r>
      </w:del>
    </w:p>
    <w:p w14:paraId="7CA40C04" w14:textId="77777777" w:rsidR="004514AD" w:rsidRPr="00286A59" w:rsidDel="00EA221D" w:rsidRDefault="004514AD" w:rsidP="004514AD">
      <w:pPr>
        <w:ind w:left="360"/>
        <w:rPr>
          <w:del w:id="2053" w:author="Patrick Hagan" w:date="2019-04-30T09:03:00Z"/>
          <w:rFonts w:ascii="Garamond" w:hAnsi="Garamond"/>
          <w:sz w:val="22"/>
          <w:szCs w:val="22"/>
        </w:rPr>
      </w:pPr>
      <w:del w:id="2054" w:author="Patrick Hagan" w:date="2019-04-30T09:03:00Z">
        <w:r w:rsidRPr="00286A59" w:rsidDel="00EA221D">
          <w:rPr>
            <w:rFonts w:ascii="Garamond" w:hAnsi="Garamond"/>
            <w:sz w:val="22"/>
            <w:szCs w:val="22"/>
          </w:rPr>
          <w:delText>Model#: 6562</w:delText>
        </w:r>
      </w:del>
    </w:p>
    <w:p w14:paraId="3C6DFEB9" w14:textId="77777777" w:rsidR="004514AD" w:rsidRPr="00286A59" w:rsidDel="00EA221D" w:rsidRDefault="004514AD" w:rsidP="004514AD">
      <w:pPr>
        <w:ind w:left="360"/>
        <w:rPr>
          <w:del w:id="2055" w:author="Patrick Hagan" w:date="2019-04-30T09:03:00Z"/>
          <w:rFonts w:ascii="Garamond" w:hAnsi="Garamond"/>
          <w:sz w:val="22"/>
          <w:szCs w:val="22"/>
        </w:rPr>
      </w:pPr>
      <w:del w:id="2056" w:author="Patrick Hagan" w:date="2019-04-30T09:03:00Z">
        <w:r w:rsidRPr="00286A59" w:rsidDel="00EA221D">
          <w:rPr>
            <w:rFonts w:ascii="Garamond" w:hAnsi="Garamond"/>
            <w:sz w:val="22"/>
            <w:szCs w:val="22"/>
          </w:rPr>
          <w:delText>Range: 0 to 50 mg/L</w:delText>
        </w:r>
      </w:del>
    </w:p>
    <w:p w14:paraId="62D1D00E" w14:textId="77777777" w:rsidR="004514AD" w:rsidRPr="00286A59" w:rsidDel="00EA221D" w:rsidRDefault="004514AD" w:rsidP="004514AD">
      <w:pPr>
        <w:ind w:left="360"/>
        <w:rPr>
          <w:del w:id="2057" w:author="Patrick Hagan" w:date="2019-04-30T09:03:00Z"/>
          <w:rFonts w:ascii="Garamond" w:hAnsi="Garamond"/>
          <w:sz w:val="22"/>
          <w:szCs w:val="22"/>
        </w:rPr>
      </w:pPr>
      <w:del w:id="2058" w:author="Patrick Hagan" w:date="2019-04-30T09:03:00Z">
        <w:r w:rsidRPr="00286A59" w:rsidDel="00EA221D">
          <w:rPr>
            <w:rFonts w:ascii="Garamond" w:hAnsi="Garamond"/>
            <w:sz w:val="22"/>
            <w:szCs w:val="22"/>
          </w:rPr>
          <w:delText>Accuracy: 0-20 mg/L: +/-</w:delText>
        </w:r>
        <w:r w:rsidDel="00EA221D">
          <w:rPr>
            <w:rFonts w:ascii="Garamond" w:hAnsi="Garamond"/>
            <w:sz w:val="22"/>
            <w:szCs w:val="22"/>
          </w:rPr>
          <w:delText xml:space="preserve"> </w:delText>
        </w:r>
        <w:r w:rsidRPr="00286A59" w:rsidDel="00EA221D">
          <w:rPr>
            <w:rFonts w:ascii="Garamond" w:hAnsi="Garamond"/>
            <w:sz w:val="22"/>
            <w:szCs w:val="22"/>
          </w:rPr>
          <w:delText>2% of the reading or 0.2 mg/L, whichever is greater</w:delText>
        </w:r>
      </w:del>
    </w:p>
    <w:p w14:paraId="2627828D" w14:textId="77777777" w:rsidR="004514AD" w:rsidRPr="00286A59" w:rsidDel="00EA221D" w:rsidRDefault="004514AD" w:rsidP="004514AD">
      <w:pPr>
        <w:ind w:left="360"/>
        <w:rPr>
          <w:del w:id="2059" w:author="Patrick Hagan" w:date="2019-04-30T09:03:00Z"/>
          <w:rFonts w:ascii="Garamond" w:hAnsi="Garamond"/>
          <w:sz w:val="22"/>
          <w:szCs w:val="22"/>
        </w:rPr>
      </w:pPr>
      <w:del w:id="2060" w:author="Patrick Hagan" w:date="2019-04-30T09:03:00Z">
        <w:r w:rsidRPr="00286A59" w:rsidDel="00EA221D">
          <w:rPr>
            <w:rFonts w:ascii="Garamond" w:hAnsi="Garamond"/>
            <w:sz w:val="22"/>
            <w:szCs w:val="22"/>
          </w:rPr>
          <w:delText>20 to 50 mg/L: +/-</w:delText>
        </w:r>
        <w:r w:rsidDel="00EA221D">
          <w:rPr>
            <w:rFonts w:ascii="Garamond" w:hAnsi="Garamond"/>
            <w:sz w:val="22"/>
            <w:szCs w:val="22"/>
          </w:rPr>
          <w:delText xml:space="preserve"> </w:delText>
        </w:r>
        <w:r w:rsidRPr="00286A59" w:rsidDel="00EA221D">
          <w:rPr>
            <w:rFonts w:ascii="Garamond" w:hAnsi="Garamond"/>
            <w:sz w:val="22"/>
            <w:szCs w:val="22"/>
          </w:rPr>
          <w:delText>6% of the reading</w:delText>
        </w:r>
      </w:del>
    </w:p>
    <w:p w14:paraId="54C8306A" w14:textId="77777777" w:rsidR="004514AD" w:rsidRPr="00286A59" w:rsidDel="00EA221D" w:rsidRDefault="004514AD" w:rsidP="004514AD">
      <w:pPr>
        <w:ind w:left="360"/>
        <w:rPr>
          <w:del w:id="2061" w:author="Patrick Hagan" w:date="2019-04-30T09:03:00Z"/>
          <w:rFonts w:ascii="Garamond" w:hAnsi="Garamond"/>
          <w:sz w:val="22"/>
          <w:szCs w:val="22"/>
        </w:rPr>
      </w:pPr>
      <w:del w:id="2062" w:author="Patrick Hagan" w:date="2019-04-30T09:03:00Z">
        <w:r w:rsidRPr="00286A59" w:rsidDel="00EA221D">
          <w:rPr>
            <w:rFonts w:ascii="Garamond" w:hAnsi="Garamond"/>
            <w:sz w:val="22"/>
            <w:szCs w:val="22"/>
          </w:rPr>
          <w:delText>Resolution: 0.01 mg/L</w:delText>
        </w:r>
      </w:del>
    </w:p>
    <w:p w14:paraId="1EF64081" w14:textId="77777777" w:rsidR="004514AD" w:rsidRPr="00286A59" w:rsidDel="00EA221D" w:rsidRDefault="004514AD" w:rsidP="004514AD">
      <w:pPr>
        <w:ind w:left="360"/>
        <w:rPr>
          <w:del w:id="2063" w:author="Patrick Hagan" w:date="2019-04-30T09:03:00Z"/>
          <w:rFonts w:ascii="Garamond" w:hAnsi="Garamond"/>
          <w:sz w:val="22"/>
          <w:szCs w:val="22"/>
        </w:rPr>
      </w:pPr>
    </w:p>
    <w:p w14:paraId="68156137" w14:textId="77777777" w:rsidR="004514AD" w:rsidRPr="00286A59" w:rsidDel="00EA221D" w:rsidRDefault="004514AD" w:rsidP="004514AD">
      <w:pPr>
        <w:ind w:left="360"/>
        <w:rPr>
          <w:del w:id="2064" w:author="Patrick Hagan" w:date="2019-04-30T09:03:00Z"/>
          <w:rFonts w:ascii="Garamond" w:hAnsi="Garamond"/>
          <w:sz w:val="22"/>
          <w:szCs w:val="22"/>
        </w:rPr>
      </w:pPr>
      <w:del w:id="2065" w:author="Patrick Hagan" w:date="2019-04-30T09:03:00Z">
        <w:r w:rsidRPr="00286A59" w:rsidDel="00EA221D">
          <w:rPr>
            <w:rFonts w:ascii="Garamond" w:hAnsi="Garamond"/>
            <w:sz w:val="22"/>
            <w:szCs w:val="22"/>
          </w:rPr>
          <w:delText>or</w:delText>
        </w:r>
      </w:del>
    </w:p>
    <w:p w14:paraId="173F5858" w14:textId="77777777" w:rsidR="004514AD" w:rsidRPr="00286A59" w:rsidDel="00EA221D" w:rsidRDefault="004514AD" w:rsidP="004514AD">
      <w:pPr>
        <w:ind w:left="360"/>
        <w:rPr>
          <w:del w:id="2066" w:author="Patrick Hagan" w:date="2019-04-30T09:03:00Z"/>
          <w:rFonts w:ascii="Garamond" w:hAnsi="Garamond"/>
          <w:sz w:val="22"/>
          <w:szCs w:val="22"/>
        </w:rPr>
      </w:pPr>
    </w:p>
    <w:p w14:paraId="742CE7E1" w14:textId="77777777" w:rsidR="004514AD" w:rsidRPr="00286A59" w:rsidDel="00EA221D" w:rsidRDefault="004514AD" w:rsidP="004514AD">
      <w:pPr>
        <w:ind w:left="360"/>
        <w:rPr>
          <w:del w:id="2067" w:author="Patrick Hagan" w:date="2019-04-30T09:03:00Z"/>
          <w:rFonts w:ascii="Garamond" w:hAnsi="Garamond"/>
          <w:sz w:val="22"/>
          <w:szCs w:val="22"/>
        </w:rPr>
      </w:pPr>
      <w:del w:id="2068" w:author="Patrick Hagan" w:date="2019-04-30T09:03:00Z">
        <w:r w:rsidRPr="00286A59" w:rsidDel="00EA221D">
          <w:rPr>
            <w:rFonts w:ascii="Garamond" w:hAnsi="Garamond"/>
            <w:sz w:val="22"/>
            <w:szCs w:val="22"/>
          </w:rPr>
          <w:delText>Units: milligrams/Liter (mg/L)</w:delText>
        </w:r>
      </w:del>
    </w:p>
    <w:p w14:paraId="79C8A09D" w14:textId="77777777" w:rsidR="004514AD" w:rsidRPr="00286A59" w:rsidDel="00EA221D" w:rsidRDefault="004514AD" w:rsidP="004514AD">
      <w:pPr>
        <w:ind w:left="360"/>
        <w:rPr>
          <w:del w:id="2069" w:author="Patrick Hagan" w:date="2019-04-30T09:03:00Z"/>
          <w:rFonts w:ascii="Garamond" w:hAnsi="Garamond"/>
          <w:sz w:val="22"/>
          <w:szCs w:val="22"/>
        </w:rPr>
      </w:pPr>
      <w:del w:id="2070" w:author="Patrick Hagan" w:date="2019-04-30T09:03:00Z">
        <w:r w:rsidRPr="00286A59" w:rsidDel="00EA221D">
          <w:rPr>
            <w:rFonts w:ascii="Garamond" w:hAnsi="Garamond"/>
            <w:sz w:val="22"/>
            <w:szCs w:val="22"/>
          </w:rPr>
          <w:delText>Sensor Type: Optical probe w/ mechanical cleaning</w:delText>
        </w:r>
      </w:del>
    </w:p>
    <w:p w14:paraId="20C6AD3C" w14:textId="77777777" w:rsidR="004514AD" w:rsidRPr="00286A59" w:rsidDel="00EA221D" w:rsidRDefault="004514AD" w:rsidP="004514AD">
      <w:pPr>
        <w:ind w:left="360"/>
        <w:rPr>
          <w:del w:id="2071" w:author="Patrick Hagan" w:date="2019-04-30T09:03:00Z"/>
          <w:rFonts w:ascii="Garamond" w:hAnsi="Garamond"/>
          <w:sz w:val="22"/>
          <w:szCs w:val="22"/>
        </w:rPr>
      </w:pPr>
      <w:del w:id="2072" w:author="Patrick Hagan" w:date="2019-04-30T09:03:00Z">
        <w:r w:rsidRPr="00286A59" w:rsidDel="00EA221D">
          <w:rPr>
            <w:rFonts w:ascii="Garamond" w:hAnsi="Garamond"/>
            <w:sz w:val="22"/>
            <w:szCs w:val="22"/>
          </w:rPr>
          <w:delText>Model#: 6150 ROX</w:delText>
        </w:r>
      </w:del>
    </w:p>
    <w:p w14:paraId="00F09691" w14:textId="77777777" w:rsidR="004514AD" w:rsidRPr="00286A59" w:rsidDel="00EA221D" w:rsidRDefault="004514AD" w:rsidP="004514AD">
      <w:pPr>
        <w:ind w:left="360"/>
        <w:rPr>
          <w:del w:id="2073" w:author="Patrick Hagan" w:date="2019-04-30T09:03:00Z"/>
          <w:rFonts w:ascii="Garamond" w:hAnsi="Garamond"/>
          <w:sz w:val="22"/>
          <w:szCs w:val="22"/>
        </w:rPr>
      </w:pPr>
      <w:del w:id="2074" w:author="Patrick Hagan" w:date="2019-04-30T09:03:00Z">
        <w:r w:rsidRPr="00286A59" w:rsidDel="00EA221D">
          <w:rPr>
            <w:rFonts w:ascii="Garamond" w:hAnsi="Garamond"/>
            <w:sz w:val="22"/>
            <w:szCs w:val="22"/>
          </w:rPr>
          <w:delText>Range: 0 to 50 mg/L</w:delText>
        </w:r>
      </w:del>
    </w:p>
    <w:p w14:paraId="28CCDBE5" w14:textId="77777777" w:rsidR="004514AD" w:rsidRPr="00286A59" w:rsidDel="00EA221D" w:rsidRDefault="004514AD" w:rsidP="004514AD">
      <w:pPr>
        <w:ind w:left="360"/>
        <w:rPr>
          <w:del w:id="2075" w:author="Patrick Hagan" w:date="2019-04-30T09:03:00Z"/>
          <w:rFonts w:ascii="Garamond" w:hAnsi="Garamond"/>
          <w:sz w:val="22"/>
          <w:szCs w:val="22"/>
        </w:rPr>
      </w:pPr>
      <w:del w:id="2076" w:author="Patrick Hagan" w:date="2019-04-30T09:03:00Z">
        <w:r w:rsidRPr="00286A59" w:rsidDel="00EA221D">
          <w:rPr>
            <w:rFonts w:ascii="Garamond" w:hAnsi="Garamond"/>
            <w:sz w:val="22"/>
            <w:szCs w:val="22"/>
          </w:rPr>
          <w:delText>Accuracy: 0-20 mg/L: +/-0.1 mg/l or 1% of the reading, whichever is greater</w:delText>
        </w:r>
      </w:del>
    </w:p>
    <w:p w14:paraId="561CA1E7" w14:textId="77777777" w:rsidR="004514AD" w:rsidRPr="00286A59" w:rsidDel="00EA221D" w:rsidRDefault="004514AD" w:rsidP="004514AD">
      <w:pPr>
        <w:ind w:left="360"/>
        <w:rPr>
          <w:del w:id="2077" w:author="Patrick Hagan" w:date="2019-04-30T09:03:00Z"/>
          <w:rFonts w:ascii="Garamond" w:hAnsi="Garamond"/>
          <w:sz w:val="22"/>
          <w:szCs w:val="22"/>
        </w:rPr>
      </w:pPr>
      <w:del w:id="2078" w:author="Patrick Hagan" w:date="2019-04-30T09:03:00Z">
        <w:r w:rsidRPr="00286A59" w:rsidDel="00EA221D">
          <w:rPr>
            <w:rFonts w:ascii="Garamond" w:hAnsi="Garamond"/>
            <w:sz w:val="22"/>
            <w:szCs w:val="22"/>
          </w:rPr>
          <w:delText>20 to 50 mg/L: +/-</w:delText>
        </w:r>
        <w:r w:rsidDel="00EA221D">
          <w:rPr>
            <w:rFonts w:ascii="Garamond" w:hAnsi="Garamond"/>
            <w:sz w:val="22"/>
            <w:szCs w:val="22"/>
          </w:rPr>
          <w:delText xml:space="preserve"> </w:delText>
        </w:r>
        <w:r w:rsidRPr="00286A59" w:rsidDel="00EA221D">
          <w:rPr>
            <w:rFonts w:ascii="Garamond" w:hAnsi="Garamond"/>
            <w:sz w:val="22"/>
            <w:szCs w:val="22"/>
          </w:rPr>
          <w:delText>15% of the reading</w:delText>
        </w:r>
      </w:del>
    </w:p>
    <w:p w14:paraId="237C0BB9" w14:textId="77777777" w:rsidR="004514AD" w:rsidRPr="00286A59" w:rsidDel="00EA221D" w:rsidRDefault="004514AD" w:rsidP="004514AD">
      <w:pPr>
        <w:ind w:left="360"/>
        <w:rPr>
          <w:del w:id="2079" w:author="Patrick Hagan" w:date="2019-04-30T09:03:00Z"/>
          <w:rFonts w:ascii="Garamond" w:hAnsi="Garamond"/>
          <w:sz w:val="22"/>
          <w:szCs w:val="22"/>
        </w:rPr>
      </w:pPr>
      <w:del w:id="2080" w:author="Patrick Hagan" w:date="2019-04-30T09:03:00Z">
        <w:r w:rsidRPr="00286A59" w:rsidDel="00EA221D">
          <w:rPr>
            <w:rFonts w:ascii="Garamond" w:hAnsi="Garamond"/>
            <w:sz w:val="22"/>
            <w:szCs w:val="22"/>
          </w:rPr>
          <w:delText>Resolution: 0.01 mg/L</w:delText>
        </w:r>
      </w:del>
    </w:p>
    <w:p w14:paraId="68DA9078" w14:textId="77777777" w:rsidR="004514AD" w:rsidRPr="00286A59" w:rsidDel="00EA221D" w:rsidRDefault="004514AD" w:rsidP="004514AD">
      <w:pPr>
        <w:ind w:left="360"/>
        <w:rPr>
          <w:del w:id="2081" w:author="Patrick Hagan" w:date="2019-04-30T09:03:00Z"/>
          <w:rFonts w:ascii="Garamond" w:hAnsi="Garamond"/>
          <w:sz w:val="22"/>
          <w:szCs w:val="22"/>
        </w:rPr>
      </w:pPr>
    </w:p>
    <w:p w14:paraId="23E54AC0" w14:textId="77777777" w:rsidR="004514AD" w:rsidRPr="00286A59" w:rsidDel="00EA221D" w:rsidRDefault="004514AD" w:rsidP="004514AD">
      <w:pPr>
        <w:ind w:left="360"/>
        <w:rPr>
          <w:del w:id="2082" w:author="Patrick Hagan" w:date="2019-04-30T09:03:00Z"/>
          <w:rFonts w:ascii="Garamond" w:hAnsi="Garamond"/>
          <w:sz w:val="22"/>
          <w:szCs w:val="22"/>
        </w:rPr>
      </w:pPr>
      <w:del w:id="2083" w:author="Patrick Hagan" w:date="2019-04-30T09:03:00Z">
        <w:r w:rsidRPr="00286A59" w:rsidDel="00EA221D">
          <w:rPr>
            <w:rFonts w:ascii="Garamond" w:hAnsi="Garamond"/>
            <w:sz w:val="22"/>
            <w:szCs w:val="22"/>
          </w:rPr>
          <w:delText>Parameter: Non-vented Level - Shallow (Depth)</w:delText>
        </w:r>
      </w:del>
    </w:p>
    <w:p w14:paraId="2E716498" w14:textId="77777777" w:rsidR="004514AD" w:rsidRPr="00286A59" w:rsidDel="00EA221D" w:rsidRDefault="004514AD" w:rsidP="004514AD">
      <w:pPr>
        <w:ind w:left="360"/>
        <w:rPr>
          <w:del w:id="2084" w:author="Patrick Hagan" w:date="2019-04-30T09:03:00Z"/>
          <w:rFonts w:ascii="Garamond" w:hAnsi="Garamond"/>
          <w:sz w:val="22"/>
          <w:szCs w:val="22"/>
        </w:rPr>
      </w:pPr>
      <w:del w:id="2085" w:author="Patrick Hagan" w:date="2019-04-30T09:03:00Z">
        <w:r w:rsidRPr="00286A59" w:rsidDel="00EA221D">
          <w:rPr>
            <w:rFonts w:ascii="Garamond" w:hAnsi="Garamond"/>
            <w:sz w:val="22"/>
            <w:szCs w:val="22"/>
          </w:rPr>
          <w:delText>Units: feet or meters (ft or m)</w:delText>
        </w:r>
      </w:del>
    </w:p>
    <w:p w14:paraId="4F2CE193" w14:textId="77777777" w:rsidR="004514AD" w:rsidRPr="00286A59" w:rsidDel="00EA221D" w:rsidRDefault="004514AD" w:rsidP="004514AD">
      <w:pPr>
        <w:ind w:left="360"/>
        <w:rPr>
          <w:del w:id="2086" w:author="Patrick Hagan" w:date="2019-04-30T09:03:00Z"/>
          <w:rFonts w:ascii="Garamond" w:hAnsi="Garamond"/>
          <w:sz w:val="22"/>
          <w:szCs w:val="22"/>
        </w:rPr>
      </w:pPr>
      <w:del w:id="2087" w:author="Patrick Hagan" w:date="2019-04-30T09:03:00Z">
        <w:r w:rsidRPr="00286A59" w:rsidDel="00EA221D">
          <w:rPr>
            <w:rFonts w:ascii="Garamond" w:hAnsi="Garamond"/>
            <w:sz w:val="22"/>
            <w:szCs w:val="22"/>
          </w:rPr>
          <w:delText>Sensor Type: Stainless steel strain gauge</w:delText>
        </w:r>
      </w:del>
    </w:p>
    <w:p w14:paraId="07D6B3C0" w14:textId="77777777" w:rsidR="004514AD" w:rsidRPr="00286A59" w:rsidDel="00EA221D" w:rsidRDefault="004514AD" w:rsidP="004514AD">
      <w:pPr>
        <w:ind w:left="360"/>
        <w:rPr>
          <w:del w:id="2088" w:author="Patrick Hagan" w:date="2019-04-30T09:03:00Z"/>
          <w:rFonts w:ascii="Garamond" w:hAnsi="Garamond"/>
          <w:sz w:val="22"/>
          <w:szCs w:val="22"/>
        </w:rPr>
      </w:pPr>
      <w:del w:id="2089" w:author="Patrick Hagan" w:date="2019-04-30T09:03:00Z">
        <w:r w:rsidRPr="00286A59" w:rsidDel="00EA221D">
          <w:rPr>
            <w:rFonts w:ascii="Garamond" w:hAnsi="Garamond"/>
            <w:sz w:val="22"/>
            <w:szCs w:val="22"/>
          </w:rPr>
          <w:delText>Range: 0 to 30 ft (9.1 m)</w:delText>
        </w:r>
      </w:del>
    </w:p>
    <w:p w14:paraId="52BA7D14" w14:textId="77777777" w:rsidR="004514AD" w:rsidRPr="00286A59" w:rsidDel="00EA221D" w:rsidRDefault="004514AD" w:rsidP="004514AD">
      <w:pPr>
        <w:ind w:left="360"/>
        <w:rPr>
          <w:del w:id="2090" w:author="Patrick Hagan" w:date="2019-04-30T09:03:00Z"/>
          <w:rFonts w:ascii="Garamond" w:hAnsi="Garamond"/>
          <w:sz w:val="22"/>
          <w:szCs w:val="22"/>
        </w:rPr>
      </w:pPr>
      <w:del w:id="2091" w:author="Patrick Hagan" w:date="2019-04-30T09:03:00Z">
        <w:r w:rsidRPr="00286A59" w:rsidDel="00EA221D">
          <w:rPr>
            <w:rFonts w:ascii="Garamond" w:hAnsi="Garamond"/>
            <w:sz w:val="22"/>
            <w:szCs w:val="22"/>
          </w:rPr>
          <w:delText>Accuracy: +/- 0.06 ft (0.018 m)</w:delText>
        </w:r>
      </w:del>
    </w:p>
    <w:p w14:paraId="575D482C" w14:textId="77777777" w:rsidR="004514AD" w:rsidRPr="00286A59" w:rsidDel="00EA221D" w:rsidRDefault="004514AD" w:rsidP="004514AD">
      <w:pPr>
        <w:ind w:left="360"/>
        <w:rPr>
          <w:del w:id="2092" w:author="Patrick Hagan" w:date="2019-04-30T09:03:00Z"/>
          <w:rFonts w:ascii="Garamond" w:hAnsi="Garamond"/>
          <w:sz w:val="22"/>
          <w:szCs w:val="22"/>
        </w:rPr>
      </w:pPr>
      <w:del w:id="2093" w:author="Patrick Hagan" w:date="2019-04-30T09:03:00Z">
        <w:r w:rsidRPr="00286A59" w:rsidDel="00EA221D">
          <w:rPr>
            <w:rFonts w:ascii="Garamond" w:hAnsi="Garamond"/>
            <w:sz w:val="22"/>
            <w:szCs w:val="22"/>
          </w:rPr>
          <w:delText>Resolution: 0.001 ft (0.001 m)</w:delText>
        </w:r>
      </w:del>
    </w:p>
    <w:p w14:paraId="30A6AD02" w14:textId="77777777" w:rsidR="004514AD" w:rsidRPr="00286A59" w:rsidDel="00EA221D" w:rsidRDefault="004514AD" w:rsidP="004514AD">
      <w:pPr>
        <w:ind w:left="360"/>
        <w:rPr>
          <w:del w:id="2094" w:author="Patrick Hagan" w:date="2019-04-30T09:03:00Z"/>
          <w:rFonts w:ascii="Garamond" w:hAnsi="Garamond"/>
          <w:sz w:val="22"/>
          <w:szCs w:val="22"/>
        </w:rPr>
      </w:pPr>
    </w:p>
    <w:p w14:paraId="0547E438" w14:textId="77777777" w:rsidR="004514AD" w:rsidRPr="00286A59" w:rsidDel="00EA221D" w:rsidRDefault="004514AD" w:rsidP="004514AD">
      <w:pPr>
        <w:ind w:left="360"/>
        <w:rPr>
          <w:del w:id="2095" w:author="Patrick Hagan" w:date="2019-04-30T09:03:00Z"/>
          <w:rFonts w:ascii="Garamond" w:hAnsi="Garamond"/>
          <w:sz w:val="22"/>
          <w:szCs w:val="22"/>
        </w:rPr>
      </w:pPr>
      <w:del w:id="2096" w:author="Patrick Hagan" w:date="2019-04-30T09:03:00Z">
        <w:r w:rsidRPr="00286A59" w:rsidDel="00EA221D">
          <w:rPr>
            <w:rFonts w:ascii="Garamond" w:hAnsi="Garamond"/>
            <w:sz w:val="22"/>
            <w:szCs w:val="22"/>
          </w:rPr>
          <w:delText xml:space="preserve">Parameter: pH </w:delText>
        </w:r>
        <w:r w:rsidDel="00EA221D">
          <w:rPr>
            <w:rFonts w:ascii="Garamond" w:hAnsi="Garamond"/>
            <w:sz w:val="22"/>
            <w:szCs w:val="22"/>
          </w:rPr>
          <w:delText>–</w:delText>
        </w:r>
        <w:r w:rsidRPr="00286A59" w:rsidDel="00EA221D">
          <w:rPr>
            <w:rFonts w:ascii="Garamond" w:hAnsi="Garamond"/>
            <w:sz w:val="22"/>
            <w:szCs w:val="22"/>
          </w:rPr>
          <w:delText xml:space="preserve"> </w:delText>
        </w:r>
        <w:r w:rsidDel="00EA221D">
          <w:rPr>
            <w:rFonts w:ascii="Garamond" w:hAnsi="Garamond"/>
            <w:sz w:val="22"/>
            <w:szCs w:val="22"/>
          </w:rPr>
          <w:delText xml:space="preserve">bulb probe or </w:delText>
        </w:r>
        <w:r w:rsidRPr="00286A59" w:rsidDel="00EA221D">
          <w:rPr>
            <w:rFonts w:ascii="Garamond" w:hAnsi="Garamond"/>
            <w:sz w:val="22"/>
            <w:szCs w:val="22"/>
          </w:rPr>
          <w:delText>EDS flat</w:delText>
        </w:r>
        <w:r w:rsidDel="00EA221D">
          <w:rPr>
            <w:rFonts w:ascii="Garamond" w:hAnsi="Garamond"/>
            <w:sz w:val="22"/>
            <w:szCs w:val="22"/>
          </w:rPr>
          <w:delText xml:space="preserve"> glass</w:delText>
        </w:r>
        <w:r w:rsidRPr="00286A59" w:rsidDel="00EA221D">
          <w:rPr>
            <w:rFonts w:ascii="Garamond" w:hAnsi="Garamond"/>
            <w:sz w:val="22"/>
            <w:szCs w:val="22"/>
          </w:rPr>
          <w:delText xml:space="preserve"> probe</w:delText>
        </w:r>
      </w:del>
    </w:p>
    <w:p w14:paraId="320AFE8E" w14:textId="77777777" w:rsidR="004514AD" w:rsidRPr="00286A59" w:rsidDel="00EA221D" w:rsidRDefault="004514AD" w:rsidP="004514AD">
      <w:pPr>
        <w:ind w:left="360"/>
        <w:rPr>
          <w:del w:id="2097" w:author="Patrick Hagan" w:date="2019-04-30T09:03:00Z"/>
          <w:rFonts w:ascii="Garamond" w:hAnsi="Garamond"/>
          <w:sz w:val="22"/>
          <w:szCs w:val="22"/>
        </w:rPr>
      </w:pPr>
      <w:del w:id="2098" w:author="Patrick Hagan" w:date="2019-04-30T09:03:00Z">
        <w:r w:rsidRPr="00286A59" w:rsidDel="00EA221D">
          <w:rPr>
            <w:rFonts w:ascii="Garamond" w:hAnsi="Garamond"/>
            <w:sz w:val="22"/>
            <w:szCs w:val="22"/>
          </w:rPr>
          <w:delText>Units: pH units</w:delText>
        </w:r>
      </w:del>
    </w:p>
    <w:p w14:paraId="6AD448A1" w14:textId="77777777" w:rsidR="004514AD" w:rsidRPr="00286A59" w:rsidDel="00EA221D" w:rsidRDefault="004514AD" w:rsidP="004514AD">
      <w:pPr>
        <w:ind w:left="360"/>
        <w:rPr>
          <w:del w:id="2099" w:author="Patrick Hagan" w:date="2019-04-30T09:03:00Z"/>
          <w:rFonts w:ascii="Garamond" w:hAnsi="Garamond"/>
          <w:sz w:val="22"/>
          <w:szCs w:val="22"/>
        </w:rPr>
      </w:pPr>
      <w:del w:id="2100" w:author="Patrick Hagan" w:date="2019-04-30T09:03:00Z">
        <w:r w:rsidRPr="00286A59" w:rsidDel="00EA221D">
          <w:rPr>
            <w:rFonts w:ascii="Garamond" w:hAnsi="Garamond"/>
            <w:sz w:val="22"/>
            <w:szCs w:val="22"/>
          </w:rPr>
          <w:delText>Sensor Type: Glass combination electrode</w:delText>
        </w:r>
      </w:del>
    </w:p>
    <w:p w14:paraId="6CF3276C" w14:textId="77777777" w:rsidR="004514AD" w:rsidDel="00EA221D" w:rsidRDefault="004514AD" w:rsidP="004514AD">
      <w:pPr>
        <w:ind w:left="360"/>
        <w:rPr>
          <w:del w:id="2101" w:author="Patrick Hagan" w:date="2019-04-30T09:03:00Z"/>
          <w:rFonts w:ascii="Garamond" w:hAnsi="Garamond"/>
          <w:sz w:val="22"/>
          <w:szCs w:val="22"/>
        </w:rPr>
      </w:pPr>
      <w:del w:id="2102" w:author="Patrick Hagan" w:date="2019-04-30T09:03:00Z">
        <w:r w:rsidDel="00EA221D">
          <w:rPr>
            <w:rFonts w:ascii="Garamond" w:hAnsi="Garamond"/>
            <w:sz w:val="22"/>
            <w:szCs w:val="22"/>
          </w:rPr>
          <w:delText>Model#: 6561 or 6561FG</w:delText>
        </w:r>
      </w:del>
    </w:p>
    <w:p w14:paraId="473C3978" w14:textId="77777777" w:rsidR="004514AD" w:rsidRPr="00286A59" w:rsidDel="00EA221D" w:rsidRDefault="004514AD" w:rsidP="004514AD">
      <w:pPr>
        <w:ind w:left="360"/>
        <w:rPr>
          <w:del w:id="2103" w:author="Patrick Hagan" w:date="2019-04-30T09:03:00Z"/>
          <w:rFonts w:ascii="Garamond" w:hAnsi="Garamond"/>
          <w:sz w:val="22"/>
          <w:szCs w:val="22"/>
        </w:rPr>
      </w:pPr>
      <w:del w:id="2104" w:author="Patrick Hagan" w:date="2019-04-30T09:03:00Z">
        <w:r w:rsidRPr="00286A59" w:rsidDel="00EA221D">
          <w:rPr>
            <w:rFonts w:ascii="Garamond" w:hAnsi="Garamond"/>
            <w:sz w:val="22"/>
            <w:szCs w:val="22"/>
          </w:rPr>
          <w:delText>Range: 0 to 14 units</w:delText>
        </w:r>
      </w:del>
    </w:p>
    <w:p w14:paraId="6C758556" w14:textId="77777777" w:rsidR="004514AD" w:rsidRPr="00286A59" w:rsidDel="00EA221D" w:rsidRDefault="004514AD" w:rsidP="004514AD">
      <w:pPr>
        <w:ind w:left="360"/>
        <w:rPr>
          <w:del w:id="2105" w:author="Patrick Hagan" w:date="2019-04-30T09:03:00Z"/>
          <w:rFonts w:ascii="Garamond" w:hAnsi="Garamond"/>
          <w:sz w:val="22"/>
          <w:szCs w:val="22"/>
        </w:rPr>
      </w:pPr>
      <w:del w:id="2106" w:author="Patrick Hagan" w:date="2019-04-30T09:03:00Z">
        <w:r w:rsidRPr="00286A59" w:rsidDel="00EA221D">
          <w:rPr>
            <w:rFonts w:ascii="Garamond" w:hAnsi="Garamond"/>
            <w:sz w:val="22"/>
            <w:szCs w:val="22"/>
          </w:rPr>
          <w:delText>Accuracy: +/- 0.2 units</w:delText>
        </w:r>
      </w:del>
    </w:p>
    <w:p w14:paraId="73891ECA" w14:textId="77777777" w:rsidR="004514AD" w:rsidRPr="00286A59" w:rsidDel="00EA221D" w:rsidRDefault="004514AD" w:rsidP="004514AD">
      <w:pPr>
        <w:ind w:left="360"/>
        <w:rPr>
          <w:del w:id="2107" w:author="Patrick Hagan" w:date="2019-04-30T09:03:00Z"/>
          <w:rFonts w:ascii="Garamond" w:hAnsi="Garamond"/>
          <w:sz w:val="22"/>
          <w:szCs w:val="22"/>
        </w:rPr>
      </w:pPr>
      <w:del w:id="2108" w:author="Patrick Hagan" w:date="2019-04-30T09:03:00Z">
        <w:r w:rsidRPr="00286A59" w:rsidDel="00EA221D">
          <w:rPr>
            <w:rFonts w:ascii="Garamond" w:hAnsi="Garamond"/>
            <w:sz w:val="22"/>
            <w:szCs w:val="22"/>
          </w:rPr>
          <w:delText>Resolution: 0.01 units</w:delText>
        </w:r>
      </w:del>
    </w:p>
    <w:p w14:paraId="6E6F109C" w14:textId="77777777" w:rsidR="004514AD" w:rsidRPr="00286A59" w:rsidDel="00EA221D" w:rsidRDefault="004514AD" w:rsidP="004514AD">
      <w:pPr>
        <w:ind w:left="360"/>
        <w:rPr>
          <w:del w:id="2109" w:author="Patrick Hagan" w:date="2019-04-30T09:03:00Z"/>
          <w:rFonts w:ascii="Garamond" w:hAnsi="Garamond"/>
          <w:sz w:val="22"/>
          <w:szCs w:val="22"/>
        </w:rPr>
      </w:pPr>
    </w:p>
    <w:p w14:paraId="35DD19CC" w14:textId="77777777" w:rsidR="004514AD" w:rsidRPr="00286A59" w:rsidDel="00EA221D" w:rsidRDefault="004514AD" w:rsidP="004514AD">
      <w:pPr>
        <w:ind w:left="360"/>
        <w:rPr>
          <w:del w:id="2110" w:author="Patrick Hagan" w:date="2019-04-30T09:03:00Z"/>
          <w:rFonts w:ascii="Garamond" w:hAnsi="Garamond"/>
          <w:sz w:val="22"/>
          <w:szCs w:val="22"/>
        </w:rPr>
      </w:pPr>
      <w:del w:id="2111" w:author="Patrick Hagan" w:date="2019-04-30T09:03:00Z">
        <w:r w:rsidRPr="00286A59" w:rsidDel="00EA221D">
          <w:rPr>
            <w:rFonts w:ascii="Garamond" w:hAnsi="Garamond"/>
            <w:sz w:val="22"/>
            <w:szCs w:val="22"/>
          </w:rPr>
          <w:delText>Parameter: Turbidity</w:delText>
        </w:r>
      </w:del>
    </w:p>
    <w:p w14:paraId="7E337AF3" w14:textId="77777777" w:rsidR="004514AD" w:rsidRPr="00286A59" w:rsidDel="00EA221D" w:rsidRDefault="004514AD" w:rsidP="004514AD">
      <w:pPr>
        <w:ind w:left="360"/>
        <w:rPr>
          <w:del w:id="2112" w:author="Patrick Hagan" w:date="2019-04-30T09:03:00Z"/>
          <w:rFonts w:ascii="Garamond" w:hAnsi="Garamond"/>
          <w:sz w:val="22"/>
          <w:szCs w:val="22"/>
        </w:rPr>
      </w:pPr>
      <w:del w:id="2113" w:author="Patrick Hagan" w:date="2019-04-30T09:03:00Z">
        <w:r w:rsidRPr="00286A59" w:rsidDel="00EA221D">
          <w:rPr>
            <w:rFonts w:ascii="Garamond" w:hAnsi="Garamond"/>
            <w:sz w:val="22"/>
            <w:szCs w:val="22"/>
          </w:rPr>
          <w:delText>Units: nephelometric turbidity units (NTU)</w:delText>
        </w:r>
      </w:del>
    </w:p>
    <w:p w14:paraId="1800C64C" w14:textId="77777777" w:rsidR="004514AD" w:rsidRPr="00286A59" w:rsidDel="00EA221D" w:rsidRDefault="004514AD" w:rsidP="004514AD">
      <w:pPr>
        <w:ind w:left="360"/>
        <w:rPr>
          <w:del w:id="2114" w:author="Patrick Hagan" w:date="2019-04-30T09:03:00Z"/>
          <w:rFonts w:ascii="Garamond" w:hAnsi="Garamond"/>
          <w:sz w:val="22"/>
          <w:szCs w:val="22"/>
        </w:rPr>
      </w:pPr>
      <w:del w:id="2115" w:author="Patrick Hagan" w:date="2019-04-30T09:03:00Z">
        <w:r w:rsidRPr="00286A59" w:rsidDel="00EA221D">
          <w:rPr>
            <w:rFonts w:ascii="Garamond" w:hAnsi="Garamond"/>
            <w:sz w:val="22"/>
            <w:szCs w:val="22"/>
          </w:rPr>
          <w:delText>Sensor Type: Optical, 90 degree scatter, with mechanical cleaning</w:delText>
        </w:r>
      </w:del>
    </w:p>
    <w:p w14:paraId="70C41B90" w14:textId="77777777" w:rsidR="004514AD" w:rsidRPr="00286A59" w:rsidDel="00EA221D" w:rsidRDefault="004514AD" w:rsidP="004514AD">
      <w:pPr>
        <w:ind w:left="360"/>
        <w:rPr>
          <w:del w:id="2116" w:author="Patrick Hagan" w:date="2019-04-30T09:03:00Z"/>
          <w:rFonts w:ascii="Garamond" w:hAnsi="Garamond"/>
          <w:sz w:val="22"/>
          <w:szCs w:val="22"/>
        </w:rPr>
      </w:pPr>
      <w:del w:id="2117" w:author="Patrick Hagan" w:date="2019-04-30T09:03:00Z">
        <w:r w:rsidRPr="00286A59" w:rsidDel="00EA221D">
          <w:rPr>
            <w:rFonts w:ascii="Garamond" w:hAnsi="Garamond"/>
            <w:sz w:val="22"/>
            <w:szCs w:val="22"/>
          </w:rPr>
          <w:delText>Model#: 6136</w:delText>
        </w:r>
      </w:del>
    </w:p>
    <w:p w14:paraId="2E6247DE" w14:textId="77777777" w:rsidR="004514AD" w:rsidRPr="00286A59" w:rsidDel="00EA221D" w:rsidRDefault="004514AD" w:rsidP="004514AD">
      <w:pPr>
        <w:ind w:left="360"/>
        <w:rPr>
          <w:del w:id="2118" w:author="Patrick Hagan" w:date="2019-04-30T09:03:00Z"/>
          <w:rFonts w:ascii="Garamond" w:hAnsi="Garamond"/>
          <w:sz w:val="22"/>
          <w:szCs w:val="22"/>
        </w:rPr>
      </w:pPr>
      <w:del w:id="2119" w:author="Patrick Hagan" w:date="2019-04-30T09:03:00Z">
        <w:r w:rsidRPr="00286A59" w:rsidDel="00EA221D">
          <w:rPr>
            <w:rFonts w:ascii="Garamond" w:hAnsi="Garamond"/>
            <w:sz w:val="22"/>
            <w:szCs w:val="22"/>
          </w:rPr>
          <w:delText>Range: 0 to 1000 NTU</w:delText>
        </w:r>
      </w:del>
    </w:p>
    <w:p w14:paraId="0B6BE080" w14:textId="77777777" w:rsidR="004514AD" w:rsidRPr="00286A59" w:rsidDel="00EA221D" w:rsidRDefault="004514AD" w:rsidP="004514AD">
      <w:pPr>
        <w:ind w:left="360"/>
        <w:rPr>
          <w:del w:id="2120" w:author="Patrick Hagan" w:date="2019-04-30T09:03:00Z"/>
          <w:rFonts w:ascii="Garamond" w:hAnsi="Garamond"/>
          <w:sz w:val="22"/>
          <w:szCs w:val="22"/>
        </w:rPr>
      </w:pPr>
      <w:del w:id="2121" w:author="Patrick Hagan" w:date="2019-04-30T09:03:00Z">
        <w:r w:rsidRPr="00286A59" w:rsidDel="00EA221D">
          <w:rPr>
            <w:rFonts w:ascii="Garamond" w:hAnsi="Garamond"/>
            <w:sz w:val="22"/>
            <w:szCs w:val="22"/>
          </w:rPr>
          <w:delText xml:space="preserve">Accuracy: </w:delText>
        </w:r>
        <w:r w:rsidDel="00EA221D">
          <w:rPr>
            <w:rFonts w:ascii="Garamond" w:hAnsi="Garamond"/>
            <w:sz w:val="22"/>
            <w:szCs w:val="22"/>
          </w:rPr>
          <w:delText>+/-</w:delText>
        </w:r>
        <w:r w:rsidRPr="00286A59" w:rsidDel="00EA221D">
          <w:rPr>
            <w:rFonts w:ascii="Garamond" w:hAnsi="Garamond"/>
            <w:sz w:val="22"/>
            <w:szCs w:val="22"/>
          </w:rPr>
          <w:delText xml:space="preserve"> 2% of reading or 0.3 NTU (whichever is greater)</w:delText>
        </w:r>
      </w:del>
    </w:p>
    <w:p w14:paraId="4490419A" w14:textId="77777777" w:rsidR="004514AD" w:rsidDel="00EA221D" w:rsidRDefault="004514AD" w:rsidP="004514AD">
      <w:pPr>
        <w:ind w:left="360"/>
        <w:rPr>
          <w:del w:id="2122" w:author="Patrick Hagan" w:date="2019-04-30T09:03:00Z"/>
          <w:rFonts w:ascii="Garamond" w:hAnsi="Garamond"/>
          <w:sz w:val="22"/>
          <w:szCs w:val="22"/>
        </w:rPr>
      </w:pPr>
      <w:del w:id="2123" w:author="Patrick Hagan" w:date="2019-04-30T09:03:00Z">
        <w:r w:rsidRPr="00286A59" w:rsidDel="00EA221D">
          <w:rPr>
            <w:rFonts w:ascii="Garamond" w:hAnsi="Garamond"/>
            <w:sz w:val="22"/>
            <w:szCs w:val="22"/>
          </w:rPr>
          <w:delText>Resolution: 0.1 NTU</w:delText>
        </w:r>
      </w:del>
    </w:p>
    <w:p w14:paraId="6D318623" w14:textId="77777777" w:rsidR="004514AD" w:rsidDel="00EA221D" w:rsidRDefault="004514AD" w:rsidP="004514AD">
      <w:pPr>
        <w:ind w:left="360"/>
        <w:rPr>
          <w:del w:id="2124" w:author="Patrick Hagan" w:date="2019-04-30T09:03:00Z"/>
          <w:rFonts w:ascii="Garamond" w:hAnsi="Garamond"/>
          <w:sz w:val="22"/>
          <w:szCs w:val="22"/>
        </w:rPr>
      </w:pPr>
    </w:p>
    <w:p w14:paraId="1FF3DAB6" w14:textId="77777777" w:rsidR="004514AD" w:rsidDel="00EA221D" w:rsidRDefault="004514AD" w:rsidP="004514AD">
      <w:pPr>
        <w:ind w:left="360"/>
        <w:rPr>
          <w:del w:id="2125" w:author="Patrick Hagan" w:date="2019-04-30T09:03:00Z"/>
          <w:rFonts w:ascii="Garamond" w:hAnsi="Garamond"/>
          <w:sz w:val="22"/>
          <w:szCs w:val="22"/>
        </w:rPr>
      </w:pPr>
      <w:del w:id="2126" w:author="Patrick Hagan" w:date="2019-04-30T09:03:00Z">
        <w:r w:rsidDel="00EA221D">
          <w:rPr>
            <w:rFonts w:ascii="Garamond" w:hAnsi="Garamond"/>
            <w:sz w:val="22"/>
            <w:szCs w:val="22"/>
          </w:rPr>
          <w:delText>Parameter: Chlorophyll Fluorescence</w:delText>
        </w:r>
      </w:del>
    </w:p>
    <w:p w14:paraId="691A4478" w14:textId="77777777" w:rsidR="004514AD" w:rsidDel="00EA221D" w:rsidRDefault="004514AD" w:rsidP="004514AD">
      <w:pPr>
        <w:ind w:left="360"/>
        <w:rPr>
          <w:del w:id="2127" w:author="Patrick Hagan" w:date="2019-04-30T09:03:00Z"/>
          <w:rFonts w:ascii="Garamond" w:hAnsi="Garamond"/>
          <w:sz w:val="22"/>
          <w:szCs w:val="22"/>
        </w:rPr>
      </w:pPr>
      <w:del w:id="2128" w:author="Patrick Hagan" w:date="2019-04-30T09:03:00Z">
        <w:r w:rsidDel="00EA221D">
          <w:rPr>
            <w:rFonts w:ascii="Garamond" w:hAnsi="Garamond"/>
            <w:sz w:val="22"/>
            <w:szCs w:val="22"/>
          </w:rPr>
          <w:delText>Units: micrograms/Liter</w:delText>
        </w:r>
      </w:del>
    </w:p>
    <w:p w14:paraId="2FC18CF5" w14:textId="77777777" w:rsidR="004514AD" w:rsidDel="00EA221D" w:rsidRDefault="004514AD" w:rsidP="004514AD">
      <w:pPr>
        <w:ind w:left="360"/>
        <w:rPr>
          <w:del w:id="2129" w:author="Patrick Hagan" w:date="2019-04-30T09:03:00Z"/>
          <w:rFonts w:ascii="Garamond" w:hAnsi="Garamond"/>
          <w:sz w:val="22"/>
          <w:szCs w:val="22"/>
        </w:rPr>
      </w:pPr>
      <w:del w:id="2130" w:author="Patrick Hagan" w:date="2019-04-30T09:03:00Z">
        <w:r w:rsidDel="00EA221D">
          <w:rPr>
            <w:rFonts w:ascii="Garamond" w:hAnsi="Garamond"/>
            <w:sz w:val="22"/>
            <w:szCs w:val="22"/>
          </w:rPr>
          <w:delText>Sensor Type: Optical probe w/ mechanical cleaning</w:delText>
        </w:r>
      </w:del>
    </w:p>
    <w:p w14:paraId="2F4952EB" w14:textId="77777777" w:rsidR="004514AD" w:rsidDel="00EA221D" w:rsidRDefault="004514AD" w:rsidP="004514AD">
      <w:pPr>
        <w:ind w:left="360"/>
        <w:rPr>
          <w:del w:id="2131" w:author="Patrick Hagan" w:date="2019-04-30T09:03:00Z"/>
          <w:rFonts w:ascii="Garamond" w:hAnsi="Garamond"/>
          <w:sz w:val="22"/>
          <w:szCs w:val="22"/>
        </w:rPr>
      </w:pPr>
      <w:del w:id="2132" w:author="Patrick Hagan" w:date="2019-04-30T09:03:00Z">
        <w:r w:rsidDel="00EA221D">
          <w:rPr>
            <w:rFonts w:ascii="Garamond" w:hAnsi="Garamond"/>
            <w:sz w:val="22"/>
            <w:szCs w:val="22"/>
          </w:rPr>
          <w:delText>Model#: 6025</w:delText>
        </w:r>
      </w:del>
    </w:p>
    <w:p w14:paraId="2AFED8E4" w14:textId="77777777" w:rsidR="004514AD" w:rsidDel="00EA221D" w:rsidRDefault="004514AD" w:rsidP="004514AD">
      <w:pPr>
        <w:ind w:left="360"/>
        <w:rPr>
          <w:del w:id="2133" w:author="Patrick Hagan" w:date="2019-04-30T09:03:00Z"/>
          <w:rFonts w:ascii="Garamond" w:hAnsi="Garamond"/>
          <w:sz w:val="22"/>
          <w:szCs w:val="22"/>
        </w:rPr>
      </w:pPr>
      <w:del w:id="2134" w:author="Patrick Hagan" w:date="2019-04-30T09:03:00Z">
        <w:r w:rsidDel="00EA221D">
          <w:rPr>
            <w:rFonts w:ascii="Garamond" w:hAnsi="Garamond"/>
            <w:sz w:val="22"/>
            <w:szCs w:val="22"/>
          </w:rPr>
          <w:delText>Range: 0 to 400 ug/Liter</w:delText>
        </w:r>
      </w:del>
    </w:p>
    <w:p w14:paraId="0DD35C4D" w14:textId="77777777" w:rsidR="004514AD" w:rsidDel="00EA221D" w:rsidRDefault="004514AD" w:rsidP="004514AD">
      <w:pPr>
        <w:ind w:left="360"/>
        <w:rPr>
          <w:del w:id="2135" w:author="Patrick Hagan" w:date="2019-04-30T09:03:00Z"/>
          <w:rFonts w:ascii="Garamond" w:hAnsi="Garamond"/>
          <w:sz w:val="22"/>
          <w:szCs w:val="22"/>
        </w:rPr>
      </w:pPr>
      <w:del w:id="2136" w:author="Patrick Hagan" w:date="2019-04-30T09:03:00Z">
        <w:r w:rsidDel="00EA221D">
          <w:rPr>
            <w:rFonts w:ascii="Garamond" w:hAnsi="Garamond"/>
            <w:sz w:val="22"/>
            <w:szCs w:val="22"/>
          </w:rPr>
          <w:delText>Accuracy: Dependent on methodology</w:delText>
        </w:r>
      </w:del>
    </w:p>
    <w:p w14:paraId="0088B5AA" w14:textId="77777777" w:rsidR="004514AD" w:rsidRPr="00286A59" w:rsidDel="00EA221D" w:rsidRDefault="004514AD" w:rsidP="004514AD">
      <w:pPr>
        <w:ind w:left="360"/>
        <w:rPr>
          <w:del w:id="2137" w:author="Patrick Hagan" w:date="2019-04-30T09:03:00Z"/>
          <w:rFonts w:ascii="Garamond" w:hAnsi="Garamond"/>
          <w:sz w:val="22"/>
          <w:szCs w:val="22"/>
        </w:rPr>
      </w:pPr>
      <w:del w:id="2138" w:author="Patrick Hagan" w:date="2019-04-30T09:03:00Z">
        <w:r w:rsidDel="00EA221D">
          <w:rPr>
            <w:rFonts w:ascii="Garamond" w:hAnsi="Garamond"/>
            <w:sz w:val="22"/>
            <w:szCs w:val="22"/>
          </w:rPr>
          <w:delText xml:space="preserve">Resolution: 0.1 ug/L chl </w:delText>
        </w:r>
        <w:r w:rsidRPr="00F43EF4" w:rsidDel="00EA221D">
          <w:rPr>
            <w:rFonts w:ascii="Garamond" w:hAnsi="Garamond"/>
            <w:sz w:val="22"/>
            <w:szCs w:val="22"/>
          </w:rPr>
          <w:delText>a</w:delText>
        </w:r>
        <w:r w:rsidDel="00EA221D">
          <w:rPr>
            <w:rFonts w:ascii="Garamond" w:hAnsi="Garamond"/>
            <w:sz w:val="22"/>
            <w:szCs w:val="22"/>
          </w:rPr>
          <w:delText>, 0.1% FS</w:delText>
        </w:r>
      </w:del>
    </w:p>
    <w:p w14:paraId="17ADFD5F" w14:textId="77777777" w:rsidR="004514AD" w:rsidDel="00EA221D" w:rsidRDefault="004514AD" w:rsidP="004514AD">
      <w:pPr>
        <w:pStyle w:val="HTMLPreformatted"/>
        <w:rPr>
          <w:del w:id="2139" w:author="Patrick Hagan" w:date="2019-04-30T09:04:00Z"/>
          <w:rFonts w:ascii="Garamond" w:hAnsi="Garamond" w:cs="Times New Roman"/>
          <w:sz w:val="22"/>
          <w:szCs w:val="22"/>
          <w:u w:val="single"/>
        </w:rPr>
      </w:pPr>
    </w:p>
    <w:p w14:paraId="08DDEB5A" w14:textId="77777777" w:rsidR="004514AD" w:rsidDel="00EA221D" w:rsidRDefault="004514AD" w:rsidP="004514AD">
      <w:pPr>
        <w:ind w:left="360"/>
        <w:rPr>
          <w:del w:id="2140" w:author="Patrick Hagan" w:date="2019-04-30T09:04:00Z"/>
          <w:rFonts w:ascii="Garamond" w:hAnsi="Garamond"/>
          <w:sz w:val="22"/>
          <w:szCs w:val="22"/>
        </w:rPr>
      </w:pPr>
    </w:p>
    <w:p w14:paraId="449A7F66" w14:textId="77777777" w:rsidR="004514AD" w:rsidDel="00EA221D" w:rsidRDefault="004514AD" w:rsidP="004514AD">
      <w:pPr>
        <w:ind w:left="360"/>
        <w:rPr>
          <w:del w:id="2141" w:author="Patrick Hagan" w:date="2019-04-30T09:03:00Z"/>
          <w:rFonts w:ascii="Garamond" w:hAnsi="Garamond"/>
          <w:sz w:val="22"/>
          <w:szCs w:val="22"/>
        </w:rPr>
      </w:pPr>
      <w:del w:id="2142" w:author="Patrick Hagan" w:date="2019-04-30T09:03:00Z">
        <w:r w:rsidDel="00EA221D">
          <w:rPr>
            <w:rFonts w:ascii="Garamond" w:hAnsi="Garamond"/>
            <w:sz w:val="22"/>
            <w:szCs w:val="22"/>
          </w:rPr>
          <w:delText>YSI EXO Sonde:</w:delText>
        </w:r>
      </w:del>
    </w:p>
    <w:p w14:paraId="761647E0" w14:textId="77777777" w:rsidR="004514AD" w:rsidDel="00EA221D" w:rsidRDefault="004514AD" w:rsidP="004514AD">
      <w:pPr>
        <w:ind w:left="360"/>
        <w:rPr>
          <w:del w:id="2143" w:author="Patrick Hagan" w:date="2019-04-30T09:03:00Z"/>
          <w:rFonts w:ascii="Garamond" w:hAnsi="Garamond"/>
          <w:sz w:val="22"/>
          <w:szCs w:val="22"/>
        </w:rPr>
      </w:pPr>
    </w:p>
    <w:p w14:paraId="4FD06066" w14:textId="77777777" w:rsidR="004514AD" w:rsidRPr="00B4530B" w:rsidDel="00EA221D" w:rsidRDefault="004514AD" w:rsidP="004514AD">
      <w:pPr>
        <w:ind w:left="360"/>
        <w:rPr>
          <w:del w:id="2144" w:author="Patrick Hagan" w:date="2019-04-30T09:03:00Z"/>
          <w:rFonts w:ascii="Garamond" w:hAnsi="Garamond"/>
          <w:sz w:val="22"/>
          <w:szCs w:val="22"/>
        </w:rPr>
      </w:pPr>
      <w:del w:id="2145" w:author="Patrick Hagan" w:date="2019-04-30T09:03:00Z">
        <w:r w:rsidRPr="00B4530B" w:rsidDel="00EA221D">
          <w:rPr>
            <w:rFonts w:ascii="Garamond" w:hAnsi="Garamond"/>
            <w:sz w:val="22"/>
            <w:szCs w:val="22"/>
          </w:rPr>
          <w:delText>Parameter: Temperature</w:delText>
        </w:r>
      </w:del>
    </w:p>
    <w:p w14:paraId="080F04FF" w14:textId="77777777" w:rsidR="004514AD" w:rsidRPr="00082FCB" w:rsidDel="00EA221D" w:rsidRDefault="004514AD" w:rsidP="004514AD">
      <w:pPr>
        <w:ind w:left="360"/>
        <w:rPr>
          <w:del w:id="2146" w:author="Patrick Hagan" w:date="2019-04-30T09:03:00Z"/>
          <w:rFonts w:ascii="Garamond" w:hAnsi="Garamond"/>
          <w:sz w:val="22"/>
          <w:szCs w:val="22"/>
        </w:rPr>
      </w:pPr>
      <w:del w:id="2147" w:author="Patrick Hagan" w:date="2019-04-30T09:03:00Z">
        <w:r w:rsidRPr="00082FCB" w:rsidDel="00EA221D">
          <w:rPr>
            <w:rFonts w:ascii="Garamond" w:hAnsi="Garamond"/>
            <w:sz w:val="22"/>
            <w:szCs w:val="22"/>
          </w:rPr>
          <w:delText>Units: Celsius (C)</w:delText>
        </w:r>
      </w:del>
    </w:p>
    <w:p w14:paraId="433F593E" w14:textId="77777777" w:rsidR="004514AD" w:rsidRPr="00082FCB" w:rsidDel="00EA221D" w:rsidRDefault="004514AD" w:rsidP="004514AD">
      <w:pPr>
        <w:ind w:left="360"/>
        <w:rPr>
          <w:del w:id="2148" w:author="Patrick Hagan" w:date="2019-04-30T09:03:00Z"/>
          <w:rFonts w:ascii="Garamond" w:hAnsi="Garamond"/>
          <w:sz w:val="22"/>
          <w:szCs w:val="22"/>
        </w:rPr>
      </w:pPr>
      <w:del w:id="2149" w:author="Patrick Hagan" w:date="2019-04-30T09:03:00Z">
        <w:r w:rsidRPr="00082FCB" w:rsidDel="00EA221D">
          <w:rPr>
            <w:rFonts w:ascii="Garamond" w:hAnsi="Garamond"/>
            <w:sz w:val="22"/>
            <w:szCs w:val="22"/>
          </w:rPr>
          <w:delText xml:space="preserve">Sensor Type: </w:delText>
        </w:r>
        <w:r w:rsidR="00EA2EC5" w:rsidDel="00EA221D">
          <w:rPr>
            <w:rFonts w:ascii="Garamond" w:hAnsi="Garamond"/>
            <w:sz w:val="22"/>
            <w:szCs w:val="22"/>
          </w:rPr>
          <w:delText xml:space="preserve">CT2 probe, </w:delText>
        </w:r>
        <w:r w:rsidRPr="00082FCB" w:rsidDel="00EA221D">
          <w:rPr>
            <w:rFonts w:ascii="Garamond" w:hAnsi="Garamond"/>
            <w:sz w:val="22"/>
            <w:szCs w:val="22"/>
          </w:rPr>
          <w:delText>Thermistor</w:delText>
        </w:r>
      </w:del>
    </w:p>
    <w:p w14:paraId="704F789C" w14:textId="77777777" w:rsidR="004514AD" w:rsidRPr="00B4530B" w:rsidDel="00EA221D" w:rsidRDefault="004514AD" w:rsidP="004514AD">
      <w:pPr>
        <w:ind w:left="360"/>
        <w:rPr>
          <w:del w:id="2150" w:author="Patrick Hagan" w:date="2019-04-30T09:03:00Z"/>
          <w:rFonts w:ascii="Garamond" w:hAnsi="Garamond"/>
          <w:sz w:val="22"/>
          <w:szCs w:val="22"/>
        </w:rPr>
      </w:pPr>
      <w:del w:id="2151" w:author="Patrick Hagan" w:date="2019-04-30T09:03:00Z">
        <w:r w:rsidRPr="00082FCB" w:rsidDel="00EA221D">
          <w:rPr>
            <w:rFonts w:ascii="Garamond" w:hAnsi="Garamond"/>
            <w:sz w:val="22"/>
            <w:szCs w:val="22"/>
          </w:rPr>
          <w:delText>Model#: 599870</w:delText>
        </w:r>
      </w:del>
    </w:p>
    <w:p w14:paraId="33D2F7C0" w14:textId="77777777" w:rsidR="004514AD" w:rsidRPr="00082FCB" w:rsidDel="00EA221D" w:rsidRDefault="004514AD" w:rsidP="004514AD">
      <w:pPr>
        <w:ind w:left="360"/>
        <w:rPr>
          <w:del w:id="2152" w:author="Patrick Hagan" w:date="2019-04-30T09:03:00Z"/>
          <w:rFonts w:ascii="Garamond" w:hAnsi="Garamond"/>
          <w:sz w:val="22"/>
          <w:szCs w:val="22"/>
        </w:rPr>
      </w:pPr>
      <w:del w:id="2153" w:author="Patrick Hagan" w:date="2019-04-30T09:03:00Z">
        <w:r w:rsidRPr="00082FCB" w:rsidDel="00EA221D">
          <w:rPr>
            <w:rFonts w:ascii="Garamond" w:hAnsi="Garamond"/>
            <w:sz w:val="22"/>
            <w:szCs w:val="22"/>
          </w:rPr>
          <w:delText>Range: -5 to 50 C</w:delText>
        </w:r>
      </w:del>
    </w:p>
    <w:p w14:paraId="3F775CFD" w14:textId="77777777" w:rsidR="004514AD" w:rsidRPr="00082FCB" w:rsidDel="00EA221D" w:rsidRDefault="004514AD" w:rsidP="004514AD">
      <w:pPr>
        <w:ind w:left="360"/>
        <w:rPr>
          <w:del w:id="2154" w:author="Patrick Hagan" w:date="2019-04-30T09:03:00Z"/>
          <w:rFonts w:ascii="Garamond" w:hAnsi="Garamond"/>
          <w:sz w:val="22"/>
          <w:szCs w:val="22"/>
        </w:rPr>
      </w:pPr>
      <w:del w:id="2155" w:author="Patrick Hagan" w:date="2019-04-30T09:03:00Z">
        <w:r w:rsidRPr="00082FCB" w:rsidDel="00EA221D">
          <w:rPr>
            <w:rFonts w:ascii="Garamond" w:hAnsi="Garamond"/>
            <w:sz w:val="22"/>
            <w:szCs w:val="22"/>
          </w:rPr>
          <w:delText>Accuracy: -5 to 35: +/- 0.01, 35 to 50: +/- .005</w:delText>
        </w:r>
      </w:del>
    </w:p>
    <w:p w14:paraId="61372063" w14:textId="77777777" w:rsidR="004514AD" w:rsidRPr="00082FCB" w:rsidDel="00EA221D" w:rsidRDefault="004514AD" w:rsidP="004514AD">
      <w:pPr>
        <w:ind w:left="360"/>
        <w:rPr>
          <w:del w:id="2156" w:author="Patrick Hagan" w:date="2019-04-30T09:03:00Z"/>
          <w:rFonts w:ascii="Garamond" w:hAnsi="Garamond"/>
          <w:sz w:val="22"/>
          <w:szCs w:val="22"/>
        </w:rPr>
      </w:pPr>
      <w:del w:id="2157" w:author="Patrick Hagan" w:date="2019-04-30T09:03:00Z">
        <w:r w:rsidRPr="00082FCB" w:rsidDel="00EA221D">
          <w:rPr>
            <w:rFonts w:ascii="Garamond" w:hAnsi="Garamond"/>
            <w:sz w:val="22"/>
            <w:szCs w:val="22"/>
          </w:rPr>
          <w:delText>Resolution: 0.01 C</w:delText>
        </w:r>
      </w:del>
    </w:p>
    <w:p w14:paraId="1AE264F0" w14:textId="77777777" w:rsidR="004514AD" w:rsidRPr="00082FCB" w:rsidDel="00EA221D" w:rsidRDefault="004514AD" w:rsidP="004514AD">
      <w:pPr>
        <w:ind w:left="360"/>
        <w:rPr>
          <w:del w:id="2158" w:author="Patrick Hagan" w:date="2019-04-30T09:03:00Z"/>
          <w:rFonts w:ascii="Garamond" w:hAnsi="Garamond"/>
          <w:sz w:val="22"/>
          <w:szCs w:val="22"/>
        </w:rPr>
      </w:pPr>
    </w:p>
    <w:p w14:paraId="7A46FF09" w14:textId="77777777" w:rsidR="004514AD" w:rsidRPr="00082FCB" w:rsidDel="00EA221D" w:rsidRDefault="004514AD" w:rsidP="004514AD">
      <w:pPr>
        <w:ind w:left="360"/>
        <w:rPr>
          <w:del w:id="2159" w:author="Patrick Hagan" w:date="2019-04-30T09:03:00Z"/>
          <w:rFonts w:ascii="Garamond" w:hAnsi="Garamond"/>
          <w:sz w:val="22"/>
          <w:szCs w:val="22"/>
        </w:rPr>
      </w:pPr>
      <w:del w:id="2160" w:author="Patrick Hagan" w:date="2019-04-30T09:03:00Z">
        <w:r w:rsidRPr="00082FCB" w:rsidDel="00EA221D">
          <w:rPr>
            <w:rFonts w:ascii="Garamond" w:hAnsi="Garamond"/>
            <w:sz w:val="22"/>
            <w:szCs w:val="22"/>
          </w:rPr>
          <w:delText>Parameter: Conductivity</w:delText>
        </w:r>
      </w:del>
    </w:p>
    <w:p w14:paraId="10B2F0C9" w14:textId="77777777" w:rsidR="004514AD" w:rsidRPr="00082FCB" w:rsidDel="00EA221D" w:rsidRDefault="004514AD" w:rsidP="004514AD">
      <w:pPr>
        <w:ind w:left="360"/>
        <w:rPr>
          <w:del w:id="2161" w:author="Patrick Hagan" w:date="2019-04-30T09:03:00Z"/>
          <w:rFonts w:ascii="Garamond" w:hAnsi="Garamond"/>
          <w:sz w:val="22"/>
          <w:szCs w:val="22"/>
        </w:rPr>
      </w:pPr>
      <w:del w:id="2162" w:author="Patrick Hagan" w:date="2019-04-30T09:03:00Z">
        <w:r w:rsidRPr="00082FCB" w:rsidDel="00EA221D">
          <w:rPr>
            <w:rFonts w:ascii="Garamond" w:hAnsi="Garamond"/>
            <w:sz w:val="22"/>
            <w:szCs w:val="22"/>
          </w:rPr>
          <w:delText>Units: milli-Siemens per cm (mS/cm)</w:delText>
        </w:r>
      </w:del>
    </w:p>
    <w:p w14:paraId="3BCC13E1" w14:textId="77777777" w:rsidR="004514AD" w:rsidRPr="00082FCB" w:rsidDel="00EA221D" w:rsidRDefault="004514AD" w:rsidP="004514AD">
      <w:pPr>
        <w:ind w:left="360"/>
        <w:rPr>
          <w:del w:id="2163" w:author="Patrick Hagan" w:date="2019-04-30T09:03:00Z"/>
          <w:rFonts w:ascii="Garamond" w:hAnsi="Garamond"/>
          <w:sz w:val="22"/>
          <w:szCs w:val="22"/>
        </w:rPr>
      </w:pPr>
      <w:del w:id="2164" w:author="Patrick Hagan" w:date="2019-04-30T09:03:00Z">
        <w:r w:rsidRPr="00082FCB" w:rsidDel="00EA221D">
          <w:rPr>
            <w:rFonts w:ascii="Garamond" w:hAnsi="Garamond"/>
            <w:sz w:val="22"/>
            <w:szCs w:val="22"/>
          </w:rPr>
          <w:delText xml:space="preserve">Sensor Type: </w:delText>
        </w:r>
        <w:r w:rsidR="00EA2EC5" w:rsidDel="00EA221D">
          <w:rPr>
            <w:rFonts w:ascii="Garamond" w:hAnsi="Garamond"/>
            <w:sz w:val="22"/>
            <w:szCs w:val="22"/>
          </w:rPr>
          <w:delText xml:space="preserve">CT2 probe, </w:delText>
        </w:r>
        <w:r w:rsidRPr="00082FCB" w:rsidDel="00EA221D">
          <w:rPr>
            <w:rFonts w:ascii="Garamond" w:hAnsi="Garamond"/>
            <w:sz w:val="22"/>
            <w:szCs w:val="22"/>
          </w:rPr>
          <w:delText>4-electrode cell with autoranging</w:delText>
        </w:r>
      </w:del>
    </w:p>
    <w:p w14:paraId="1F2375CF" w14:textId="77777777" w:rsidR="004514AD" w:rsidRPr="00082FCB" w:rsidDel="00EA221D" w:rsidRDefault="004514AD" w:rsidP="004514AD">
      <w:pPr>
        <w:ind w:left="360"/>
        <w:rPr>
          <w:del w:id="2165" w:author="Patrick Hagan" w:date="2019-04-30T09:03:00Z"/>
          <w:rFonts w:ascii="Garamond" w:hAnsi="Garamond"/>
          <w:sz w:val="22"/>
          <w:szCs w:val="22"/>
        </w:rPr>
      </w:pPr>
      <w:del w:id="2166" w:author="Patrick Hagan" w:date="2019-04-30T09:03:00Z">
        <w:r w:rsidRPr="00082FCB" w:rsidDel="00EA221D">
          <w:rPr>
            <w:rFonts w:ascii="Garamond" w:hAnsi="Garamond"/>
            <w:sz w:val="22"/>
            <w:szCs w:val="22"/>
          </w:rPr>
          <w:delText xml:space="preserve">Model#: 599870 </w:delText>
        </w:r>
      </w:del>
    </w:p>
    <w:p w14:paraId="2E6B3C39" w14:textId="77777777" w:rsidR="004514AD" w:rsidRPr="00B41BDE" w:rsidDel="00EA221D" w:rsidRDefault="004514AD" w:rsidP="004514AD">
      <w:pPr>
        <w:ind w:left="360"/>
        <w:rPr>
          <w:del w:id="2167" w:author="Patrick Hagan" w:date="2019-04-30T09:03:00Z"/>
          <w:rFonts w:ascii="Garamond" w:hAnsi="Garamond"/>
          <w:sz w:val="22"/>
          <w:szCs w:val="22"/>
        </w:rPr>
      </w:pPr>
      <w:del w:id="2168" w:author="Patrick Hagan" w:date="2019-04-30T09:03:00Z">
        <w:r w:rsidRPr="00B4530B" w:rsidDel="00EA221D">
          <w:rPr>
            <w:rFonts w:ascii="Garamond" w:hAnsi="Garamond"/>
            <w:sz w:val="22"/>
            <w:szCs w:val="22"/>
          </w:rPr>
          <w:delText>Range: 0 to 2</w:delText>
        </w:r>
        <w:r w:rsidRPr="00B41BDE" w:rsidDel="00EA221D">
          <w:rPr>
            <w:rFonts w:ascii="Garamond" w:hAnsi="Garamond"/>
            <w:sz w:val="22"/>
            <w:szCs w:val="22"/>
          </w:rPr>
          <w:delText>00 mS/cm</w:delText>
        </w:r>
      </w:del>
    </w:p>
    <w:p w14:paraId="62F22F1F" w14:textId="77777777" w:rsidR="004514AD" w:rsidRPr="00082FCB" w:rsidDel="00EA221D" w:rsidRDefault="004514AD" w:rsidP="004514AD">
      <w:pPr>
        <w:ind w:left="360"/>
        <w:rPr>
          <w:del w:id="2169" w:author="Patrick Hagan" w:date="2019-04-30T09:03:00Z"/>
          <w:rFonts w:ascii="Garamond" w:hAnsi="Garamond"/>
          <w:sz w:val="22"/>
          <w:szCs w:val="22"/>
        </w:rPr>
      </w:pPr>
      <w:del w:id="2170" w:author="Patrick Hagan" w:date="2019-04-30T09:03:00Z">
        <w:r w:rsidRPr="00082FCB" w:rsidDel="00EA221D">
          <w:rPr>
            <w:rFonts w:ascii="Garamond" w:hAnsi="Garamond"/>
            <w:sz w:val="22"/>
            <w:szCs w:val="22"/>
          </w:rPr>
          <w:delText>Accuracy: 0 to 100: +/- 0.5% of reading or 0.001 mS/cm; 100 to 200: +/- 1% of reading</w:delText>
        </w:r>
      </w:del>
    </w:p>
    <w:p w14:paraId="00069EFE" w14:textId="77777777" w:rsidR="004514AD" w:rsidRPr="00082FCB" w:rsidDel="00EA221D" w:rsidRDefault="004514AD" w:rsidP="004514AD">
      <w:pPr>
        <w:ind w:left="360"/>
        <w:rPr>
          <w:del w:id="2171" w:author="Patrick Hagan" w:date="2019-04-30T09:03:00Z"/>
          <w:rFonts w:ascii="Garamond" w:hAnsi="Garamond"/>
          <w:sz w:val="22"/>
          <w:szCs w:val="22"/>
        </w:rPr>
      </w:pPr>
      <w:del w:id="2172" w:author="Patrick Hagan" w:date="2019-04-30T09:03:00Z">
        <w:r w:rsidRPr="00082FCB" w:rsidDel="00EA221D">
          <w:rPr>
            <w:rFonts w:ascii="Garamond" w:hAnsi="Garamond"/>
            <w:sz w:val="22"/>
            <w:szCs w:val="22"/>
          </w:rPr>
          <w:delText>Resolution: 0.001 mS/cm to 0.1 mS/cm (range dependant)</w:delText>
        </w:r>
      </w:del>
    </w:p>
    <w:p w14:paraId="190E2AE0" w14:textId="77777777" w:rsidR="004514AD" w:rsidRPr="00082FCB" w:rsidDel="00EA221D" w:rsidRDefault="004514AD" w:rsidP="004514AD">
      <w:pPr>
        <w:ind w:left="360"/>
        <w:rPr>
          <w:del w:id="2173" w:author="Patrick Hagan" w:date="2019-04-30T09:03:00Z"/>
          <w:rFonts w:ascii="Garamond" w:hAnsi="Garamond"/>
          <w:sz w:val="22"/>
          <w:szCs w:val="22"/>
        </w:rPr>
      </w:pPr>
    </w:p>
    <w:p w14:paraId="4F8F9A7C" w14:textId="77777777" w:rsidR="004514AD" w:rsidRPr="00082FCB" w:rsidDel="00EA221D" w:rsidRDefault="004514AD" w:rsidP="004514AD">
      <w:pPr>
        <w:ind w:left="360"/>
        <w:rPr>
          <w:del w:id="2174" w:author="Patrick Hagan" w:date="2019-04-30T09:03:00Z"/>
          <w:rFonts w:ascii="Garamond" w:hAnsi="Garamond"/>
          <w:sz w:val="22"/>
          <w:szCs w:val="22"/>
        </w:rPr>
      </w:pPr>
      <w:del w:id="2175" w:author="Patrick Hagan" w:date="2019-04-30T09:03:00Z">
        <w:r w:rsidRPr="00082FCB" w:rsidDel="00EA221D">
          <w:rPr>
            <w:rFonts w:ascii="Garamond" w:hAnsi="Garamond"/>
            <w:sz w:val="22"/>
            <w:szCs w:val="22"/>
          </w:rPr>
          <w:delText>Parameter: Salinity</w:delText>
        </w:r>
      </w:del>
    </w:p>
    <w:p w14:paraId="532656A3" w14:textId="77777777" w:rsidR="004514AD" w:rsidRPr="00082FCB" w:rsidDel="00EA221D" w:rsidRDefault="004514AD" w:rsidP="004514AD">
      <w:pPr>
        <w:ind w:left="360"/>
        <w:rPr>
          <w:del w:id="2176" w:author="Patrick Hagan" w:date="2019-04-30T09:03:00Z"/>
          <w:rFonts w:ascii="Garamond" w:hAnsi="Garamond"/>
          <w:sz w:val="22"/>
          <w:szCs w:val="22"/>
        </w:rPr>
      </w:pPr>
      <w:del w:id="2177" w:author="Patrick Hagan" w:date="2019-04-30T09:03:00Z">
        <w:r w:rsidRPr="00082FCB" w:rsidDel="00EA221D">
          <w:rPr>
            <w:rFonts w:ascii="Garamond" w:hAnsi="Garamond"/>
            <w:sz w:val="22"/>
            <w:szCs w:val="22"/>
          </w:rPr>
          <w:delText xml:space="preserve">Units: </w:delText>
        </w:r>
        <w:r w:rsidDel="00EA221D">
          <w:rPr>
            <w:rFonts w:ascii="Garamond" w:hAnsi="Garamond"/>
            <w:sz w:val="22"/>
            <w:szCs w:val="22"/>
          </w:rPr>
          <w:delText>practical salinity units (psu)/</w:delText>
        </w:r>
        <w:r w:rsidRPr="00082FCB" w:rsidDel="00EA221D">
          <w:rPr>
            <w:rFonts w:ascii="Garamond" w:hAnsi="Garamond"/>
            <w:sz w:val="22"/>
            <w:szCs w:val="22"/>
          </w:rPr>
          <w:delText>parts per thousand (ppt)</w:delText>
        </w:r>
      </w:del>
    </w:p>
    <w:p w14:paraId="00D69FCF" w14:textId="77777777" w:rsidR="004514AD" w:rsidRPr="00082FCB" w:rsidDel="00EA221D" w:rsidRDefault="004514AD" w:rsidP="004514AD">
      <w:pPr>
        <w:ind w:left="360"/>
        <w:rPr>
          <w:del w:id="2178" w:author="Patrick Hagan" w:date="2019-04-30T09:03:00Z"/>
          <w:rFonts w:ascii="Garamond" w:hAnsi="Garamond"/>
          <w:sz w:val="22"/>
          <w:szCs w:val="22"/>
        </w:rPr>
      </w:pPr>
      <w:del w:id="2179" w:author="Patrick Hagan" w:date="2019-04-30T09:03:00Z">
        <w:r w:rsidRPr="00082FCB" w:rsidDel="00EA221D">
          <w:rPr>
            <w:rFonts w:ascii="Garamond" w:hAnsi="Garamond"/>
            <w:sz w:val="22"/>
            <w:szCs w:val="22"/>
          </w:rPr>
          <w:delText xml:space="preserve">Sensor Type: </w:delText>
        </w:r>
        <w:r w:rsidR="00EA2EC5" w:rsidDel="00EA221D">
          <w:rPr>
            <w:rFonts w:ascii="Garamond" w:hAnsi="Garamond"/>
            <w:sz w:val="22"/>
            <w:szCs w:val="22"/>
          </w:rPr>
          <w:delText xml:space="preserve">CT2 probe, </w:delText>
        </w:r>
        <w:r w:rsidRPr="00082FCB" w:rsidDel="00EA221D">
          <w:rPr>
            <w:rFonts w:ascii="Garamond" w:hAnsi="Garamond"/>
            <w:sz w:val="22"/>
            <w:szCs w:val="22"/>
          </w:rPr>
          <w:delText>Calculated from conductivity and temperature</w:delText>
        </w:r>
      </w:del>
    </w:p>
    <w:p w14:paraId="44BD6D97" w14:textId="77777777" w:rsidR="004514AD" w:rsidRPr="00082FCB" w:rsidDel="00EA221D" w:rsidRDefault="004514AD" w:rsidP="004514AD">
      <w:pPr>
        <w:ind w:left="360"/>
        <w:rPr>
          <w:del w:id="2180" w:author="Patrick Hagan" w:date="2019-04-30T09:03:00Z"/>
          <w:rFonts w:ascii="Garamond" w:hAnsi="Garamond"/>
          <w:sz w:val="22"/>
          <w:szCs w:val="22"/>
        </w:rPr>
      </w:pPr>
      <w:del w:id="2181" w:author="Patrick Hagan" w:date="2019-04-30T09:03:00Z">
        <w:r w:rsidRPr="00082FCB" w:rsidDel="00EA221D">
          <w:rPr>
            <w:rFonts w:ascii="Garamond" w:hAnsi="Garamond"/>
            <w:sz w:val="22"/>
            <w:szCs w:val="22"/>
          </w:rPr>
          <w:delText xml:space="preserve">Range: 0 to 70 </w:delText>
        </w:r>
        <w:r w:rsidDel="00EA221D">
          <w:rPr>
            <w:rFonts w:ascii="Garamond" w:hAnsi="Garamond"/>
            <w:sz w:val="22"/>
            <w:szCs w:val="22"/>
          </w:rPr>
          <w:delText>psu</w:delText>
        </w:r>
      </w:del>
    </w:p>
    <w:p w14:paraId="322205D6" w14:textId="77777777" w:rsidR="004514AD" w:rsidRPr="00082FCB" w:rsidDel="00EA221D" w:rsidRDefault="004514AD" w:rsidP="004514AD">
      <w:pPr>
        <w:ind w:left="360"/>
        <w:rPr>
          <w:del w:id="2182" w:author="Patrick Hagan" w:date="2019-04-30T09:03:00Z"/>
          <w:rFonts w:ascii="Garamond" w:hAnsi="Garamond"/>
          <w:sz w:val="22"/>
          <w:szCs w:val="22"/>
        </w:rPr>
      </w:pPr>
      <w:del w:id="2183" w:author="Patrick Hagan" w:date="2019-04-30T09:03:00Z">
        <w:r w:rsidRPr="00082FCB" w:rsidDel="00EA221D">
          <w:rPr>
            <w:rFonts w:ascii="Garamond" w:hAnsi="Garamond"/>
            <w:sz w:val="22"/>
            <w:szCs w:val="22"/>
          </w:rPr>
          <w:delText>Accuracy: +/- 1.0% of reading pr 0.1 ppt, whichever is greater</w:delText>
        </w:r>
      </w:del>
    </w:p>
    <w:p w14:paraId="5E46A8B9" w14:textId="77777777" w:rsidR="004514AD" w:rsidRPr="00082FCB" w:rsidDel="00EA221D" w:rsidRDefault="004514AD" w:rsidP="004514AD">
      <w:pPr>
        <w:ind w:left="360"/>
        <w:rPr>
          <w:del w:id="2184" w:author="Patrick Hagan" w:date="2019-04-30T09:03:00Z"/>
          <w:rFonts w:ascii="Garamond" w:hAnsi="Garamond"/>
          <w:sz w:val="22"/>
          <w:szCs w:val="22"/>
        </w:rPr>
      </w:pPr>
      <w:del w:id="2185" w:author="Patrick Hagan" w:date="2019-04-30T09:03:00Z">
        <w:r w:rsidRPr="00082FCB" w:rsidDel="00EA221D">
          <w:rPr>
            <w:rFonts w:ascii="Garamond" w:hAnsi="Garamond"/>
            <w:sz w:val="22"/>
            <w:szCs w:val="22"/>
          </w:rPr>
          <w:delText>Resolution: 0.01 p</w:delText>
        </w:r>
        <w:r w:rsidDel="00EA221D">
          <w:rPr>
            <w:rFonts w:ascii="Garamond" w:hAnsi="Garamond"/>
            <w:sz w:val="22"/>
            <w:szCs w:val="22"/>
          </w:rPr>
          <w:delText>su</w:delText>
        </w:r>
      </w:del>
    </w:p>
    <w:p w14:paraId="57C3B412" w14:textId="77777777" w:rsidR="004514AD" w:rsidDel="00EA221D" w:rsidRDefault="004514AD" w:rsidP="004514AD">
      <w:pPr>
        <w:ind w:left="360"/>
        <w:rPr>
          <w:del w:id="2186" w:author="Patrick Hagan" w:date="2019-04-30T09:03:00Z"/>
          <w:rFonts w:ascii="Garamond" w:hAnsi="Garamond"/>
          <w:sz w:val="22"/>
          <w:szCs w:val="22"/>
        </w:rPr>
      </w:pPr>
    </w:p>
    <w:p w14:paraId="09E001D7" w14:textId="77777777" w:rsidR="00EA2EC5" w:rsidDel="00EA221D" w:rsidRDefault="00EA2EC5" w:rsidP="004514AD">
      <w:pPr>
        <w:ind w:left="360"/>
        <w:rPr>
          <w:del w:id="2187" w:author="Patrick Hagan" w:date="2019-04-30T09:03:00Z"/>
          <w:rFonts w:ascii="Garamond" w:hAnsi="Garamond"/>
          <w:sz w:val="22"/>
          <w:szCs w:val="22"/>
        </w:rPr>
      </w:pPr>
      <w:del w:id="2188" w:author="Patrick Hagan" w:date="2019-04-30T09:03:00Z">
        <w:r w:rsidDel="00EA221D">
          <w:rPr>
            <w:rFonts w:ascii="Garamond" w:hAnsi="Garamond"/>
            <w:sz w:val="22"/>
            <w:szCs w:val="22"/>
          </w:rPr>
          <w:delText>OR</w:delText>
        </w:r>
      </w:del>
    </w:p>
    <w:p w14:paraId="71B34CC6" w14:textId="77777777" w:rsidR="00EA2EC5" w:rsidDel="00EA221D" w:rsidRDefault="00EA2EC5" w:rsidP="004514AD">
      <w:pPr>
        <w:ind w:left="360"/>
        <w:rPr>
          <w:del w:id="2189" w:author="Patrick Hagan" w:date="2019-04-30T09:03:00Z"/>
          <w:rFonts w:ascii="Garamond" w:hAnsi="Garamond"/>
          <w:sz w:val="22"/>
          <w:szCs w:val="22"/>
        </w:rPr>
      </w:pPr>
    </w:p>
    <w:p w14:paraId="06954690" w14:textId="77777777" w:rsidR="00EA2EC5" w:rsidRPr="00EA2EC5" w:rsidDel="00EA221D" w:rsidRDefault="00EA2EC5" w:rsidP="008C4E18">
      <w:pPr>
        <w:ind w:left="360"/>
        <w:rPr>
          <w:del w:id="2190" w:author="Patrick Hagan" w:date="2019-04-30T09:03:00Z"/>
          <w:rFonts w:ascii="Garamond" w:hAnsi="Garamond"/>
          <w:sz w:val="22"/>
          <w:szCs w:val="22"/>
        </w:rPr>
      </w:pPr>
      <w:del w:id="2191" w:author="Patrick Hagan" w:date="2019-04-30T09:03:00Z">
        <w:r w:rsidRPr="008C4E18" w:rsidDel="00EA221D">
          <w:rPr>
            <w:rFonts w:ascii="Garamond" w:hAnsi="Garamond"/>
            <w:sz w:val="22"/>
            <w:szCs w:val="22"/>
          </w:rPr>
          <w:delText>Parameter: Temperature</w:delText>
        </w:r>
      </w:del>
    </w:p>
    <w:p w14:paraId="27C0B4E4" w14:textId="77777777" w:rsidR="00EA2EC5" w:rsidRPr="008C4E18" w:rsidDel="00EA221D" w:rsidRDefault="00EA2EC5" w:rsidP="008C4E18">
      <w:pPr>
        <w:ind w:left="360"/>
        <w:rPr>
          <w:del w:id="2192" w:author="Patrick Hagan" w:date="2019-04-30T09:03:00Z"/>
          <w:rFonts w:ascii="Garamond" w:hAnsi="Garamond"/>
          <w:sz w:val="22"/>
          <w:szCs w:val="22"/>
        </w:rPr>
      </w:pPr>
      <w:del w:id="2193" w:author="Patrick Hagan" w:date="2019-04-30T09:03:00Z">
        <w:r w:rsidRPr="008C4E18" w:rsidDel="00EA221D">
          <w:rPr>
            <w:rFonts w:ascii="Garamond" w:hAnsi="Garamond"/>
            <w:sz w:val="22"/>
            <w:szCs w:val="22"/>
          </w:rPr>
          <w:delText>Units: Celsius (C)</w:delText>
        </w:r>
      </w:del>
    </w:p>
    <w:p w14:paraId="26E8599C" w14:textId="77777777" w:rsidR="00EA2EC5" w:rsidRPr="008C4E18" w:rsidDel="00EA221D" w:rsidRDefault="00EA2EC5" w:rsidP="008C4E18">
      <w:pPr>
        <w:ind w:left="360"/>
        <w:rPr>
          <w:del w:id="2194" w:author="Patrick Hagan" w:date="2019-04-30T09:03:00Z"/>
          <w:rFonts w:ascii="Garamond" w:hAnsi="Garamond"/>
          <w:sz w:val="22"/>
          <w:szCs w:val="22"/>
        </w:rPr>
      </w:pPr>
      <w:del w:id="2195" w:author="Patrick Hagan" w:date="2019-04-30T09:03:00Z">
        <w:r w:rsidRPr="008C4E18" w:rsidDel="00EA221D">
          <w:rPr>
            <w:rFonts w:ascii="Garamond" w:hAnsi="Garamond"/>
            <w:sz w:val="22"/>
            <w:szCs w:val="22"/>
          </w:rPr>
          <w:delText>Sensor Type: Wiped probe; Thermistor</w:delText>
        </w:r>
      </w:del>
    </w:p>
    <w:p w14:paraId="3AC273CA" w14:textId="77777777" w:rsidR="00EA2EC5" w:rsidRPr="008C4E18" w:rsidDel="00EA221D" w:rsidRDefault="00EA2EC5" w:rsidP="008C4E18">
      <w:pPr>
        <w:ind w:left="360"/>
        <w:rPr>
          <w:del w:id="2196" w:author="Patrick Hagan" w:date="2019-04-30T09:03:00Z"/>
          <w:rFonts w:ascii="Garamond" w:hAnsi="Garamond"/>
          <w:sz w:val="22"/>
          <w:szCs w:val="22"/>
        </w:rPr>
      </w:pPr>
      <w:del w:id="2197" w:author="Patrick Hagan" w:date="2019-04-30T09:03:00Z">
        <w:r w:rsidRPr="008C4E18" w:rsidDel="00EA221D">
          <w:rPr>
            <w:rFonts w:ascii="Garamond" w:hAnsi="Garamond"/>
            <w:sz w:val="22"/>
            <w:szCs w:val="22"/>
          </w:rPr>
          <w:delText>Model#: 599827</w:delText>
        </w:r>
      </w:del>
    </w:p>
    <w:p w14:paraId="50E0D61D" w14:textId="77777777" w:rsidR="00EA2EC5" w:rsidRPr="008C4E18" w:rsidDel="00EA221D" w:rsidRDefault="00EA2EC5" w:rsidP="008C4E18">
      <w:pPr>
        <w:ind w:left="360"/>
        <w:rPr>
          <w:del w:id="2198" w:author="Patrick Hagan" w:date="2019-04-30T09:03:00Z"/>
          <w:rFonts w:ascii="Garamond" w:hAnsi="Garamond"/>
          <w:sz w:val="22"/>
          <w:szCs w:val="22"/>
        </w:rPr>
      </w:pPr>
      <w:del w:id="2199" w:author="Patrick Hagan" w:date="2019-04-30T09:03:00Z">
        <w:r w:rsidRPr="008C4E18" w:rsidDel="00EA221D">
          <w:rPr>
            <w:rFonts w:ascii="Garamond" w:hAnsi="Garamond"/>
            <w:sz w:val="22"/>
            <w:szCs w:val="22"/>
          </w:rPr>
          <w:delText>Range: -5 to 50 C</w:delText>
        </w:r>
      </w:del>
    </w:p>
    <w:p w14:paraId="5C82E62F" w14:textId="77777777" w:rsidR="00EA2EC5" w:rsidRPr="008C4E18" w:rsidDel="00EA221D" w:rsidRDefault="00EA2EC5" w:rsidP="008C4E18">
      <w:pPr>
        <w:ind w:left="360"/>
        <w:rPr>
          <w:del w:id="2200" w:author="Patrick Hagan" w:date="2019-04-30T09:03:00Z"/>
          <w:rFonts w:ascii="Garamond" w:hAnsi="Garamond"/>
          <w:sz w:val="22"/>
          <w:szCs w:val="22"/>
        </w:rPr>
      </w:pPr>
      <w:del w:id="2201" w:author="Patrick Hagan" w:date="2019-04-30T09:03:00Z">
        <w:r w:rsidRPr="008C4E18" w:rsidDel="00EA221D">
          <w:rPr>
            <w:rFonts w:ascii="Garamond" w:hAnsi="Garamond"/>
            <w:sz w:val="22"/>
            <w:szCs w:val="22"/>
          </w:rPr>
          <w:delText>Accuracy: ±0.2 C</w:delText>
        </w:r>
      </w:del>
    </w:p>
    <w:p w14:paraId="24C57623" w14:textId="77777777" w:rsidR="00EA2EC5" w:rsidRPr="008C4E18" w:rsidDel="00EA221D" w:rsidRDefault="00EA2EC5" w:rsidP="008C4E18">
      <w:pPr>
        <w:ind w:left="360"/>
        <w:rPr>
          <w:del w:id="2202" w:author="Patrick Hagan" w:date="2019-04-30T09:03:00Z"/>
          <w:rFonts w:ascii="Garamond" w:hAnsi="Garamond"/>
          <w:sz w:val="22"/>
          <w:szCs w:val="22"/>
        </w:rPr>
      </w:pPr>
      <w:del w:id="2203" w:author="Patrick Hagan" w:date="2019-04-30T09:03:00Z">
        <w:r w:rsidRPr="008C4E18" w:rsidDel="00EA221D">
          <w:rPr>
            <w:rFonts w:ascii="Garamond" w:hAnsi="Garamond"/>
            <w:sz w:val="22"/>
            <w:szCs w:val="22"/>
          </w:rPr>
          <w:delText>Resolution: 0.001 C</w:delText>
        </w:r>
      </w:del>
    </w:p>
    <w:p w14:paraId="4651E71E" w14:textId="77777777" w:rsidR="00EA2EC5" w:rsidRPr="008C4E18" w:rsidDel="00EA221D" w:rsidRDefault="00EA2EC5" w:rsidP="008C4E18">
      <w:pPr>
        <w:ind w:left="360"/>
        <w:rPr>
          <w:del w:id="2204" w:author="Patrick Hagan" w:date="2019-04-30T09:03:00Z"/>
          <w:rFonts w:ascii="Garamond" w:hAnsi="Garamond"/>
          <w:sz w:val="22"/>
          <w:szCs w:val="22"/>
        </w:rPr>
      </w:pPr>
    </w:p>
    <w:p w14:paraId="4F1C51E6" w14:textId="77777777" w:rsidR="00EA2EC5" w:rsidRPr="008C4E18" w:rsidDel="00EA221D" w:rsidRDefault="00EA2EC5" w:rsidP="008C4E18">
      <w:pPr>
        <w:ind w:left="360"/>
        <w:rPr>
          <w:del w:id="2205" w:author="Patrick Hagan" w:date="2019-04-30T09:03:00Z"/>
          <w:rFonts w:ascii="Garamond" w:hAnsi="Garamond"/>
          <w:sz w:val="22"/>
          <w:szCs w:val="22"/>
        </w:rPr>
      </w:pPr>
      <w:del w:id="2206" w:author="Patrick Hagan" w:date="2019-04-30T09:03:00Z">
        <w:r w:rsidRPr="008C4E18" w:rsidDel="00EA221D">
          <w:rPr>
            <w:rFonts w:ascii="Garamond" w:hAnsi="Garamond"/>
            <w:sz w:val="22"/>
            <w:szCs w:val="22"/>
          </w:rPr>
          <w:delText xml:space="preserve">Parameter: Conductivity </w:delText>
        </w:r>
      </w:del>
    </w:p>
    <w:p w14:paraId="0C7EC2E5" w14:textId="77777777" w:rsidR="00EA2EC5" w:rsidRPr="008C4E18" w:rsidDel="00EA221D" w:rsidRDefault="00EA2EC5" w:rsidP="008C4E18">
      <w:pPr>
        <w:ind w:left="360"/>
        <w:rPr>
          <w:del w:id="2207" w:author="Patrick Hagan" w:date="2019-04-30T09:03:00Z"/>
          <w:rFonts w:ascii="Garamond" w:hAnsi="Garamond"/>
          <w:sz w:val="22"/>
          <w:szCs w:val="22"/>
        </w:rPr>
      </w:pPr>
      <w:del w:id="2208" w:author="Patrick Hagan" w:date="2019-04-30T09:03:00Z">
        <w:r w:rsidRPr="008C4E18" w:rsidDel="00EA221D">
          <w:rPr>
            <w:rFonts w:ascii="Garamond" w:hAnsi="Garamond"/>
            <w:sz w:val="22"/>
            <w:szCs w:val="22"/>
          </w:rPr>
          <w:delText>Units: milli-Siemens per cm (mS/cm)</w:delText>
        </w:r>
      </w:del>
    </w:p>
    <w:p w14:paraId="7607729A" w14:textId="77777777" w:rsidR="00EA2EC5" w:rsidRPr="008C4E18" w:rsidDel="00EA221D" w:rsidRDefault="00EA2EC5" w:rsidP="008C4E18">
      <w:pPr>
        <w:ind w:left="360"/>
        <w:rPr>
          <w:del w:id="2209" w:author="Patrick Hagan" w:date="2019-04-30T09:03:00Z"/>
          <w:rFonts w:ascii="Garamond" w:hAnsi="Garamond"/>
          <w:sz w:val="22"/>
          <w:szCs w:val="22"/>
        </w:rPr>
      </w:pPr>
      <w:del w:id="2210" w:author="Patrick Hagan" w:date="2019-04-30T09:03:00Z">
        <w:r w:rsidRPr="008C4E18" w:rsidDel="00EA221D">
          <w:rPr>
            <w:rFonts w:ascii="Garamond" w:hAnsi="Garamond"/>
            <w:sz w:val="22"/>
            <w:szCs w:val="22"/>
          </w:rPr>
          <w:delText xml:space="preserve">Sensor Type: Wiped probe; 4-electrode cell with autoranging </w:delText>
        </w:r>
      </w:del>
    </w:p>
    <w:p w14:paraId="16C46C9E" w14:textId="77777777" w:rsidR="00EA2EC5" w:rsidRPr="008C4E18" w:rsidDel="00EA221D" w:rsidRDefault="00EA2EC5" w:rsidP="008C4E18">
      <w:pPr>
        <w:ind w:left="360"/>
        <w:rPr>
          <w:del w:id="2211" w:author="Patrick Hagan" w:date="2019-04-30T09:03:00Z"/>
          <w:rFonts w:ascii="Garamond" w:hAnsi="Garamond"/>
          <w:sz w:val="22"/>
          <w:szCs w:val="22"/>
        </w:rPr>
      </w:pPr>
      <w:del w:id="2212" w:author="Patrick Hagan" w:date="2019-04-30T09:03:00Z">
        <w:r w:rsidRPr="008C4E18" w:rsidDel="00EA221D">
          <w:rPr>
            <w:rFonts w:ascii="Garamond" w:hAnsi="Garamond"/>
            <w:sz w:val="22"/>
            <w:szCs w:val="22"/>
          </w:rPr>
          <w:delText>Model#: 599827</w:delText>
        </w:r>
      </w:del>
    </w:p>
    <w:p w14:paraId="0887A7D1" w14:textId="77777777" w:rsidR="00EA2EC5" w:rsidRPr="008C4E18" w:rsidDel="00EA221D" w:rsidRDefault="00EA2EC5" w:rsidP="008C4E18">
      <w:pPr>
        <w:ind w:left="360"/>
        <w:rPr>
          <w:del w:id="2213" w:author="Patrick Hagan" w:date="2019-04-30T09:03:00Z"/>
          <w:rFonts w:ascii="Garamond" w:hAnsi="Garamond"/>
          <w:sz w:val="22"/>
          <w:szCs w:val="22"/>
        </w:rPr>
      </w:pPr>
      <w:del w:id="2214" w:author="Patrick Hagan" w:date="2019-04-30T09:03:00Z">
        <w:r w:rsidRPr="008C4E18" w:rsidDel="00EA221D">
          <w:rPr>
            <w:rFonts w:ascii="Garamond" w:hAnsi="Garamond"/>
            <w:sz w:val="22"/>
            <w:szCs w:val="22"/>
          </w:rPr>
          <w:delText xml:space="preserve">Range: 0 to 100 mS/cm </w:delText>
        </w:r>
      </w:del>
    </w:p>
    <w:p w14:paraId="573DBC2A" w14:textId="77777777" w:rsidR="00EA2EC5" w:rsidRPr="008C4E18" w:rsidDel="00EA221D" w:rsidRDefault="00EA2EC5" w:rsidP="008C4E18">
      <w:pPr>
        <w:ind w:left="360"/>
        <w:rPr>
          <w:del w:id="2215" w:author="Patrick Hagan" w:date="2019-04-30T09:03:00Z"/>
          <w:rFonts w:ascii="Garamond" w:hAnsi="Garamond"/>
          <w:sz w:val="22"/>
          <w:szCs w:val="22"/>
        </w:rPr>
      </w:pPr>
      <w:del w:id="2216" w:author="Patrick Hagan" w:date="2019-04-30T09:03:00Z">
        <w:r w:rsidRPr="008C4E18" w:rsidDel="00EA221D">
          <w:rPr>
            <w:rFonts w:ascii="Garamond" w:hAnsi="Garamond"/>
            <w:sz w:val="22"/>
            <w:szCs w:val="22"/>
          </w:rPr>
          <w:delText xml:space="preserve">Accuracy: ±1% of the reading or 0.002 mS/cm, whichever is greater </w:delText>
        </w:r>
      </w:del>
    </w:p>
    <w:p w14:paraId="76687CC8" w14:textId="77777777" w:rsidR="00EA2EC5" w:rsidRPr="008C4E18" w:rsidDel="00EA221D" w:rsidRDefault="00EA2EC5" w:rsidP="008C4E18">
      <w:pPr>
        <w:ind w:left="360"/>
        <w:rPr>
          <w:del w:id="2217" w:author="Patrick Hagan" w:date="2019-04-30T09:03:00Z"/>
          <w:rFonts w:ascii="Garamond" w:hAnsi="Garamond"/>
          <w:sz w:val="22"/>
          <w:szCs w:val="22"/>
        </w:rPr>
      </w:pPr>
      <w:del w:id="2218" w:author="Patrick Hagan" w:date="2019-04-30T09:03:00Z">
        <w:r w:rsidRPr="008C4E18" w:rsidDel="00EA221D">
          <w:rPr>
            <w:rFonts w:ascii="Garamond" w:hAnsi="Garamond"/>
            <w:sz w:val="22"/>
            <w:szCs w:val="22"/>
          </w:rPr>
          <w:delText xml:space="preserve">Resolution: 0.0001 to 0.01 mS/cm (range dependent) </w:delText>
        </w:r>
      </w:del>
    </w:p>
    <w:p w14:paraId="21880995" w14:textId="77777777" w:rsidR="00EA2EC5" w:rsidRPr="008C4E18" w:rsidDel="00EA221D" w:rsidRDefault="00EA2EC5" w:rsidP="008C4E18">
      <w:pPr>
        <w:ind w:left="360"/>
        <w:rPr>
          <w:del w:id="2219" w:author="Patrick Hagan" w:date="2019-04-30T09:03:00Z"/>
          <w:rFonts w:ascii="Garamond" w:hAnsi="Garamond"/>
          <w:sz w:val="22"/>
          <w:szCs w:val="22"/>
        </w:rPr>
      </w:pPr>
      <w:del w:id="2220" w:author="Patrick Hagan" w:date="2019-04-30T09:03:00Z">
        <w:r w:rsidRPr="008C4E18" w:rsidDel="00EA221D">
          <w:rPr>
            <w:rFonts w:ascii="Garamond" w:hAnsi="Garamond"/>
            <w:sz w:val="22"/>
            <w:szCs w:val="22"/>
          </w:rPr>
          <w:delText xml:space="preserve"> </w:delText>
        </w:r>
      </w:del>
    </w:p>
    <w:p w14:paraId="7AE45598" w14:textId="77777777" w:rsidR="00EA2EC5" w:rsidRPr="008C4E18" w:rsidDel="00EA221D" w:rsidRDefault="00EA2EC5" w:rsidP="008C4E18">
      <w:pPr>
        <w:ind w:left="360"/>
        <w:rPr>
          <w:del w:id="2221" w:author="Patrick Hagan" w:date="2019-04-30T09:03:00Z"/>
          <w:rFonts w:ascii="Garamond" w:hAnsi="Garamond"/>
          <w:sz w:val="22"/>
          <w:szCs w:val="22"/>
        </w:rPr>
      </w:pPr>
      <w:del w:id="2222" w:author="Patrick Hagan" w:date="2019-04-30T09:03:00Z">
        <w:r w:rsidRPr="008C4E18" w:rsidDel="00EA221D">
          <w:rPr>
            <w:rFonts w:ascii="Garamond" w:hAnsi="Garamond"/>
            <w:sz w:val="22"/>
            <w:szCs w:val="22"/>
          </w:rPr>
          <w:delText xml:space="preserve">Parameter: Salinity </w:delText>
        </w:r>
      </w:del>
    </w:p>
    <w:p w14:paraId="24B49877" w14:textId="77777777" w:rsidR="00EA2EC5" w:rsidRPr="008C4E18" w:rsidDel="00EA221D" w:rsidRDefault="00EA2EC5" w:rsidP="008C4E18">
      <w:pPr>
        <w:ind w:left="360"/>
        <w:rPr>
          <w:del w:id="2223" w:author="Patrick Hagan" w:date="2019-04-30T09:03:00Z"/>
          <w:rFonts w:ascii="Garamond" w:hAnsi="Garamond"/>
          <w:sz w:val="22"/>
          <w:szCs w:val="22"/>
        </w:rPr>
      </w:pPr>
      <w:del w:id="2224" w:author="Patrick Hagan" w:date="2019-04-30T09:03:00Z">
        <w:r w:rsidRPr="008C4E18" w:rsidDel="00EA221D">
          <w:rPr>
            <w:rFonts w:ascii="Garamond" w:hAnsi="Garamond"/>
            <w:sz w:val="22"/>
            <w:szCs w:val="22"/>
          </w:rPr>
          <w:delText>Units: practical salinity units (psu)/parts per thousand (ppt)</w:delText>
        </w:r>
      </w:del>
    </w:p>
    <w:p w14:paraId="3F49C49A" w14:textId="77777777" w:rsidR="00EA2EC5" w:rsidRPr="008C4E18" w:rsidDel="00EA221D" w:rsidRDefault="00EA2EC5" w:rsidP="008C4E18">
      <w:pPr>
        <w:ind w:left="360"/>
        <w:rPr>
          <w:del w:id="2225" w:author="Patrick Hagan" w:date="2019-04-30T09:03:00Z"/>
          <w:rFonts w:ascii="Garamond" w:hAnsi="Garamond"/>
          <w:sz w:val="22"/>
          <w:szCs w:val="22"/>
        </w:rPr>
      </w:pPr>
      <w:del w:id="2226" w:author="Patrick Hagan" w:date="2019-04-30T09:03:00Z">
        <w:r w:rsidRPr="008C4E18" w:rsidDel="00EA221D">
          <w:rPr>
            <w:rFonts w:ascii="Garamond" w:hAnsi="Garamond"/>
            <w:sz w:val="22"/>
            <w:szCs w:val="22"/>
          </w:rPr>
          <w:delText>Model#: 599827</w:delText>
        </w:r>
      </w:del>
    </w:p>
    <w:p w14:paraId="0C082AB4" w14:textId="77777777" w:rsidR="00EA2EC5" w:rsidRPr="008C4E18" w:rsidDel="00EA221D" w:rsidRDefault="00EA2EC5" w:rsidP="008C4E18">
      <w:pPr>
        <w:ind w:left="360"/>
        <w:rPr>
          <w:del w:id="2227" w:author="Patrick Hagan" w:date="2019-04-30T09:03:00Z"/>
          <w:rFonts w:ascii="Garamond" w:hAnsi="Garamond"/>
          <w:sz w:val="22"/>
          <w:szCs w:val="22"/>
        </w:rPr>
      </w:pPr>
      <w:del w:id="2228" w:author="Patrick Hagan" w:date="2019-04-30T09:03:00Z">
        <w:r w:rsidRPr="008C4E18" w:rsidDel="00EA221D">
          <w:rPr>
            <w:rFonts w:ascii="Garamond" w:hAnsi="Garamond"/>
            <w:sz w:val="22"/>
            <w:szCs w:val="22"/>
          </w:rPr>
          <w:delText>Sensor Type: Wiped probe; Calculated from conductivity and temperature</w:delText>
        </w:r>
      </w:del>
    </w:p>
    <w:p w14:paraId="305AFE4E" w14:textId="77777777" w:rsidR="00EA2EC5" w:rsidRPr="008C4E18" w:rsidDel="00EA221D" w:rsidRDefault="00EA2EC5" w:rsidP="008C4E18">
      <w:pPr>
        <w:ind w:left="360"/>
        <w:rPr>
          <w:del w:id="2229" w:author="Patrick Hagan" w:date="2019-04-30T09:03:00Z"/>
          <w:rFonts w:ascii="Garamond" w:hAnsi="Garamond"/>
          <w:sz w:val="22"/>
          <w:szCs w:val="22"/>
        </w:rPr>
      </w:pPr>
      <w:del w:id="2230" w:author="Patrick Hagan" w:date="2019-04-30T09:03:00Z">
        <w:r w:rsidRPr="008C4E18" w:rsidDel="00EA221D">
          <w:rPr>
            <w:rFonts w:ascii="Garamond" w:hAnsi="Garamond"/>
            <w:sz w:val="22"/>
            <w:szCs w:val="22"/>
          </w:rPr>
          <w:delText xml:space="preserve">Range: 0 to 70 ppt </w:delText>
        </w:r>
      </w:del>
    </w:p>
    <w:p w14:paraId="2DDAB1AE" w14:textId="77777777" w:rsidR="00EA2EC5" w:rsidRPr="008C4E18" w:rsidDel="00EA221D" w:rsidRDefault="00EA2EC5" w:rsidP="008C4E18">
      <w:pPr>
        <w:ind w:left="360"/>
        <w:rPr>
          <w:del w:id="2231" w:author="Patrick Hagan" w:date="2019-04-30T09:03:00Z"/>
          <w:rFonts w:ascii="Garamond" w:hAnsi="Garamond"/>
          <w:sz w:val="22"/>
          <w:szCs w:val="22"/>
        </w:rPr>
      </w:pPr>
      <w:del w:id="2232" w:author="Patrick Hagan" w:date="2019-04-30T09:03:00Z">
        <w:r w:rsidRPr="008C4E18" w:rsidDel="00EA221D">
          <w:rPr>
            <w:rFonts w:ascii="Garamond" w:hAnsi="Garamond"/>
            <w:sz w:val="22"/>
            <w:szCs w:val="22"/>
          </w:rPr>
          <w:delText xml:space="preserve">Accuracy: ±2% of the reading or 0.2 ppt, whichever is greater </w:delText>
        </w:r>
      </w:del>
    </w:p>
    <w:p w14:paraId="39DF34A8" w14:textId="77777777" w:rsidR="00EA2EC5" w:rsidDel="00EA221D" w:rsidRDefault="00EA2EC5" w:rsidP="008C4E18">
      <w:pPr>
        <w:ind w:left="360"/>
        <w:rPr>
          <w:del w:id="2233" w:author="Patrick Hagan" w:date="2019-04-30T09:03:00Z"/>
          <w:rFonts w:ascii="Garamond" w:hAnsi="Garamond"/>
        </w:rPr>
      </w:pPr>
      <w:del w:id="2234" w:author="Patrick Hagan" w:date="2019-04-30T09:03:00Z">
        <w:r w:rsidRPr="008C4E18" w:rsidDel="00EA221D">
          <w:rPr>
            <w:rFonts w:ascii="Garamond" w:hAnsi="Garamond"/>
            <w:sz w:val="22"/>
            <w:szCs w:val="22"/>
          </w:rPr>
          <w:delText>Resolution: 0.01 psu</w:delText>
        </w:r>
      </w:del>
    </w:p>
    <w:p w14:paraId="42F3DFB5" w14:textId="77777777" w:rsidR="00EA2EC5" w:rsidRPr="00082FCB" w:rsidDel="00EA221D" w:rsidRDefault="00EA2EC5" w:rsidP="004514AD">
      <w:pPr>
        <w:ind w:left="360"/>
        <w:rPr>
          <w:del w:id="2235" w:author="Patrick Hagan" w:date="2019-04-30T09:03:00Z"/>
          <w:rFonts w:ascii="Garamond" w:hAnsi="Garamond"/>
          <w:sz w:val="22"/>
          <w:szCs w:val="22"/>
        </w:rPr>
      </w:pPr>
    </w:p>
    <w:p w14:paraId="20D9F1F5" w14:textId="77777777" w:rsidR="004514AD" w:rsidRPr="00286A59" w:rsidDel="00EA221D" w:rsidRDefault="004514AD" w:rsidP="004514AD">
      <w:pPr>
        <w:ind w:left="360"/>
        <w:rPr>
          <w:del w:id="2236" w:author="Patrick Hagan" w:date="2019-04-30T09:03:00Z"/>
          <w:rFonts w:ascii="Garamond" w:hAnsi="Garamond"/>
          <w:sz w:val="22"/>
          <w:szCs w:val="22"/>
        </w:rPr>
      </w:pPr>
      <w:del w:id="2237" w:author="Patrick Hagan" w:date="2019-04-30T09:03:00Z">
        <w:r w:rsidRPr="00286A59" w:rsidDel="00EA221D">
          <w:rPr>
            <w:rFonts w:ascii="Garamond" w:hAnsi="Garamond"/>
            <w:sz w:val="22"/>
            <w:szCs w:val="22"/>
          </w:rPr>
          <w:delText>Parameter: Dissolved Oxygen % saturation</w:delText>
        </w:r>
      </w:del>
    </w:p>
    <w:p w14:paraId="6423F741" w14:textId="77777777" w:rsidR="004514AD" w:rsidRPr="00B41BDE" w:rsidDel="00EA221D" w:rsidRDefault="004514AD" w:rsidP="004514AD">
      <w:pPr>
        <w:ind w:left="360"/>
        <w:rPr>
          <w:del w:id="2238" w:author="Patrick Hagan" w:date="2019-04-30T09:03:00Z"/>
          <w:rFonts w:ascii="Garamond" w:hAnsi="Garamond"/>
          <w:sz w:val="22"/>
          <w:szCs w:val="22"/>
        </w:rPr>
      </w:pPr>
      <w:del w:id="2239" w:author="Patrick Hagan" w:date="2019-04-30T09:03:00Z">
        <w:r w:rsidRPr="00B41BDE" w:rsidDel="00EA221D">
          <w:rPr>
            <w:rFonts w:ascii="Garamond" w:hAnsi="Garamond"/>
            <w:sz w:val="22"/>
            <w:szCs w:val="22"/>
          </w:rPr>
          <w:delText>Sensor Type: Optical probe w/ mechanical cleaning</w:delText>
        </w:r>
      </w:del>
    </w:p>
    <w:p w14:paraId="52D15BBE" w14:textId="77777777" w:rsidR="004514AD" w:rsidRPr="00B4530B" w:rsidDel="00EA221D" w:rsidRDefault="004514AD" w:rsidP="004514AD">
      <w:pPr>
        <w:ind w:left="360"/>
        <w:rPr>
          <w:del w:id="2240" w:author="Patrick Hagan" w:date="2019-04-30T09:03:00Z"/>
          <w:rFonts w:ascii="Garamond" w:hAnsi="Garamond"/>
          <w:sz w:val="22"/>
          <w:szCs w:val="22"/>
        </w:rPr>
      </w:pPr>
      <w:del w:id="2241" w:author="Patrick Hagan" w:date="2019-04-30T09:03:00Z">
        <w:r w:rsidRPr="00B41BDE" w:rsidDel="00EA221D">
          <w:rPr>
            <w:rFonts w:ascii="Garamond" w:hAnsi="Garamond"/>
            <w:sz w:val="22"/>
            <w:szCs w:val="22"/>
          </w:rPr>
          <w:delText xml:space="preserve">Model#: </w:delText>
        </w:r>
        <w:r w:rsidRPr="00082FCB" w:rsidDel="00EA221D">
          <w:rPr>
            <w:rFonts w:ascii="Garamond" w:hAnsi="Garamond"/>
            <w:sz w:val="22"/>
            <w:szCs w:val="22"/>
          </w:rPr>
          <w:delText>599100-01</w:delText>
        </w:r>
      </w:del>
    </w:p>
    <w:p w14:paraId="44B96DC7" w14:textId="77777777" w:rsidR="004514AD" w:rsidRPr="00082FCB" w:rsidDel="00EA221D" w:rsidRDefault="004514AD" w:rsidP="004514AD">
      <w:pPr>
        <w:ind w:left="360"/>
        <w:rPr>
          <w:del w:id="2242" w:author="Patrick Hagan" w:date="2019-04-30T09:03:00Z"/>
          <w:rFonts w:ascii="Garamond" w:hAnsi="Garamond"/>
          <w:sz w:val="22"/>
          <w:szCs w:val="22"/>
        </w:rPr>
      </w:pPr>
      <w:del w:id="2243" w:author="Patrick Hagan" w:date="2019-04-30T09:03:00Z">
        <w:r w:rsidRPr="00082FCB" w:rsidDel="00EA221D">
          <w:rPr>
            <w:rFonts w:ascii="Garamond" w:hAnsi="Garamond"/>
            <w:sz w:val="22"/>
            <w:szCs w:val="22"/>
          </w:rPr>
          <w:delText>Range: 0 to 500% air saturation</w:delText>
        </w:r>
      </w:del>
    </w:p>
    <w:p w14:paraId="18B53866" w14:textId="77777777" w:rsidR="004514AD" w:rsidRPr="00082FCB" w:rsidDel="00EA221D" w:rsidRDefault="004514AD" w:rsidP="004514AD">
      <w:pPr>
        <w:ind w:left="360"/>
        <w:rPr>
          <w:del w:id="2244" w:author="Patrick Hagan" w:date="2019-04-30T09:03:00Z"/>
          <w:rFonts w:ascii="Garamond" w:hAnsi="Garamond"/>
          <w:sz w:val="22"/>
          <w:szCs w:val="22"/>
        </w:rPr>
      </w:pPr>
      <w:del w:id="2245" w:author="Patrick Hagan" w:date="2019-04-30T09:03:00Z">
        <w:r w:rsidRPr="00082FCB" w:rsidDel="00EA221D">
          <w:rPr>
            <w:rFonts w:ascii="Garamond" w:hAnsi="Garamond"/>
            <w:sz w:val="22"/>
            <w:szCs w:val="22"/>
          </w:rPr>
          <w:delText>Accuracy: 0-200% air saturation: +/- 1% of the reading or 1% air saturation, whichever is greater 200-500% air saturation: +/- 5% or reading</w:delText>
        </w:r>
      </w:del>
    </w:p>
    <w:p w14:paraId="7B415101" w14:textId="77777777" w:rsidR="004514AD" w:rsidRPr="00082FCB" w:rsidDel="00EA221D" w:rsidRDefault="004514AD" w:rsidP="004514AD">
      <w:pPr>
        <w:ind w:left="360"/>
        <w:rPr>
          <w:del w:id="2246" w:author="Patrick Hagan" w:date="2019-04-30T09:03:00Z"/>
          <w:rFonts w:ascii="Garamond" w:hAnsi="Garamond"/>
          <w:sz w:val="22"/>
          <w:szCs w:val="22"/>
        </w:rPr>
      </w:pPr>
      <w:del w:id="2247" w:author="Patrick Hagan" w:date="2019-04-30T09:03:00Z">
        <w:r w:rsidRPr="00082FCB" w:rsidDel="00EA221D">
          <w:rPr>
            <w:rFonts w:ascii="Garamond" w:hAnsi="Garamond"/>
            <w:sz w:val="22"/>
            <w:szCs w:val="22"/>
          </w:rPr>
          <w:delText>Resolution: 0.1% air saturation</w:delText>
        </w:r>
      </w:del>
    </w:p>
    <w:p w14:paraId="13CD9D29" w14:textId="77777777" w:rsidR="004514AD" w:rsidRPr="00082FCB" w:rsidDel="00EA221D" w:rsidRDefault="004514AD" w:rsidP="004514AD">
      <w:pPr>
        <w:ind w:left="360"/>
        <w:rPr>
          <w:del w:id="2248" w:author="Patrick Hagan" w:date="2019-04-30T09:03:00Z"/>
          <w:rFonts w:ascii="Garamond" w:hAnsi="Garamond"/>
          <w:sz w:val="22"/>
          <w:szCs w:val="22"/>
        </w:rPr>
      </w:pPr>
    </w:p>
    <w:p w14:paraId="5212E2DE" w14:textId="77777777" w:rsidR="004514AD" w:rsidRPr="00286A59" w:rsidDel="00EA221D" w:rsidRDefault="004514AD" w:rsidP="004514AD">
      <w:pPr>
        <w:ind w:left="360"/>
        <w:rPr>
          <w:del w:id="2249" w:author="Patrick Hagan" w:date="2019-04-30T09:03:00Z"/>
          <w:rFonts w:ascii="Garamond" w:hAnsi="Garamond"/>
          <w:sz w:val="22"/>
          <w:szCs w:val="22"/>
        </w:rPr>
      </w:pPr>
      <w:del w:id="2250" w:author="Patrick Hagan" w:date="2019-04-30T09:03:00Z">
        <w:r w:rsidRPr="00286A59" w:rsidDel="00EA221D">
          <w:rPr>
            <w:rFonts w:ascii="Garamond" w:hAnsi="Garamond"/>
            <w:sz w:val="22"/>
            <w:szCs w:val="22"/>
          </w:rPr>
          <w:delText>Parameter: Dissolved Oxygen mg/L (Calculated from % air saturation, temperature, and salinity)</w:delText>
        </w:r>
      </w:del>
    </w:p>
    <w:p w14:paraId="39964899" w14:textId="77777777" w:rsidR="004514AD" w:rsidRPr="00B41BDE" w:rsidDel="00EA221D" w:rsidRDefault="004514AD" w:rsidP="004514AD">
      <w:pPr>
        <w:ind w:firstLine="360"/>
        <w:rPr>
          <w:del w:id="2251" w:author="Patrick Hagan" w:date="2019-04-30T09:03:00Z"/>
          <w:rFonts w:ascii="Garamond" w:hAnsi="Garamond"/>
          <w:sz w:val="22"/>
          <w:szCs w:val="22"/>
        </w:rPr>
      </w:pPr>
      <w:del w:id="2252" w:author="Patrick Hagan" w:date="2019-04-30T09:03:00Z">
        <w:r w:rsidRPr="00B41BDE" w:rsidDel="00EA221D">
          <w:rPr>
            <w:rFonts w:ascii="Garamond" w:hAnsi="Garamond"/>
            <w:sz w:val="22"/>
            <w:szCs w:val="22"/>
          </w:rPr>
          <w:delText>Units: milligrams/Liter (mg/L)</w:delText>
        </w:r>
      </w:del>
    </w:p>
    <w:p w14:paraId="556BE947" w14:textId="77777777" w:rsidR="004514AD" w:rsidRPr="00B41BDE" w:rsidDel="00EA221D" w:rsidRDefault="004514AD" w:rsidP="004514AD">
      <w:pPr>
        <w:ind w:left="360"/>
        <w:rPr>
          <w:del w:id="2253" w:author="Patrick Hagan" w:date="2019-04-30T09:03:00Z"/>
          <w:rFonts w:ascii="Garamond" w:hAnsi="Garamond"/>
          <w:sz w:val="22"/>
          <w:szCs w:val="22"/>
        </w:rPr>
      </w:pPr>
      <w:del w:id="2254" w:author="Patrick Hagan" w:date="2019-04-30T09:03:00Z">
        <w:r w:rsidRPr="00B41BDE" w:rsidDel="00EA221D">
          <w:rPr>
            <w:rFonts w:ascii="Garamond" w:hAnsi="Garamond"/>
            <w:sz w:val="22"/>
            <w:szCs w:val="22"/>
          </w:rPr>
          <w:delText>Sensor Type: Optical probe w/ mechanical cleaning</w:delText>
        </w:r>
      </w:del>
    </w:p>
    <w:p w14:paraId="27E11E83" w14:textId="77777777" w:rsidR="004514AD" w:rsidRPr="00B4530B" w:rsidDel="00EA221D" w:rsidRDefault="004514AD" w:rsidP="004514AD">
      <w:pPr>
        <w:ind w:left="360"/>
        <w:rPr>
          <w:del w:id="2255" w:author="Patrick Hagan" w:date="2019-04-30T09:03:00Z"/>
          <w:rFonts w:ascii="Garamond" w:hAnsi="Garamond"/>
          <w:sz w:val="22"/>
          <w:szCs w:val="22"/>
        </w:rPr>
      </w:pPr>
      <w:del w:id="2256" w:author="Patrick Hagan" w:date="2019-04-30T09:03:00Z">
        <w:r w:rsidRPr="00B41BDE" w:rsidDel="00EA221D">
          <w:rPr>
            <w:rFonts w:ascii="Garamond" w:hAnsi="Garamond"/>
            <w:sz w:val="22"/>
            <w:szCs w:val="22"/>
          </w:rPr>
          <w:delText xml:space="preserve">Model#: </w:delText>
        </w:r>
        <w:r w:rsidRPr="00082FCB" w:rsidDel="00EA221D">
          <w:rPr>
            <w:rFonts w:ascii="Garamond" w:hAnsi="Garamond"/>
            <w:sz w:val="22"/>
            <w:szCs w:val="22"/>
          </w:rPr>
          <w:delText>599100-01</w:delText>
        </w:r>
      </w:del>
    </w:p>
    <w:p w14:paraId="025C59A4" w14:textId="77777777" w:rsidR="004514AD" w:rsidRPr="00082FCB" w:rsidDel="00EA221D" w:rsidRDefault="004514AD" w:rsidP="004514AD">
      <w:pPr>
        <w:ind w:left="360"/>
        <w:rPr>
          <w:del w:id="2257" w:author="Patrick Hagan" w:date="2019-04-30T09:03:00Z"/>
          <w:rFonts w:ascii="Garamond" w:hAnsi="Garamond"/>
          <w:sz w:val="22"/>
          <w:szCs w:val="22"/>
        </w:rPr>
      </w:pPr>
      <w:del w:id="2258" w:author="Patrick Hagan" w:date="2019-04-30T09:03:00Z">
        <w:r w:rsidRPr="00082FCB" w:rsidDel="00EA221D">
          <w:rPr>
            <w:rFonts w:ascii="Garamond" w:hAnsi="Garamond"/>
            <w:sz w:val="22"/>
            <w:szCs w:val="22"/>
          </w:rPr>
          <w:delText>Range: 0 to 50 mg/L</w:delText>
        </w:r>
      </w:del>
    </w:p>
    <w:p w14:paraId="2BE79816" w14:textId="77777777" w:rsidR="004514AD" w:rsidRPr="00082FCB" w:rsidDel="00EA221D" w:rsidRDefault="004514AD" w:rsidP="004514AD">
      <w:pPr>
        <w:ind w:left="360"/>
        <w:rPr>
          <w:del w:id="2259" w:author="Patrick Hagan" w:date="2019-04-30T09:03:00Z"/>
          <w:rFonts w:ascii="Garamond" w:hAnsi="Garamond"/>
          <w:sz w:val="22"/>
          <w:szCs w:val="22"/>
        </w:rPr>
      </w:pPr>
      <w:del w:id="2260" w:author="Patrick Hagan" w:date="2019-04-30T09:03:00Z">
        <w:r w:rsidRPr="00082FCB" w:rsidDel="00EA221D">
          <w:rPr>
            <w:rFonts w:ascii="Garamond" w:hAnsi="Garamond"/>
            <w:sz w:val="22"/>
            <w:szCs w:val="22"/>
          </w:rPr>
          <w:delText>Accuracy: 0-20 mg/L: +/-0.1 mg/l or 1% of the reading, whichever is greater</w:delText>
        </w:r>
      </w:del>
    </w:p>
    <w:p w14:paraId="6EC23D9D" w14:textId="77777777" w:rsidR="004514AD" w:rsidRPr="00082FCB" w:rsidDel="00EA221D" w:rsidRDefault="004514AD" w:rsidP="004514AD">
      <w:pPr>
        <w:ind w:left="360"/>
        <w:rPr>
          <w:del w:id="2261" w:author="Patrick Hagan" w:date="2019-04-30T09:03:00Z"/>
          <w:rFonts w:ascii="Garamond" w:hAnsi="Garamond"/>
          <w:sz w:val="22"/>
          <w:szCs w:val="22"/>
        </w:rPr>
      </w:pPr>
      <w:del w:id="2262" w:author="Patrick Hagan" w:date="2019-04-30T09:03:00Z">
        <w:r w:rsidRPr="00082FCB" w:rsidDel="00EA221D">
          <w:rPr>
            <w:rFonts w:ascii="Garamond" w:hAnsi="Garamond"/>
            <w:sz w:val="22"/>
            <w:szCs w:val="22"/>
          </w:rPr>
          <w:delText>20 to 50 mg/L: +/- 5% of the reading</w:delText>
        </w:r>
      </w:del>
    </w:p>
    <w:p w14:paraId="2CC294AA" w14:textId="77777777" w:rsidR="004514AD" w:rsidRPr="00082FCB" w:rsidDel="00EA221D" w:rsidRDefault="004514AD" w:rsidP="004514AD">
      <w:pPr>
        <w:ind w:left="360"/>
        <w:rPr>
          <w:del w:id="2263" w:author="Patrick Hagan" w:date="2019-04-30T09:03:00Z"/>
          <w:rFonts w:ascii="Garamond" w:hAnsi="Garamond"/>
          <w:sz w:val="22"/>
          <w:szCs w:val="22"/>
        </w:rPr>
      </w:pPr>
      <w:del w:id="2264" w:author="Patrick Hagan" w:date="2019-04-30T09:03:00Z">
        <w:r w:rsidRPr="00082FCB" w:rsidDel="00EA221D">
          <w:rPr>
            <w:rFonts w:ascii="Garamond" w:hAnsi="Garamond"/>
            <w:sz w:val="22"/>
            <w:szCs w:val="22"/>
          </w:rPr>
          <w:delText>Resolution: 0.01 mg/L</w:delText>
        </w:r>
      </w:del>
    </w:p>
    <w:p w14:paraId="3FCE1580" w14:textId="77777777" w:rsidR="004514AD" w:rsidRPr="00082FCB" w:rsidDel="00EA221D" w:rsidRDefault="004514AD" w:rsidP="004514AD">
      <w:pPr>
        <w:ind w:left="360"/>
        <w:rPr>
          <w:del w:id="2265" w:author="Patrick Hagan" w:date="2019-04-30T09:03:00Z"/>
          <w:rFonts w:ascii="Garamond" w:hAnsi="Garamond"/>
          <w:sz w:val="22"/>
          <w:szCs w:val="22"/>
        </w:rPr>
      </w:pPr>
    </w:p>
    <w:p w14:paraId="601B9DE0" w14:textId="77777777" w:rsidR="004514AD" w:rsidRPr="00082FCB" w:rsidDel="00EA221D" w:rsidRDefault="004514AD" w:rsidP="004514AD">
      <w:pPr>
        <w:ind w:left="360"/>
        <w:rPr>
          <w:del w:id="2266" w:author="Patrick Hagan" w:date="2019-04-30T09:03:00Z"/>
          <w:rFonts w:ascii="Garamond" w:hAnsi="Garamond"/>
          <w:sz w:val="22"/>
          <w:szCs w:val="22"/>
        </w:rPr>
      </w:pPr>
      <w:del w:id="2267" w:author="Patrick Hagan" w:date="2019-04-30T09:03:00Z">
        <w:r w:rsidRPr="00082FCB" w:rsidDel="00EA221D">
          <w:rPr>
            <w:rFonts w:ascii="Garamond" w:hAnsi="Garamond"/>
            <w:sz w:val="22"/>
            <w:szCs w:val="22"/>
          </w:rPr>
          <w:delText>Parameter: Non-vented Level - Shallow (Depth)</w:delText>
        </w:r>
      </w:del>
    </w:p>
    <w:p w14:paraId="1E847411" w14:textId="77777777" w:rsidR="004514AD" w:rsidRPr="00082FCB" w:rsidDel="00EA221D" w:rsidRDefault="004514AD" w:rsidP="004514AD">
      <w:pPr>
        <w:ind w:left="360"/>
        <w:rPr>
          <w:del w:id="2268" w:author="Patrick Hagan" w:date="2019-04-30T09:03:00Z"/>
          <w:rFonts w:ascii="Garamond" w:hAnsi="Garamond"/>
          <w:sz w:val="22"/>
          <w:szCs w:val="22"/>
        </w:rPr>
      </w:pPr>
      <w:del w:id="2269" w:author="Patrick Hagan" w:date="2019-04-30T09:03:00Z">
        <w:r w:rsidRPr="00082FCB" w:rsidDel="00EA221D">
          <w:rPr>
            <w:rFonts w:ascii="Garamond" w:hAnsi="Garamond"/>
            <w:sz w:val="22"/>
            <w:szCs w:val="22"/>
          </w:rPr>
          <w:delText>Units: feet or meters (ft or m)</w:delText>
        </w:r>
      </w:del>
    </w:p>
    <w:p w14:paraId="5A6573E9" w14:textId="77777777" w:rsidR="004514AD" w:rsidRPr="00082FCB" w:rsidDel="00EA221D" w:rsidRDefault="004514AD" w:rsidP="004514AD">
      <w:pPr>
        <w:ind w:left="360"/>
        <w:rPr>
          <w:del w:id="2270" w:author="Patrick Hagan" w:date="2019-04-30T09:03:00Z"/>
          <w:rFonts w:ascii="Garamond" w:hAnsi="Garamond"/>
          <w:sz w:val="22"/>
          <w:szCs w:val="22"/>
        </w:rPr>
      </w:pPr>
      <w:del w:id="2271" w:author="Patrick Hagan" w:date="2019-04-30T09:03:00Z">
        <w:r w:rsidRPr="00082FCB" w:rsidDel="00EA221D">
          <w:rPr>
            <w:rFonts w:ascii="Garamond" w:hAnsi="Garamond"/>
            <w:sz w:val="22"/>
            <w:szCs w:val="22"/>
          </w:rPr>
          <w:delText>Sensor Type: Stainless steel strain gauge</w:delText>
        </w:r>
      </w:del>
    </w:p>
    <w:p w14:paraId="011C9348" w14:textId="77777777" w:rsidR="004514AD" w:rsidRPr="00082FCB" w:rsidDel="00EA221D" w:rsidRDefault="004514AD" w:rsidP="004514AD">
      <w:pPr>
        <w:ind w:left="360"/>
        <w:rPr>
          <w:del w:id="2272" w:author="Patrick Hagan" w:date="2019-04-30T09:03:00Z"/>
          <w:rFonts w:ascii="Garamond" w:hAnsi="Garamond"/>
          <w:sz w:val="22"/>
          <w:szCs w:val="22"/>
        </w:rPr>
      </w:pPr>
      <w:del w:id="2273" w:author="Patrick Hagan" w:date="2019-04-30T09:03:00Z">
        <w:r w:rsidRPr="00082FCB" w:rsidDel="00EA221D">
          <w:rPr>
            <w:rFonts w:ascii="Garamond" w:hAnsi="Garamond"/>
            <w:sz w:val="22"/>
            <w:szCs w:val="22"/>
          </w:rPr>
          <w:delText>Range: 0 to 33 ft (10 m)</w:delText>
        </w:r>
      </w:del>
    </w:p>
    <w:p w14:paraId="404AD845" w14:textId="77777777" w:rsidR="004514AD" w:rsidRPr="00082FCB" w:rsidDel="00EA221D" w:rsidRDefault="004514AD" w:rsidP="004514AD">
      <w:pPr>
        <w:ind w:left="360"/>
        <w:rPr>
          <w:del w:id="2274" w:author="Patrick Hagan" w:date="2019-04-30T09:03:00Z"/>
          <w:rFonts w:ascii="Garamond" w:hAnsi="Garamond"/>
          <w:sz w:val="22"/>
          <w:szCs w:val="22"/>
        </w:rPr>
      </w:pPr>
      <w:del w:id="2275" w:author="Patrick Hagan" w:date="2019-04-30T09:03:00Z">
        <w:r w:rsidRPr="00082FCB" w:rsidDel="00EA221D">
          <w:rPr>
            <w:rFonts w:ascii="Garamond" w:hAnsi="Garamond"/>
            <w:sz w:val="22"/>
            <w:szCs w:val="22"/>
          </w:rPr>
          <w:delText>Accuracy: +/- 0.013 ft (0.</w:delText>
        </w:r>
        <w:r w:rsidR="00556400" w:rsidDel="00EA221D">
          <w:rPr>
            <w:rFonts w:ascii="Garamond" w:hAnsi="Garamond"/>
            <w:sz w:val="22"/>
            <w:szCs w:val="22"/>
          </w:rPr>
          <w:delText>0</w:delText>
        </w:r>
        <w:r w:rsidRPr="00082FCB" w:rsidDel="00EA221D">
          <w:rPr>
            <w:rFonts w:ascii="Garamond" w:hAnsi="Garamond"/>
            <w:sz w:val="22"/>
            <w:szCs w:val="22"/>
          </w:rPr>
          <w:delText>04 m)</w:delText>
        </w:r>
      </w:del>
    </w:p>
    <w:p w14:paraId="1257A1DE" w14:textId="77777777" w:rsidR="004514AD" w:rsidRPr="00082FCB" w:rsidDel="00EA221D" w:rsidRDefault="004514AD" w:rsidP="004514AD">
      <w:pPr>
        <w:ind w:left="360"/>
        <w:rPr>
          <w:del w:id="2276" w:author="Patrick Hagan" w:date="2019-04-30T09:03:00Z"/>
          <w:rFonts w:ascii="Garamond" w:hAnsi="Garamond"/>
          <w:sz w:val="22"/>
          <w:szCs w:val="22"/>
        </w:rPr>
      </w:pPr>
      <w:del w:id="2277" w:author="Patrick Hagan" w:date="2019-04-30T09:03:00Z">
        <w:r w:rsidRPr="00082FCB" w:rsidDel="00EA221D">
          <w:rPr>
            <w:rFonts w:ascii="Garamond" w:hAnsi="Garamond"/>
            <w:sz w:val="22"/>
            <w:szCs w:val="22"/>
          </w:rPr>
          <w:delText>Resolution: 0.001 ft (0.001 m)</w:delText>
        </w:r>
      </w:del>
    </w:p>
    <w:p w14:paraId="46E97593" w14:textId="77777777" w:rsidR="004514AD" w:rsidRPr="00082FCB" w:rsidDel="00EA221D" w:rsidRDefault="004514AD" w:rsidP="004514AD">
      <w:pPr>
        <w:ind w:left="360"/>
        <w:rPr>
          <w:del w:id="2278" w:author="Patrick Hagan" w:date="2019-04-30T09:03:00Z"/>
          <w:rFonts w:ascii="Garamond" w:hAnsi="Garamond"/>
          <w:sz w:val="22"/>
          <w:szCs w:val="22"/>
        </w:rPr>
      </w:pPr>
    </w:p>
    <w:p w14:paraId="05505D86" w14:textId="77777777" w:rsidR="004514AD" w:rsidRPr="00082FCB" w:rsidDel="00EA221D" w:rsidRDefault="004514AD" w:rsidP="004514AD">
      <w:pPr>
        <w:ind w:left="360"/>
        <w:rPr>
          <w:del w:id="2279" w:author="Patrick Hagan" w:date="2019-04-30T09:03:00Z"/>
          <w:rFonts w:ascii="Garamond" w:hAnsi="Garamond"/>
          <w:sz w:val="22"/>
          <w:szCs w:val="22"/>
        </w:rPr>
      </w:pPr>
      <w:del w:id="2280" w:author="Patrick Hagan" w:date="2019-04-30T09:03:00Z">
        <w:r w:rsidRPr="00082FCB" w:rsidDel="00EA221D">
          <w:rPr>
            <w:rFonts w:ascii="Garamond" w:hAnsi="Garamond"/>
            <w:sz w:val="22"/>
            <w:szCs w:val="22"/>
          </w:rPr>
          <w:delText xml:space="preserve">Parameter: pH </w:delText>
        </w:r>
      </w:del>
    </w:p>
    <w:p w14:paraId="77209E57" w14:textId="77777777" w:rsidR="004514AD" w:rsidRPr="00082FCB" w:rsidDel="00EA221D" w:rsidRDefault="004514AD" w:rsidP="004514AD">
      <w:pPr>
        <w:ind w:left="360"/>
        <w:rPr>
          <w:del w:id="2281" w:author="Patrick Hagan" w:date="2019-04-30T09:03:00Z"/>
          <w:rFonts w:ascii="Garamond" w:hAnsi="Garamond"/>
          <w:sz w:val="22"/>
          <w:szCs w:val="22"/>
        </w:rPr>
      </w:pPr>
      <w:del w:id="2282" w:author="Patrick Hagan" w:date="2019-04-30T09:03:00Z">
        <w:r w:rsidRPr="00082FCB" w:rsidDel="00EA221D">
          <w:rPr>
            <w:rFonts w:ascii="Garamond" w:hAnsi="Garamond"/>
            <w:sz w:val="22"/>
            <w:szCs w:val="22"/>
          </w:rPr>
          <w:delText>Units: pH units</w:delText>
        </w:r>
      </w:del>
    </w:p>
    <w:p w14:paraId="39676671" w14:textId="77777777" w:rsidR="004514AD" w:rsidRPr="00082FCB" w:rsidDel="00EA221D" w:rsidRDefault="004514AD" w:rsidP="004514AD">
      <w:pPr>
        <w:ind w:left="360"/>
        <w:rPr>
          <w:del w:id="2283" w:author="Patrick Hagan" w:date="2019-04-30T09:03:00Z"/>
          <w:rFonts w:ascii="Garamond" w:hAnsi="Garamond"/>
          <w:sz w:val="22"/>
          <w:szCs w:val="22"/>
        </w:rPr>
      </w:pPr>
      <w:del w:id="2284" w:author="Patrick Hagan" w:date="2019-04-30T09:03:00Z">
        <w:r w:rsidRPr="00082FCB" w:rsidDel="00EA221D">
          <w:rPr>
            <w:rFonts w:ascii="Garamond" w:hAnsi="Garamond"/>
            <w:sz w:val="22"/>
            <w:szCs w:val="22"/>
          </w:rPr>
          <w:delText>Sensor Type: Glass combination electrode</w:delText>
        </w:r>
      </w:del>
    </w:p>
    <w:p w14:paraId="4ED1DA30" w14:textId="77777777" w:rsidR="004514AD" w:rsidRPr="00B4530B" w:rsidDel="00EA221D" w:rsidRDefault="004514AD" w:rsidP="004514AD">
      <w:pPr>
        <w:ind w:left="360"/>
        <w:rPr>
          <w:del w:id="2285" w:author="Patrick Hagan" w:date="2019-04-30T09:03:00Z"/>
          <w:rFonts w:ascii="Garamond" w:hAnsi="Garamond"/>
          <w:sz w:val="22"/>
          <w:szCs w:val="22"/>
        </w:rPr>
      </w:pPr>
      <w:del w:id="2286" w:author="Patrick Hagan" w:date="2019-04-30T09:03:00Z">
        <w:r w:rsidRPr="00082FCB" w:rsidDel="00EA221D">
          <w:rPr>
            <w:rFonts w:ascii="Garamond" w:hAnsi="Garamond"/>
            <w:sz w:val="22"/>
            <w:szCs w:val="22"/>
          </w:rPr>
          <w:delText>Model#: 599701(guarded) or 599702(wiped)</w:delText>
        </w:r>
      </w:del>
    </w:p>
    <w:p w14:paraId="63AC34CF" w14:textId="77777777" w:rsidR="004514AD" w:rsidRPr="00B41BDE" w:rsidDel="00EA221D" w:rsidRDefault="004514AD" w:rsidP="004514AD">
      <w:pPr>
        <w:ind w:left="360"/>
        <w:rPr>
          <w:del w:id="2287" w:author="Patrick Hagan" w:date="2019-04-30T09:03:00Z"/>
          <w:rFonts w:ascii="Garamond" w:hAnsi="Garamond"/>
          <w:sz w:val="22"/>
          <w:szCs w:val="22"/>
        </w:rPr>
      </w:pPr>
      <w:del w:id="2288" w:author="Patrick Hagan" w:date="2019-04-30T09:03:00Z">
        <w:r w:rsidRPr="00B41BDE" w:rsidDel="00EA221D">
          <w:rPr>
            <w:rFonts w:ascii="Garamond" w:hAnsi="Garamond"/>
            <w:sz w:val="22"/>
            <w:szCs w:val="22"/>
          </w:rPr>
          <w:delText>Range: 0 to 14 units</w:delText>
        </w:r>
      </w:del>
    </w:p>
    <w:p w14:paraId="6072CD14" w14:textId="77777777" w:rsidR="004514AD" w:rsidRPr="00082FCB" w:rsidDel="00EA221D" w:rsidRDefault="004514AD" w:rsidP="004514AD">
      <w:pPr>
        <w:ind w:left="360"/>
        <w:rPr>
          <w:del w:id="2289" w:author="Patrick Hagan" w:date="2019-04-30T09:03:00Z"/>
          <w:rFonts w:ascii="Garamond" w:hAnsi="Garamond"/>
          <w:sz w:val="22"/>
          <w:szCs w:val="22"/>
        </w:rPr>
      </w:pPr>
      <w:del w:id="2290" w:author="Patrick Hagan" w:date="2019-04-30T09:03:00Z">
        <w:r w:rsidRPr="00B41BDE" w:rsidDel="00EA221D">
          <w:rPr>
            <w:rFonts w:ascii="Garamond" w:hAnsi="Garamond"/>
            <w:sz w:val="22"/>
            <w:szCs w:val="22"/>
          </w:rPr>
          <w:delText xml:space="preserve">Accuracy: </w:delText>
        </w:r>
        <w:r w:rsidRPr="00082FCB" w:rsidDel="00EA221D">
          <w:rPr>
            <w:rFonts w:ascii="Garamond" w:hAnsi="Garamond"/>
            <w:sz w:val="22"/>
            <w:szCs w:val="22"/>
          </w:rPr>
          <w:delText>+/- 0.1 units within +/- 10° of calibration temperature, +/- 0.2 units for entire temperature range</w:delText>
        </w:r>
      </w:del>
    </w:p>
    <w:p w14:paraId="2F3256FA" w14:textId="77777777" w:rsidR="004514AD" w:rsidRPr="00082FCB" w:rsidDel="00EA221D" w:rsidRDefault="004514AD" w:rsidP="004514AD">
      <w:pPr>
        <w:ind w:left="360"/>
        <w:rPr>
          <w:del w:id="2291" w:author="Patrick Hagan" w:date="2019-04-30T09:03:00Z"/>
          <w:rFonts w:ascii="Garamond" w:hAnsi="Garamond"/>
          <w:sz w:val="22"/>
          <w:szCs w:val="22"/>
        </w:rPr>
      </w:pPr>
      <w:del w:id="2292" w:author="Patrick Hagan" w:date="2019-04-30T09:03:00Z">
        <w:r w:rsidRPr="00082FCB" w:rsidDel="00EA221D">
          <w:rPr>
            <w:rFonts w:ascii="Garamond" w:hAnsi="Garamond"/>
            <w:sz w:val="22"/>
            <w:szCs w:val="22"/>
          </w:rPr>
          <w:delText>Resolution: 0.01 units</w:delText>
        </w:r>
      </w:del>
    </w:p>
    <w:p w14:paraId="393F7F13" w14:textId="77777777" w:rsidR="004514AD" w:rsidRPr="00082FCB" w:rsidDel="00EA221D" w:rsidRDefault="004514AD" w:rsidP="004514AD">
      <w:pPr>
        <w:ind w:left="360"/>
        <w:rPr>
          <w:del w:id="2293" w:author="Patrick Hagan" w:date="2019-04-30T09:03:00Z"/>
          <w:rFonts w:ascii="Garamond" w:hAnsi="Garamond"/>
          <w:sz w:val="22"/>
          <w:szCs w:val="22"/>
        </w:rPr>
      </w:pPr>
    </w:p>
    <w:p w14:paraId="53FAD5F7" w14:textId="77777777" w:rsidR="004514AD" w:rsidRPr="00082FCB" w:rsidDel="00EA221D" w:rsidRDefault="004514AD" w:rsidP="004514AD">
      <w:pPr>
        <w:ind w:left="360"/>
        <w:rPr>
          <w:del w:id="2294" w:author="Patrick Hagan" w:date="2019-04-30T09:03:00Z"/>
          <w:rFonts w:ascii="Garamond" w:hAnsi="Garamond"/>
          <w:sz w:val="22"/>
          <w:szCs w:val="22"/>
        </w:rPr>
      </w:pPr>
      <w:del w:id="2295" w:author="Patrick Hagan" w:date="2019-04-30T09:03:00Z">
        <w:r w:rsidRPr="00082FCB" w:rsidDel="00EA221D">
          <w:rPr>
            <w:rFonts w:ascii="Garamond" w:hAnsi="Garamond"/>
            <w:sz w:val="22"/>
            <w:szCs w:val="22"/>
          </w:rPr>
          <w:delText>Parameter: Turbidity</w:delText>
        </w:r>
      </w:del>
    </w:p>
    <w:p w14:paraId="58EF4B4E" w14:textId="77777777" w:rsidR="004514AD" w:rsidRPr="00B41BDE" w:rsidDel="00EA221D" w:rsidRDefault="004514AD" w:rsidP="004514AD">
      <w:pPr>
        <w:ind w:left="360"/>
        <w:rPr>
          <w:del w:id="2296" w:author="Patrick Hagan" w:date="2019-04-30T09:03:00Z"/>
          <w:rFonts w:ascii="Garamond" w:hAnsi="Garamond"/>
          <w:sz w:val="22"/>
          <w:szCs w:val="22"/>
        </w:rPr>
      </w:pPr>
      <w:del w:id="2297" w:author="Patrick Hagan" w:date="2019-04-30T09:03:00Z">
        <w:r w:rsidRPr="00082FCB" w:rsidDel="00EA221D">
          <w:rPr>
            <w:rFonts w:ascii="Garamond" w:hAnsi="Garamond"/>
            <w:sz w:val="22"/>
            <w:szCs w:val="22"/>
          </w:rPr>
          <w:delText>Units: formazin nephelometric units</w:delText>
        </w:r>
        <w:r w:rsidRPr="00B4530B" w:rsidDel="00EA221D">
          <w:rPr>
            <w:rFonts w:ascii="Garamond" w:hAnsi="Garamond"/>
            <w:sz w:val="22"/>
            <w:szCs w:val="22"/>
          </w:rPr>
          <w:delText xml:space="preserve"> (</w:delText>
        </w:r>
        <w:r w:rsidRPr="00B41BDE" w:rsidDel="00EA221D">
          <w:rPr>
            <w:rFonts w:ascii="Garamond" w:hAnsi="Garamond"/>
            <w:sz w:val="22"/>
            <w:szCs w:val="22"/>
          </w:rPr>
          <w:delText>FNU)</w:delText>
        </w:r>
      </w:del>
    </w:p>
    <w:p w14:paraId="6F28E2B9" w14:textId="77777777" w:rsidR="004514AD" w:rsidRPr="00082FCB" w:rsidDel="00EA221D" w:rsidRDefault="004514AD" w:rsidP="004514AD">
      <w:pPr>
        <w:ind w:left="360"/>
        <w:rPr>
          <w:del w:id="2298" w:author="Patrick Hagan" w:date="2019-04-30T09:03:00Z"/>
          <w:rFonts w:ascii="Garamond" w:hAnsi="Garamond"/>
          <w:sz w:val="22"/>
          <w:szCs w:val="22"/>
        </w:rPr>
      </w:pPr>
      <w:del w:id="2299" w:author="Patrick Hagan" w:date="2019-04-30T09:03:00Z">
        <w:r w:rsidRPr="00082FCB" w:rsidDel="00EA221D">
          <w:rPr>
            <w:rFonts w:ascii="Garamond" w:hAnsi="Garamond"/>
            <w:sz w:val="22"/>
            <w:szCs w:val="22"/>
          </w:rPr>
          <w:delText>Sensor Type: Optical, 90 degree scatter</w:delText>
        </w:r>
      </w:del>
    </w:p>
    <w:p w14:paraId="0E8EC8EC" w14:textId="77777777" w:rsidR="004514AD" w:rsidRPr="00B4530B" w:rsidDel="00EA221D" w:rsidRDefault="004514AD" w:rsidP="004514AD">
      <w:pPr>
        <w:ind w:left="360"/>
        <w:rPr>
          <w:del w:id="2300" w:author="Patrick Hagan" w:date="2019-04-30T09:03:00Z"/>
          <w:rFonts w:ascii="Garamond" w:hAnsi="Garamond"/>
          <w:sz w:val="22"/>
          <w:szCs w:val="22"/>
        </w:rPr>
      </w:pPr>
      <w:del w:id="2301" w:author="Patrick Hagan" w:date="2019-04-30T09:03:00Z">
        <w:r w:rsidRPr="00082FCB" w:rsidDel="00EA221D">
          <w:rPr>
            <w:rFonts w:ascii="Garamond" w:hAnsi="Garamond"/>
            <w:sz w:val="22"/>
            <w:szCs w:val="22"/>
          </w:rPr>
          <w:delText>Model#: 599101-01</w:delText>
        </w:r>
      </w:del>
    </w:p>
    <w:p w14:paraId="16BEC700" w14:textId="77777777" w:rsidR="004514AD" w:rsidRPr="00082FCB" w:rsidDel="00EA221D" w:rsidRDefault="004514AD" w:rsidP="004514AD">
      <w:pPr>
        <w:ind w:left="360"/>
        <w:rPr>
          <w:del w:id="2302" w:author="Patrick Hagan" w:date="2019-04-30T09:03:00Z"/>
          <w:rFonts w:ascii="Garamond" w:hAnsi="Garamond"/>
          <w:sz w:val="22"/>
          <w:szCs w:val="22"/>
        </w:rPr>
      </w:pPr>
      <w:del w:id="2303" w:author="Patrick Hagan" w:date="2019-04-30T09:03:00Z">
        <w:r w:rsidRPr="00082FCB" w:rsidDel="00EA221D">
          <w:rPr>
            <w:rFonts w:ascii="Garamond" w:hAnsi="Garamond"/>
            <w:sz w:val="22"/>
            <w:szCs w:val="22"/>
          </w:rPr>
          <w:delText>Range: 0 to 4000 FNU</w:delText>
        </w:r>
      </w:del>
    </w:p>
    <w:p w14:paraId="2FE5067F" w14:textId="77777777" w:rsidR="004514AD" w:rsidRPr="00082FCB" w:rsidDel="00EA221D" w:rsidRDefault="004514AD" w:rsidP="004514AD">
      <w:pPr>
        <w:ind w:left="360"/>
        <w:rPr>
          <w:del w:id="2304" w:author="Patrick Hagan" w:date="2019-04-30T09:03:00Z"/>
          <w:rFonts w:ascii="Garamond" w:hAnsi="Garamond"/>
          <w:sz w:val="22"/>
          <w:szCs w:val="22"/>
        </w:rPr>
      </w:pPr>
      <w:del w:id="2305" w:author="Patrick Hagan" w:date="2019-04-30T09:03:00Z">
        <w:r w:rsidRPr="00082FCB" w:rsidDel="00EA221D">
          <w:rPr>
            <w:rFonts w:ascii="Garamond" w:hAnsi="Garamond"/>
            <w:sz w:val="22"/>
            <w:szCs w:val="22"/>
          </w:rPr>
          <w:delText>Accuracy: 0 to 999 FNU: 0.3 FNU or +/-2% of reading (whichever is greater); 1000 to 4000 FNU +/-5% of reading</w:delText>
        </w:r>
      </w:del>
    </w:p>
    <w:p w14:paraId="0036F229" w14:textId="77777777" w:rsidR="004514AD" w:rsidRPr="00082FCB" w:rsidDel="00EA221D" w:rsidRDefault="004514AD" w:rsidP="004514AD">
      <w:pPr>
        <w:ind w:left="360"/>
        <w:rPr>
          <w:del w:id="2306" w:author="Patrick Hagan" w:date="2019-04-30T09:03:00Z"/>
          <w:rFonts w:ascii="Garamond" w:hAnsi="Garamond"/>
          <w:sz w:val="22"/>
          <w:szCs w:val="22"/>
        </w:rPr>
      </w:pPr>
      <w:del w:id="2307" w:author="Patrick Hagan" w:date="2019-04-30T09:03:00Z">
        <w:r w:rsidRPr="00082FCB" w:rsidDel="00EA221D">
          <w:rPr>
            <w:rFonts w:ascii="Garamond" w:hAnsi="Garamond"/>
            <w:sz w:val="22"/>
            <w:szCs w:val="22"/>
          </w:rPr>
          <w:delText>Resolution: 0 to 999 FNU: 0.01 FNU, 1000 to 4000 FNU: 0.1 FNU</w:delText>
        </w:r>
      </w:del>
    </w:p>
    <w:p w14:paraId="56F4AEF6" w14:textId="77777777" w:rsidR="004514AD" w:rsidRPr="00082FCB" w:rsidDel="00EA221D" w:rsidRDefault="004514AD" w:rsidP="004514AD">
      <w:pPr>
        <w:ind w:left="360"/>
        <w:rPr>
          <w:del w:id="2308" w:author="Patrick Hagan" w:date="2019-04-30T09:03:00Z"/>
          <w:rFonts w:ascii="Garamond" w:hAnsi="Garamond"/>
          <w:sz w:val="22"/>
          <w:szCs w:val="22"/>
        </w:rPr>
      </w:pPr>
    </w:p>
    <w:p w14:paraId="03E909AF" w14:textId="77777777" w:rsidR="004514AD" w:rsidRPr="00082FCB" w:rsidDel="00EA221D" w:rsidRDefault="004514AD" w:rsidP="004514AD">
      <w:pPr>
        <w:ind w:left="360"/>
        <w:rPr>
          <w:del w:id="2309" w:author="Patrick Hagan" w:date="2019-04-30T09:03:00Z"/>
          <w:rFonts w:ascii="Garamond" w:hAnsi="Garamond"/>
          <w:sz w:val="22"/>
          <w:szCs w:val="22"/>
        </w:rPr>
      </w:pPr>
      <w:del w:id="2310" w:author="Patrick Hagan" w:date="2019-04-30T09:03:00Z">
        <w:r w:rsidRPr="00082FCB" w:rsidDel="00EA221D">
          <w:rPr>
            <w:rFonts w:ascii="Garamond" w:hAnsi="Garamond"/>
            <w:sz w:val="22"/>
            <w:szCs w:val="22"/>
          </w:rPr>
          <w:delText>Parameter: Chlorophyll</w:delText>
        </w:r>
      </w:del>
    </w:p>
    <w:p w14:paraId="1E25392C" w14:textId="77777777" w:rsidR="004514AD" w:rsidRPr="00082FCB" w:rsidDel="00EA221D" w:rsidRDefault="004514AD" w:rsidP="004514AD">
      <w:pPr>
        <w:ind w:left="360"/>
        <w:rPr>
          <w:del w:id="2311" w:author="Patrick Hagan" w:date="2019-04-30T09:03:00Z"/>
          <w:rFonts w:ascii="Garamond" w:hAnsi="Garamond"/>
          <w:sz w:val="22"/>
          <w:szCs w:val="22"/>
        </w:rPr>
      </w:pPr>
      <w:del w:id="2312" w:author="Patrick Hagan" w:date="2019-04-30T09:03:00Z">
        <w:r w:rsidRPr="00082FCB" w:rsidDel="00EA221D">
          <w:rPr>
            <w:rFonts w:ascii="Garamond" w:hAnsi="Garamond"/>
            <w:sz w:val="22"/>
            <w:szCs w:val="22"/>
          </w:rPr>
          <w:delText>Units: micrograms/Liter</w:delText>
        </w:r>
      </w:del>
    </w:p>
    <w:p w14:paraId="150F021D" w14:textId="77777777" w:rsidR="004514AD" w:rsidRPr="00082FCB" w:rsidDel="00EA221D" w:rsidRDefault="004514AD" w:rsidP="004514AD">
      <w:pPr>
        <w:ind w:left="360"/>
        <w:rPr>
          <w:del w:id="2313" w:author="Patrick Hagan" w:date="2019-04-30T09:03:00Z"/>
          <w:rFonts w:ascii="Garamond" w:hAnsi="Garamond"/>
          <w:sz w:val="22"/>
          <w:szCs w:val="22"/>
        </w:rPr>
      </w:pPr>
      <w:del w:id="2314" w:author="Patrick Hagan" w:date="2019-04-30T09:03:00Z">
        <w:r w:rsidRPr="00082FCB" w:rsidDel="00EA221D">
          <w:rPr>
            <w:rFonts w:ascii="Garamond" w:hAnsi="Garamond"/>
            <w:sz w:val="22"/>
            <w:szCs w:val="22"/>
          </w:rPr>
          <w:delText xml:space="preserve">Sensor Type: Optical probe </w:delText>
        </w:r>
      </w:del>
    </w:p>
    <w:p w14:paraId="7BD0BDB1" w14:textId="77777777" w:rsidR="004514AD" w:rsidRPr="00082FCB" w:rsidDel="00EA221D" w:rsidRDefault="004514AD" w:rsidP="004514AD">
      <w:pPr>
        <w:ind w:left="360"/>
        <w:rPr>
          <w:del w:id="2315" w:author="Patrick Hagan" w:date="2019-04-30T09:03:00Z"/>
          <w:rFonts w:ascii="Garamond" w:hAnsi="Garamond"/>
          <w:sz w:val="22"/>
          <w:szCs w:val="22"/>
        </w:rPr>
      </w:pPr>
      <w:del w:id="2316" w:author="Patrick Hagan" w:date="2019-04-30T09:03:00Z">
        <w:r w:rsidRPr="00082FCB" w:rsidDel="00EA221D">
          <w:rPr>
            <w:rFonts w:ascii="Garamond" w:hAnsi="Garamond"/>
            <w:sz w:val="22"/>
            <w:szCs w:val="22"/>
          </w:rPr>
          <w:delText xml:space="preserve">Model#: 599102-01 </w:delText>
        </w:r>
      </w:del>
    </w:p>
    <w:p w14:paraId="120A211F" w14:textId="77777777" w:rsidR="004514AD" w:rsidRPr="00B4530B" w:rsidDel="00EA221D" w:rsidRDefault="004514AD" w:rsidP="004514AD">
      <w:pPr>
        <w:ind w:left="360"/>
        <w:rPr>
          <w:del w:id="2317" w:author="Patrick Hagan" w:date="2019-04-30T09:03:00Z"/>
          <w:rFonts w:ascii="Garamond" w:hAnsi="Garamond"/>
          <w:sz w:val="22"/>
          <w:szCs w:val="22"/>
        </w:rPr>
      </w:pPr>
      <w:del w:id="2318" w:author="Patrick Hagan" w:date="2019-04-30T09:03:00Z">
        <w:r w:rsidRPr="00B4530B" w:rsidDel="00EA221D">
          <w:rPr>
            <w:rFonts w:ascii="Garamond" w:hAnsi="Garamond"/>
            <w:sz w:val="22"/>
            <w:szCs w:val="22"/>
          </w:rPr>
          <w:delText>Range: 0 to 400 ug/Liter</w:delText>
        </w:r>
      </w:del>
    </w:p>
    <w:p w14:paraId="29A55271" w14:textId="77777777" w:rsidR="004514AD" w:rsidRPr="00082FCB" w:rsidDel="00EA221D" w:rsidRDefault="004514AD" w:rsidP="004514AD">
      <w:pPr>
        <w:ind w:left="360"/>
        <w:rPr>
          <w:del w:id="2319" w:author="Patrick Hagan" w:date="2019-04-30T09:03:00Z"/>
          <w:rFonts w:ascii="Garamond" w:hAnsi="Garamond"/>
          <w:sz w:val="22"/>
          <w:szCs w:val="22"/>
        </w:rPr>
      </w:pPr>
      <w:del w:id="2320" w:author="Patrick Hagan" w:date="2019-04-30T09:03:00Z">
        <w:r w:rsidRPr="00082FCB" w:rsidDel="00EA221D">
          <w:rPr>
            <w:rFonts w:ascii="Garamond" w:hAnsi="Garamond"/>
            <w:sz w:val="22"/>
            <w:szCs w:val="22"/>
          </w:rPr>
          <w:delText>Accuracy: Dependent on methodology</w:delText>
        </w:r>
      </w:del>
    </w:p>
    <w:p w14:paraId="46588B06" w14:textId="77777777" w:rsidR="004514AD" w:rsidRPr="00082FCB" w:rsidDel="00EA221D" w:rsidRDefault="004514AD" w:rsidP="004514AD">
      <w:pPr>
        <w:ind w:left="360"/>
        <w:rPr>
          <w:del w:id="2321" w:author="Patrick Hagan" w:date="2019-04-30T09:03:00Z"/>
          <w:rFonts w:ascii="Garamond" w:hAnsi="Garamond"/>
          <w:sz w:val="22"/>
          <w:szCs w:val="22"/>
        </w:rPr>
      </w:pPr>
      <w:del w:id="2322" w:author="Patrick Hagan" w:date="2019-04-30T09:03:00Z">
        <w:r w:rsidRPr="00082FCB" w:rsidDel="00EA221D">
          <w:rPr>
            <w:rFonts w:ascii="Garamond" w:hAnsi="Garamond"/>
            <w:sz w:val="22"/>
            <w:szCs w:val="22"/>
          </w:rPr>
          <w:delText>Resolution: 0.1 ug/L chl a, 0.1% FS</w:delText>
        </w:r>
      </w:del>
    </w:p>
    <w:p w14:paraId="4DDA3414" w14:textId="77777777" w:rsidR="004514AD" w:rsidDel="00EA221D" w:rsidRDefault="004514AD" w:rsidP="004514AD">
      <w:pPr>
        <w:pStyle w:val="HTMLPreformatted"/>
        <w:rPr>
          <w:del w:id="2323" w:author="Patrick Hagan" w:date="2019-04-30T09:04:00Z"/>
          <w:rFonts w:ascii="Garamond" w:hAnsi="Garamond" w:cs="Times New Roman"/>
          <w:sz w:val="22"/>
          <w:szCs w:val="22"/>
          <w:u w:val="single"/>
        </w:rPr>
      </w:pPr>
    </w:p>
    <w:p w14:paraId="470CC75F" w14:textId="77777777" w:rsidR="004514AD" w:rsidDel="00EA221D" w:rsidRDefault="004514AD" w:rsidP="004514AD">
      <w:pPr>
        <w:pStyle w:val="HTMLPreformatted"/>
        <w:rPr>
          <w:del w:id="2324" w:author="Patrick Hagan" w:date="2019-04-30T09:04:00Z"/>
          <w:rFonts w:ascii="Garamond" w:hAnsi="Garamond" w:cs="Times New Roman"/>
          <w:sz w:val="22"/>
          <w:szCs w:val="22"/>
          <w:u w:val="single"/>
        </w:rPr>
      </w:pPr>
    </w:p>
    <w:p w14:paraId="504954C3" w14:textId="77777777" w:rsidR="004514AD" w:rsidRPr="004341A7" w:rsidDel="00EA221D" w:rsidRDefault="004514AD" w:rsidP="004514AD">
      <w:pPr>
        <w:pStyle w:val="HTMLPreformatted"/>
        <w:rPr>
          <w:del w:id="2325" w:author="Patrick Hagan" w:date="2019-04-30T09:04:00Z"/>
          <w:rFonts w:ascii="Garamond" w:hAnsi="Garamond" w:cs="Times New Roman"/>
          <w:b/>
          <w:bCs/>
          <w:sz w:val="22"/>
          <w:szCs w:val="22"/>
        </w:rPr>
      </w:pPr>
      <w:del w:id="2326" w:author="Patrick Hagan" w:date="2019-04-30T09:04:00Z">
        <w:r w:rsidRPr="004341A7" w:rsidDel="00EA221D">
          <w:rPr>
            <w:rFonts w:ascii="Garamond" w:hAnsi="Garamond" w:cs="Times New Roman"/>
            <w:sz w:val="22"/>
            <w:szCs w:val="22"/>
            <w:u w:val="single"/>
          </w:rPr>
          <w:delText>Include the following</w:delText>
        </w:r>
        <w:r w:rsidRPr="004341A7" w:rsidDel="00EA221D">
          <w:rPr>
            <w:rFonts w:ascii="Garamond" w:hAnsi="Garamond" w:cs="Times New Roman"/>
            <w:sz w:val="22"/>
            <w:szCs w:val="22"/>
          </w:rPr>
          <w:delText xml:space="preserve"> DO (unless ALL your sondes are EDS or have </w:delText>
        </w:r>
        <w:r w:rsidDel="00EA221D">
          <w:rPr>
            <w:rFonts w:ascii="Garamond" w:hAnsi="Garamond" w:cs="Times New Roman"/>
            <w:sz w:val="22"/>
            <w:szCs w:val="22"/>
          </w:rPr>
          <w:delText>an</w:delText>
        </w:r>
        <w:r w:rsidRPr="004341A7" w:rsidDel="00EA221D">
          <w:rPr>
            <w:rFonts w:ascii="Garamond" w:hAnsi="Garamond" w:cs="Times New Roman"/>
            <w:sz w:val="22"/>
            <w:szCs w:val="22"/>
          </w:rPr>
          <w:delText xml:space="preserve"> Optical DO sensor),Depth</w:delText>
        </w:r>
        <w:r w:rsidDel="00EA221D">
          <w:rPr>
            <w:rFonts w:ascii="Garamond" w:hAnsi="Garamond" w:cs="Times New Roman"/>
            <w:sz w:val="22"/>
            <w:szCs w:val="22"/>
          </w:rPr>
          <w:delText xml:space="preserve">, Salinity and Turbidity </w:delText>
        </w:r>
        <w:r w:rsidRPr="004341A7" w:rsidDel="00EA221D">
          <w:rPr>
            <w:rFonts w:ascii="Garamond" w:hAnsi="Garamond" w:cs="Times New Roman"/>
            <w:sz w:val="22"/>
            <w:szCs w:val="22"/>
          </w:rPr>
          <w:delText xml:space="preserve">data disclaimers: </w:delText>
        </w:r>
      </w:del>
    </w:p>
    <w:p w14:paraId="2845A118" w14:textId="77777777" w:rsidR="004514AD" w:rsidRPr="004341A7" w:rsidDel="00EA221D" w:rsidRDefault="004514AD" w:rsidP="004514AD">
      <w:pPr>
        <w:pStyle w:val="HTMLPreformatted"/>
        <w:rPr>
          <w:del w:id="2327" w:author="Patrick Hagan" w:date="2019-04-30T09:04:00Z"/>
          <w:rFonts w:ascii="Garamond" w:hAnsi="Garamond" w:cs="Times New Roman"/>
          <w:b/>
          <w:bCs/>
          <w:sz w:val="22"/>
          <w:szCs w:val="22"/>
        </w:rPr>
      </w:pPr>
    </w:p>
    <w:p w14:paraId="1241F0E9" w14:textId="77777777" w:rsidR="004514AD" w:rsidRPr="004341A7" w:rsidDel="00EA221D" w:rsidRDefault="004514AD" w:rsidP="004514AD">
      <w:pPr>
        <w:pStyle w:val="BodyTextIndent"/>
        <w:spacing w:after="0"/>
        <w:ind w:left="540" w:right="900"/>
        <w:jc w:val="both"/>
        <w:rPr>
          <w:del w:id="2328" w:author="Patrick Hagan" w:date="2019-04-30T09:04:00Z"/>
          <w:rFonts w:ascii="Garamond" w:hAnsi="Garamond"/>
          <w:b/>
          <w:sz w:val="22"/>
          <w:szCs w:val="22"/>
        </w:rPr>
      </w:pPr>
      <w:del w:id="2329" w:author="Patrick Hagan" w:date="2019-04-30T09:04:00Z">
        <w:r w:rsidRPr="004341A7" w:rsidDel="00EA221D">
          <w:rPr>
            <w:rFonts w:ascii="Garamond" w:hAnsi="Garamond"/>
            <w:b/>
            <w:sz w:val="22"/>
            <w:szCs w:val="22"/>
          </w:rPr>
          <w:delText>Dissolved Oxygen Qualifier</w:delText>
        </w:r>
        <w:r w:rsidDel="00EA221D">
          <w:rPr>
            <w:rFonts w:ascii="Garamond" w:hAnsi="Garamond"/>
            <w:b/>
            <w:sz w:val="22"/>
            <w:szCs w:val="22"/>
          </w:rPr>
          <w:delText xml:space="preserve"> (Rapid Pulse / Clark type sensor)</w:delText>
        </w:r>
        <w:r w:rsidRPr="004341A7" w:rsidDel="00EA221D">
          <w:rPr>
            <w:rFonts w:ascii="Garamond" w:hAnsi="Garamond"/>
            <w:b/>
            <w:sz w:val="22"/>
            <w:szCs w:val="22"/>
          </w:rPr>
          <w:delText xml:space="preserve">: </w:delText>
        </w:r>
      </w:del>
    </w:p>
    <w:p w14:paraId="06C3D04C" w14:textId="77777777" w:rsidR="004514AD" w:rsidRPr="004341A7" w:rsidDel="00EA221D" w:rsidRDefault="004514AD" w:rsidP="004514AD">
      <w:pPr>
        <w:pStyle w:val="BodyTextIndent"/>
        <w:spacing w:after="0"/>
        <w:ind w:left="540" w:right="900"/>
        <w:jc w:val="both"/>
        <w:rPr>
          <w:del w:id="2330" w:author="Patrick Hagan" w:date="2019-04-30T09:04:00Z"/>
          <w:rFonts w:ascii="Garamond" w:hAnsi="Garamond"/>
          <w:sz w:val="22"/>
          <w:szCs w:val="22"/>
        </w:rPr>
      </w:pPr>
      <w:del w:id="2331" w:author="Patrick Hagan" w:date="2019-04-30T09:04:00Z">
        <w:r w:rsidRPr="004341A7" w:rsidDel="00EA221D">
          <w:rPr>
            <w:rFonts w:ascii="Garamond" w:hAnsi="Garamond"/>
            <w:sz w:val="22"/>
            <w:szCs w:val="22"/>
          </w:rPr>
          <w:delText xml:space="preserve">The reliability of dissolved oxygen (DO) data </w:delText>
        </w:r>
        <w:r w:rsidDel="00EA221D">
          <w:rPr>
            <w:rFonts w:ascii="Garamond" w:hAnsi="Garamond"/>
            <w:sz w:val="22"/>
            <w:szCs w:val="22"/>
          </w:rPr>
          <w:delText xml:space="preserve">collected with the rapid pulse / Clark type sensor </w:delText>
        </w:r>
        <w:r w:rsidRPr="004341A7" w:rsidDel="00EA221D">
          <w:rPr>
            <w:rFonts w:ascii="Garamond" w:hAnsi="Garamond"/>
            <w:sz w:val="22"/>
            <w:szCs w:val="22"/>
          </w:rPr>
          <w:delText xml:space="preserve">after 96 hours post-deployment for non-EDS (Extended Deployment System) data sondes may be problematic due to fouling which forms on the DO probe membrane during some deployments (Wenner et al. 2001).  </w:delText>
        </w:r>
        <w:r w:rsidDel="00EA221D">
          <w:rPr>
            <w:rFonts w:ascii="Garamond" w:hAnsi="Garamond"/>
            <w:sz w:val="22"/>
            <w:szCs w:val="22"/>
          </w:rPr>
          <w:delText>Some</w:delText>
        </w:r>
        <w:r w:rsidRPr="004341A7" w:rsidDel="00EA221D">
          <w:rPr>
            <w:rFonts w:ascii="Garamond" w:hAnsi="Garamond"/>
            <w:sz w:val="22"/>
            <w:szCs w:val="22"/>
          </w:rPr>
          <w:delText xml:space="preserve"> </w:delText>
        </w:r>
        <w:r w:rsidDel="00EA221D">
          <w:rPr>
            <w:rFonts w:ascii="Garamond" w:hAnsi="Garamond"/>
            <w:sz w:val="22"/>
            <w:szCs w:val="22"/>
          </w:rPr>
          <w:delText>R</w:delText>
        </w:r>
        <w:r w:rsidRPr="004341A7" w:rsidDel="00EA221D">
          <w:rPr>
            <w:rFonts w:ascii="Garamond" w:hAnsi="Garamond"/>
            <w:sz w:val="22"/>
            <w:szCs w:val="22"/>
          </w:rPr>
          <w:delText xml:space="preserve">eserves </w:delText>
        </w:r>
        <w:r w:rsidDel="00EA221D">
          <w:rPr>
            <w:rFonts w:ascii="Garamond" w:hAnsi="Garamond"/>
            <w:sz w:val="22"/>
            <w:szCs w:val="22"/>
          </w:rPr>
          <w:delText xml:space="preserve">utilize </w:delText>
        </w:r>
        <w:r w:rsidRPr="004341A7" w:rsidDel="00EA221D">
          <w:rPr>
            <w:rFonts w:ascii="Garamond" w:hAnsi="Garamond"/>
            <w:sz w:val="22"/>
            <w:szCs w:val="22"/>
          </w:rPr>
          <w:delText xml:space="preserve">the YSI 6600 EDS data sondes, which increase DO accuracy and longevity by reducing the environmental effects of fouling.  </w:delText>
        </w:r>
        <w:r w:rsidDel="00EA221D">
          <w:rPr>
            <w:rFonts w:ascii="Garamond" w:hAnsi="Garamond"/>
            <w:sz w:val="22"/>
            <w:szCs w:val="22"/>
          </w:rPr>
          <w:delText xml:space="preserve">Optical DO probes have further improved data reliability.  </w:delText>
        </w:r>
        <w:r w:rsidRPr="004341A7" w:rsidDel="00EA221D">
          <w:rPr>
            <w:rFonts w:ascii="Garamond" w:hAnsi="Garamond"/>
            <w:sz w:val="22"/>
            <w:szCs w:val="22"/>
          </w:rPr>
          <w:delText xml:space="preserve">The user is therefore advised to consult the metadata </w:delText>
        </w:r>
        <w:r w:rsidDel="00EA221D">
          <w:rPr>
            <w:rFonts w:ascii="Garamond" w:hAnsi="Garamond"/>
            <w:sz w:val="22"/>
            <w:szCs w:val="22"/>
          </w:rPr>
          <w:delText xml:space="preserve">for sensor type information </w:delText>
        </w:r>
        <w:r w:rsidRPr="004341A7" w:rsidDel="00EA221D">
          <w:rPr>
            <w:rFonts w:ascii="Garamond" w:hAnsi="Garamond"/>
            <w:sz w:val="22"/>
            <w:szCs w:val="22"/>
          </w:rPr>
          <w:delText xml:space="preserve">and to exercise caution when utilizing </w:delText>
        </w:r>
        <w:r w:rsidDel="00EA221D">
          <w:rPr>
            <w:rFonts w:ascii="Garamond" w:hAnsi="Garamond"/>
            <w:sz w:val="22"/>
            <w:szCs w:val="22"/>
          </w:rPr>
          <w:delText xml:space="preserve">rapid pulse / Clark type sensor </w:delText>
        </w:r>
        <w:r w:rsidRPr="004341A7" w:rsidDel="00EA221D">
          <w:rPr>
            <w:rFonts w:ascii="Garamond" w:hAnsi="Garamond"/>
            <w:sz w:val="22"/>
            <w:szCs w:val="22"/>
          </w:rPr>
          <w:delText xml:space="preserve">DO data beyond the initial 96-hour time period.  </w:delText>
        </w:r>
        <w:r w:rsidDel="00EA221D">
          <w:rPr>
            <w:rFonts w:ascii="Garamond" w:hAnsi="Garamond"/>
            <w:sz w:val="22"/>
            <w:szCs w:val="22"/>
          </w:rPr>
          <w:delText>P</w:delText>
        </w:r>
        <w:r w:rsidRPr="004341A7" w:rsidDel="00EA221D">
          <w:rPr>
            <w:rFonts w:ascii="Garamond" w:hAnsi="Garamond"/>
            <w:sz w:val="22"/>
            <w:szCs w:val="22"/>
          </w:rPr>
          <w:delText xml:space="preserve">otential drift is not always problematic for some uses of the data, i.e. periodicity analysis.   It should also be noted that the amount of fouling is very site specific and that not all data are affected.  </w:delText>
        </w:r>
        <w:r w:rsidDel="00EA221D">
          <w:rPr>
            <w:rFonts w:ascii="Garamond" w:hAnsi="Garamond"/>
            <w:sz w:val="22"/>
            <w:szCs w:val="22"/>
          </w:rPr>
          <w:delText>If there are concerns about fouling impacts on DO data beyond any information documented in the metadata and/or QAQC flags/codes, please contact t</w:delText>
        </w:r>
        <w:r w:rsidRPr="004341A7" w:rsidDel="00EA221D">
          <w:rPr>
            <w:rFonts w:ascii="Garamond" w:hAnsi="Garamond"/>
            <w:sz w:val="22"/>
            <w:szCs w:val="22"/>
          </w:rPr>
          <w:delText xml:space="preserve">he Research Coordinator at the specific NERR site </w:delText>
        </w:r>
        <w:r w:rsidDel="00EA221D">
          <w:rPr>
            <w:rFonts w:ascii="Garamond" w:hAnsi="Garamond"/>
            <w:sz w:val="22"/>
            <w:szCs w:val="22"/>
          </w:rPr>
          <w:delText>regarding</w:delText>
        </w:r>
        <w:r w:rsidRPr="004341A7" w:rsidDel="00EA221D">
          <w:rPr>
            <w:rFonts w:ascii="Garamond" w:hAnsi="Garamond"/>
            <w:sz w:val="22"/>
            <w:szCs w:val="22"/>
          </w:rPr>
          <w:delText xml:space="preserve"> site and seasonal variation in fouling of the DO sensor. </w:delText>
        </w:r>
      </w:del>
    </w:p>
    <w:p w14:paraId="211AA92F" w14:textId="77777777" w:rsidR="004514AD" w:rsidRPr="004341A7" w:rsidDel="00EA221D" w:rsidRDefault="004514AD" w:rsidP="004514AD">
      <w:pPr>
        <w:ind w:left="360" w:right="900"/>
        <w:rPr>
          <w:del w:id="2332" w:author="Patrick Hagan" w:date="2019-04-30T09:04:00Z"/>
          <w:rFonts w:ascii="Garamond" w:hAnsi="Garamond"/>
          <w:sz w:val="22"/>
          <w:szCs w:val="22"/>
          <w:u w:val="single"/>
        </w:rPr>
      </w:pPr>
    </w:p>
    <w:p w14:paraId="16D9450C" w14:textId="77777777" w:rsidR="004514AD" w:rsidRPr="004341A7" w:rsidRDefault="004514AD" w:rsidP="004514AD">
      <w:pPr>
        <w:ind w:left="540" w:right="900"/>
        <w:jc w:val="both"/>
        <w:rPr>
          <w:rFonts w:ascii="Garamond" w:hAnsi="Garamond"/>
          <w:b/>
          <w:sz w:val="22"/>
          <w:szCs w:val="22"/>
        </w:rPr>
      </w:pPr>
      <w:r w:rsidRPr="004341A7">
        <w:rPr>
          <w:rFonts w:ascii="Garamond" w:hAnsi="Garamond"/>
          <w:b/>
          <w:sz w:val="22"/>
          <w:szCs w:val="22"/>
        </w:rPr>
        <w:t xml:space="preserve">Depth Qualifier: </w:t>
      </w:r>
    </w:p>
    <w:p w14:paraId="283A9016" w14:textId="77777777" w:rsidR="004514AD" w:rsidRPr="00F009DC" w:rsidRDefault="004514AD" w:rsidP="004514AD">
      <w:pPr>
        <w:ind w:left="540" w:right="900"/>
        <w:jc w:val="both"/>
        <w:rPr>
          <w:rFonts w:ascii="Garamond" w:hAnsi="Garamond"/>
          <w:sz w:val="22"/>
          <w:szCs w:val="22"/>
        </w:rPr>
      </w:pPr>
      <w:r w:rsidRPr="00F009DC">
        <w:rPr>
          <w:rFonts w:ascii="Garamond" w:hAnsi="Garamond"/>
          <w:sz w:val="22"/>
          <w:szCs w:val="22"/>
        </w:rPr>
        <w:t>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F009DC">
        <w:rPr>
          <w:rFonts w:ascii="Garamond" w:hAnsi="Garamond"/>
          <w:sz w:val="22"/>
          <w:szCs w:val="22"/>
        </w:rPr>
        <w:t>0</w:t>
      </w:r>
      <w:r w:rsidR="00595806">
        <w:rPr>
          <w:rFonts w:ascii="Garamond" w:hAnsi="Garamond"/>
          <w:sz w:val="22"/>
          <w:szCs w:val="22"/>
        </w:rPr>
        <w:t>2</w:t>
      </w:r>
      <w:r w:rsidR="00595806" w:rsidRPr="00F009DC">
        <w:rPr>
          <w:rFonts w:ascii="Garamond" w:hAnsi="Garamond"/>
          <w:sz w:val="22"/>
          <w:szCs w:val="22"/>
        </w:rPr>
        <w:t xml:space="preserve"> </w:t>
      </w:r>
      <w:r w:rsidRPr="00F009DC">
        <w:rPr>
          <w:rFonts w:ascii="Garamond" w:hAnsi="Garamond"/>
          <w:sz w:val="22"/>
          <w:szCs w:val="22"/>
        </w:rPr>
        <w:t xml:space="preserve">cm for every 1 millibar change in atmospheric </w:t>
      </w:r>
      <w:proofErr w:type="gramStart"/>
      <w:r w:rsidRPr="00F009DC">
        <w:rPr>
          <w:rFonts w:ascii="Garamond" w:hAnsi="Garamond"/>
          <w:sz w:val="22"/>
          <w:szCs w:val="22"/>
        </w:rPr>
        <w:t>pressure, and</w:t>
      </w:r>
      <w:proofErr w:type="gramEnd"/>
      <w:r w:rsidRPr="00F009DC">
        <w:rPr>
          <w:rFonts w:ascii="Garamond" w:hAnsi="Garamond"/>
          <w:sz w:val="22"/>
          <w:szCs w:val="22"/>
        </w:rPr>
        <w:t xml:space="preserve"> is eliminated for vented sensors because they are vented to the atmosphere throughout the deployment time interval.  </w:t>
      </w:r>
    </w:p>
    <w:p w14:paraId="69B674B4" w14:textId="77777777" w:rsidR="004514AD" w:rsidRPr="00F009DC" w:rsidRDefault="004514AD" w:rsidP="004514AD">
      <w:pPr>
        <w:ind w:left="540" w:right="900"/>
        <w:jc w:val="both"/>
        <w:rPr>
          <w:rFonts w:ascii="Garamond" w:hAnsi="Garamond"/>
          <w:sz w:val="22"/>
          <w:szCs w:val="22"/>
        </w:rPr>
      </w:pPr>
    </w:p>
    <w:p w14:paraId="17A81FFE" w14:textId="77777777" w:rsidR="004514AD" w:rsidRDefault="004514AD" w:rsidP="004514AD">
      <w:pPr>
        <w:ind w:left="540" w:right="900"/>
        <w:jc w:val="both"/>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w:t>
      </w:r>
      <w:r>
        <w:rPr>
          <w:rFonts w:ascii="Garamond" w:hAnsi="Garamond"/>
          <w:sz w:val="22"/>
          <w:szCs w:val="22"/>
        </w:rPr>
        <w:t>d</w:t>
      </w:r>
      <w:r w:rsidRPr="00F009DC">
        <w:rPr>
          <w:rFonts w:ascii="Garamond" w:hAnsi="Garamond"/>
          <w:sz w:val="22"/>
          <w:szCs w:val="22"/>
        </w:rPr>
        <w:t xml:space="preserve">igital </w:t>
      </w:r>
      <w:r>
        <w:rPr>
          <w:rFonts w:ascii="Garamond" w:hAnsi="Garamond"/>
          <w:sz w:val="22"/>
          <w:szCs w:val="22"/>
        </w:rPr>
        <w:t>c</w:t>
      </w:r>
      <w:r w:rsidRPr="00F009DC">
        <w:rPr>
          <w:rFonts w:ascii="Garamond" w:hAnsi="Garamond"/>
          <w:sz w:val="22"/>
          <w:szCs w:val="22"/>
        </w:rPr>
        <w:t xml:space="preserve">alibration </w:t>
      </w:r>
      <w:r>
        <w:rPr>
          <w:rFonts w:ascii="Garamond" w:hAnsi="Garamond"/>
          <w:sz w:val="22"/>
          <w:szCs w:val="22"/>
        </w:rPr>
        <w:t>l</w:t>
      </w:r>
      <w:r w:rsidRPr="00F009DC">
        <w:rPr>
          <w:rFonts w:ascii="Garamond" w:hAnsi="Garamond"/>
          <w:sz w:val="22"/>
          <w:szCs w:val="22"/>
        </w:rPr>
        <w:t>og.  This offset procedure standardizes each depth calibration for the entire NERR System.  If accurate atmospheric pressure data are available, non-vented sensor depth measurements at any NERR can be corrected.</w:t>
      </w:r>
    </w:p>
    <w:p w14:paraId="27E01DC1" w14:textId="77777777" w:rsidR="004514AD" w:rsidRDefault="004514AD" w:rsidP="004514AD">
      <w:pPr>
        <w:ind w:left="540" w:right="900"/>
        <w:jc w:val="both"/>
        <w:rPr>
          <w:rFonts w:ascii="Garamond" w:hAnsi="Garamond"/>
          <w:sz w:val="22"/>
          <w:szCs w:val="22"/>
        </w:rPr>
      </w:pPr>
    </w:p>
    <w:p w14:paraId="5BE23DB8" w14:textId="77777777" w:rsidR="00957188" w:rsidRDefault="004514AD" w:rsidP="004514AD">
      <w:pPr>
        <w:ind w:left="540" w:right="900"/>
        <w:jc w:val="both"/>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proofErr w:type="gramStart"/>
      <w:r>
        <w:rPr>
          <w:rFonts w:ascii="Garamond" w:hAnsi="Garamond"/>
          <w:sz w:val="22"/>
          <w:szCs w:val="22"/>
        </w:rPr>
        <w:t>cLevel</w:t>
      </w:r>
      <w:proofErr w:type="spellEnd"/>
      <w:r>
        <w:rPr>
          <w:rFonts w:ascii="Garamond" w:hAnsi="Garamond"/>
          <w:sz w:val="22"/>
          <w:szCs w:val="22"/>
        </w:rPr>
        <w:t>, and</w:t>
      </w:r>
      <w:proofErr w:type="gramEnd"/>
      <w:r>
        <w:rPr>
          <w:rFonts w:ascii="Garamond" w:hAnsi="Garamond"/>
          <w:sz w:val="22"/>
          <w:szCs w:val="22"/>
        </w:rPr>
        <w:t xml:space="preserve"> are assigned QAQC flags and codes based on QAQC protocols.  </w:t>
      </w:r>
      <w:r w:rsidR="00957188">
        <w:rPr>
          <w:rFonts w:ascii="Garamond" w:hAnsi="Garamond"/>
          <w:sz w:val="22"/>
          <w:szCs w:val="22"/>
        </w:rPr>
        <w:t xml:space="preserve">Please see sections 11 and 12 for QAQC flag and code definitions.  </w:t>
      </w:r>
    </w:p>
    <w:p w14:paraId="11669610" w14:textId="77777777" w:rsidR="00957188" w:rsidRDefault="00957188" w:rsidP="004514AD">
      <w:pPr>
        <w:ind w:left="540" w:right="900"/>
        <w:jc w:val="both"/>
        <w:rPr>
          <w:rFonts w:ascii="Garamond" w:hAnsi="Garamond"/>
          <w:sz w:val="22"/>
          <w:szCs w:val="22"/>
        </w:rPr>
      </w:pPr>
    </w:p>
    <w:p w14:paraId="27978B9A" w14:textId="77777777" w:rsidR="00957188" w:rsidRDefault="00A23FA7" w:rsidP="004514AD">
      <w:pPr>
        <w:ind w:left="540" w:right="900"/>
        <w:jc w:val="both"/>
        <w:rPr>
          <w:rFonts w:ascii="Garamond" w:hAnsi="Garamond"/>
          <w:sz w:val="22"/>
          <w:szCs w:val="22"/>
        </w:rPr>
      </w:pPr>
      <w:r w:rsidRPr="001E5567">
        <w:rPr>
          <w:rFonts w:ascii="Garamond" w:hAnsi="Garamond"/>
          <w:b/>
          <w:sz w:val="22"/>
          <w:szCs w:val="22"/>
        </w:rPr>
        <w:t xml:space="preserve">NOTE:  older depth data cannot be corrected without verifying that the depth offset was </w:t>
      </w:r>
      <w:r>
        <w:rPr>
          <w:rFonts w:ascii="Garamond" w:hAnsi="Garamond"/>
          <w:b/>
          <w:sz w:val="22"/>
          <w:szCs w:val="22"/>
        </w:rPr>
        <w:t>in place</w:t>
      </w:r>
      <w:r w:rsidRPr="001E5567">
        <w:rPr>
          <w:rFonts w:ascii="Garamond" w:hAnsi="Garamond"/>
          <w:b/>
          <w:sz w:val="22"/>
          <w:szCs w:val="22"/>
        </w:rPr>
        <w:t xml:space="preserve"> and whether a vented or non-vented depth sensor was in use.  </w:t>
      </w:r>
      <w:r>
        <w:rPr>
          <w:rFonts w:ascii="Garamond" w:hAnsi="Garamond"/>
          <w:b/>
          <w:sz w:val="22"/>
          <w:szCs w:val="22"/>
        </w:rPr>
        <w:t>No SWMP d</w:t>
      </w:r>
      <w:r w:rsidRPr="001E5567">
        <w:rPr>
          <w:rFonts w:ascii="Garamond" w:hAnsi="Garamond"/>
          <w:b/>
          <w:sz w:val="22"/>
          <w:szCs w:val="22"/>
        </w:rPr>
        <w:t xml:space="preserve">ata prior to 2006 </w:t>
      </w:r>
      <w:r>
        <w:rPr>
          <w:rFonts w:ascii="Garamond" w:hAnsi="Garamond"/>
          <w:b/>
          <w:sz w:val="22"/>
          <w:szCs w:val="22"/>
        </w:rPr>
        <w:t>can</w:t>
      </w:r>
      <w:r w:rsidRPr="001E5567">
        <w:rPr>
          <w:rFonts w:ascii="Garamond" w:hAnsi="Garamond"/>
          <w:b/>
          <w:sz w:val="22"/>
          <w:szCs w:val="22"/>
        </w:rPr>
        <w:t xml:space="preserve"> be corrected using this method.</w:t>
      </w:r>
      <w:r>
        <w:rPr>
          <w:rFonts w:ascii="Garamond" w:hAnsi="Garamond"/>
          <w:sz w:val="22"/>
          <w:szCs w:val="22"/>
        </w:rPr>
        <w:t xml:space="preserve">  </w:t>
      </w:r>
      <w:r w:rsidR="00957188">
        <w:rPr>
          <w:rFonts w:ascii="Garamond" w:hAnsi="Garamond"/>
          <w:sz w:val="22"/>
          <w:szCs w:val="22"/>
        </w:rPr>
        <w:t>The following equation is used for corrected depth/level data provided by the CDMO beginning in 2010:</w:t>
      </w:r>
    </w:p>
    <w:p w14:paraId="7BD357BA" w14:textId="77777777" w:rsidR="004514AD" w:rsidRDefault="00957188" w:rsidP="004514AD">
      <w:pPr>
        <w:ind w:left="540" w:right="900"/>
        <w:jc w:val="both"/>
        <w:rPr>
          <w:rFonts w:ascii="Garamond" w:hAnsi="Garamond"/>
          <w:sz w:val="22"/>
          <w:szCs w:val="22"/>
        </w:rPr>
      </w:pPr>
      <w:r w:rsidRPr="00001317">
        <w:rPr>
          <w:rFonts w:ascii="Garamond" w:hAnsi="Garamond"/>
          <w:sz w:val="22"/>
          <w:szCs w:val="22"/>
        </w:rPr>
        <w:t>((1013-</w:t>
      </w:r>
      <w:proofErr w:type="gramStart"/>
      <w:r>
        <w:rPr>
          <w:rFonts w:ascii="Garamond" w:hAnsi="Garamond"/>
          <w:sz w:val="22"/>
          <w:szCs w:val="22"/>
        </w:rPr>
        <w:t>BP</w:t>
      </w:r>
      <w:r w:rsidRPr="00001317">
        <w:rPr>
          <w:rFonts w:ascii="Garamond" w:hAnsi="Garamond"/>
          <w:sz w:val="22"/>
          <w:szCs w:val="22"/>
        </w:rPr>
        <w:t>)*</w:t>
      </w:r>
      <w:proofErr w:type="gramEnd"/>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w:t>
      </w:r>
      <w:proofErr w:type="spellStart"/>
      <w:r w:rsidRPr="00001317">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14:paraId="75D97107" w14:textId="77777777" w:rsidR="004514AD" w:rsidRDefault="004514AD" w:rsidP="004514AD">
      <w:pPr>
        <w:ind w:left="540" w:right="900"/>
        <w:jc w:val="both"/>
        <w:rPr>
          <w:rFonts w:ascii="Garamond" w:hAnsi="Garamond"/>
          <w:sz w:val="22"/>
          <w:szCs w:val="22"/>
        </w:rPr>
      </w:pPr>
    </w:p>
    <w:p w14:paraId="31D2207D" w14:textId="77777777" w:rsidR="004514AD" w:rsidRPr="006224B0" w:rsidRDefault="004514AD" w:rsidP="004514AD">
      <w:pPr>
        <w:ind w:left="540" w:right="900"/>
        <w:jc w:val="both"/>
        <w:rPr>
          <w:rFonts w:ascii="Garamond" w:hAnsi="Garamond"/>
          <w:b/>
          <w:sz w:val="22"/>
          <w:szCs w:val="22"/>
        </w:rPr>
      </w:pPr>
      <w:r w:rsidRPr="006224B0">
        <w:rPr>
          <w:rFonts w:ascii="Garamond" w:hAnsi="Garamond"/>
          <w:b/>
          <w:sz w:val="22"/>
          <w:szCs w:val="22"/>
        </w:rPr>
        <w:t xml:space="preserve">Salinity </w:t>
      </w:r>
      <w:r>
        <w:rPr>
          <w:rFonts w:ascii="Garamond" w:hAnsi="Garamond"/>
          <w:b/>
          <w:sz w:val="22"/>
          <w:szCs w:val="22"/>
        </w:rPr>
        <w:t xml:space="preserve">Units </w:t>
      </w:r>
      <w:r w:rsidRPr="006224B0">
        <w:rPr>
          <w:rFonts w:ascii="Garamond" w:hAnsi="Garamond"/>
          <w:b/>
          <w:sz w:val="22"/>
          <w:szCs w:val="22"/>
        </w:rPr>
        <w:t>Qualifier:</w:t>
      </w:r>
    </w:p>
    <w:p w14:paraId="65353A7E" w14:textId="77777777" w:rsidR="004514AD" w:rsidRDefault="004514AD" w:rsidP="004514AD">
      <w:pPr>
        <w:ind w:left="540" w:right="900"/>
        <w:jc w:val="both"/>
        <w:rPr>
          <w:rFonts w:ascii="Garamond" w:hAnsi="Garamond"/>
          <w:sz w:val="22"/>
          <w:szCs w:val="22"/>
        </w:rPr>
      </w:pPr>
    </w:p>
    <w:p w14:paraId="4611E0DE" w14:textId="77777777" w:rsidR="004514AD" w:rsidRDefault="004514AD" w:rsidP="004514AD">
      <w:pPr>
        <w:ind w:left="540" w:right="900"/>
        <w:jc w:val="both"/>
        <w:rPr>
          <w:rFonts w:ascii="Garamond" w:hAnsi="Garamond"/>
          <w:sz w:val="22"/>
          <w:szCs w:val="22"/>
        </w:rPr>
      </w:pPr>
      <w:r>
        <w:rPr>
          <w:rFonts w:ascii="Garamond" w:hAnsi="Garamond"/>
          <w:sz w:val="22"/>
          <w:szCs w:val="22"/>
        </w:rPr>
        <w:t>In 2013, EXO sondes were approved for SWMP use and began to be utilized by Reserves. While the 6600 series sondes report salinity in parts per thousand (ppt) units, the EXO sondes report practical salinity units (</w:t>
      </w:r>
      <w:proofErr w:type="spellStart"/>
      <w:r>
        <w:rPr>
          <w:rFonts w:ascii="Garamond" w:hAnsi="Garamond"/>
          <w:sz w:val="22"/>
          <w:szCs w:val="22"/>
        </w:rPr>
        <w:t>psu</w:t>
      </w:r>
      <w:proofErr w:type="spellEnd"/>
      <w:r>
        <w:rPr>
          <w:rFonts w:ascii="Garamond" w:hAnsi="Garamond"/>
          <w:sz w:val="22"/>
          <w:szCs w:val="22"/>
        </w:rPr>
        <w:t xml:space="preserve">). These units are essentially the same and for SWMP purposes are understood to </w:t>
      </w:r>
      <w:r>
        <w:rPr>
          <w:rFonts w:ascii="Garamond" w:hAnsi="Garamond"/>
          <w:sz w:val="22"/>
          <w:szCs w:val="22"/>
        </w:rPr>
        <w:lastRenderedPageBreak/>
        <w:t xml:space="preserve">be equivalent, however </w:t>
      </w:r>
      <w:proofErr w:type="spellStart"/>
      <w:r>
        <w:rPr>
          <w:rFonts w:ascii="Garamond" w:hAnsi="Garamond"/>
          <w:sz w:val="22"/>
          <w:szCs w:val="22"/>
        </w:rPr>
        <w:t>psu</w:t>
      </w:r>
      <w:proofErr w:type="spellEnd"/>
      <w:r>
        <w:rPr>
          <w:rFonts w:ascii="Garamond" w:hAnsi="Garamond"/>
          <w:sz w:val="22"/>
          <w:szCs w:val="22"/>
        </w:rPr>
        <w:t xml:space="preserve"> is considered the more appropriate designation. Moving forward the NERR System will assign </w:t>
      </w:r>
      <w:proofErr w:type="spellStart"/>
      <w:r>
        <w:rPr>
          <w:rFonts w:ascii="Garamond" w:hAnsi="Garamond"/>
          <w:sz w:val="22"/>
          <w:szCs w:val="22"/>
        </w:rPr>
        <w:t>psu</w:t>
      </w:r>
      <w:proofErr w:type="spellEnd"/>
      <w:r>
        <w:rPr>
          <w:rFonts w:ascii="Garamond" w:hAnsi="Garamond"/>
          <w:sz w:val="22"/>
          <w:szCs w:val="22"/>
        </w:rPr>
        <w:t xml:space="preserve"> salinity units for all data regardless of sonde type. </w:t>
      </w:r>
    </w:p>
    <w:p w14:paraId="36EC9079" w14:textId="77777777" w:rsidR="004514AD" w:rsidRDefault="004514AD" w:rsidP="004514AD">
      <w:pPr>
        <w:ind w:left="540" w:right="900"/>
        <w:jc w:val="both"/>
        <w:rPr>
          <w:rFonts w:ascii="Garamond" w:hAnsi="Garamond"/>
          <w:sz w:val="22"/>
          <w:szCs w:val="22"/>
        </w:rPr>
      </w:pPr>
    </w:p>
    <w:p w14:paraId="2C6F340C" w14:textId="77777777" w:rsidR="004514AD" w:rsidRDefault="004514AD" w:rsidP="004514AD">
      <w:pPr>
        <w:ind w:left="540" w:right="900"/>
        <w:jc w:val="both"/>
        <w:rPr>
          <w:rFonts w:ascii="Garamond" w:hAnsi="Garamond"/>
          <w:b/>
          <w:sz w:val="22"/>
          <w:szCs w:val="22"/>
        </w:rPr>
      </w:pPr>
      <w:r w:rsidRPr="006224B0">
        <w:rPr>
          <w:rFonts w:ascii="Garamond" w:hAnsi="Garamond"/>
          <w:b/>
          <w:sz w:val="22"/>
          <w:szCs w:val="22"/>
        </w:rPr>
        <w:t>Turbidity Qualifier:</w:t>
      </w:r>
    </w:p>
    <w:p w14:paraId="412C6BC7" w14:textId="77777777" w:rsidR="004514AD" w:rsidRDefault="004514AD" w:rsidP="004514AD">
      <w:pPr>
        <w:ind w:left="540" w:right="900"/>
        <w:jc w:val="both"/>
        <w:rPr>
          <w:rFonts w:ascii="Garamond" w:hAnsi="Garamond"/>
          <w:b/>
          <w:sz w:val="22"/>
          <w:szCs w:val="22"/>
        </w:rPr>
      </w:pPr>
    </w:p>
    <w:p w14:paraId="602F8CB4" w14:textId="77777777" w:rsidR="004514AD" w:rsidRDefault="004514AD" w:rsidP="004514AD">
      <w:pPr>
        <w:ind w:left="540" w:right="900"/>
        <w:jc w:val="both"/>
        <w:rPr>
          <w:rFonts w:ascii="Garamond" w:hAnsi="Garamond"/>
          <w:sz w:val="22"/>
          <w:szCs w:val="22"/>
        </w:rPr>
      </w:pPr>
      <w:r>
        <w:rPr>
          <w:rFonts w:ascii="Garamond" w:hAnsi="Garamond"/>
          <w:sz w:val="22"/>
          <w:szCs w:val="22"/>
        </w:rPr>
        <w:t xml:space="preserve">In 2013, EXO sondes were approved for SWMP use and began to be utilized by Reserves. While the 6600 series sondes report turbidity in </w:t>
      </w:r>
      <w:r w:rsidRPr="00286A59">
        <w:rPr>
          <w:rFonts w:ascii="Garamond" w:hAnsi="Garamond"/>
          <w:sz w:val="22"/>
          <w:szCs w:val="22"/>
        </w:rPr>
        <w:t>nephelometric turbidity units (NTU)</w:t>
      </w:r>
      <w:r>
        <w:rPr>
          <w:rFonts w:ascii="Garamond" w:hAnsi="Garamond"/>
          <w:sz w:val="22"/>
          <w:szCs w:val="22"/>
        </w:rPr>
        <w:t xml:space="preserve">, the EXO sondes use </w:t>
      </w:r>
      <w:proofErr w:type="spellStart"/>
      <w:r w:rsidRPr="00082FCB">
        <w:rPr>
          <w:rFonts w:ascii="Garamond" w:hAnsi="Garamond"/>
          <w:sz w:val="22"/>
          <w:szCs w:val="22"/>
        </w:rPr>
        <w:t>formazin</w:t>
      </w:r>
      <w:proofErr w:type="spellEnd"/>
      <w:r w:rsidRPr="00082FCB">
        <w:rPr>
          <w:rFonts w:ascii="Garamond" w:hAnsi="Garamond"/>
          <w:sz w:val="22"/>
          <w:szCs w:val="22"/>
        </w:rPr>
        <w:t xml:space="preserve"> nephelometric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1B35C64F" w14:textId="77777777" w:rsidR="00D6696C" w:rsidRDefault="00D6696C" w:rsidP="005014B0">
      <w:pPr>
        <w:ind w:left="540" w:right="900"/>
        <w:jc w:val="both"/>
        <w:rPr>
          <w:rFonts w:ascii="Garamond" w:hAnsi="Garamond"/>
          <w:sz w:val="22"/>
          <w:szCs w:val="22"/>
        </w:rPr>
      </w:pPr>
    </w:p>
    <w:p w14:paraId="79059445" w14:textId="77777777" w:rsidR="008E05B9" w:rsidRPr="000832B8" w:rsidRDefault="008E05B9" w:rsidP="008E05B9">
      <w:pPr>
        <w:ind w:firstLine="540"/>
        <w:rPr>
          <w:rFonts w:ascii="Garamond" w:hAnsi="Garamond"/>
          <w:sz w:val="22"/>
          <w:szCs w:val="22"/>
        </w:rPr>
      </w:pPr>
      <w:r w:rsidRPr="000832B8">
        <w:rPr>
          <w:rStyle w:val="Strong"/>
          <w:rFonts w:ascii="Garamond" w:hAnsi="Garamond"/>
          <w:sz w:val="22"/>
          <w:szCs w:val="22"/>
        </w:rPr>
        <w:t>Chlorophyll Fluorescence Disclaimer:</w:t>
      </w:r>
      <w:r w:rsidRPr="000832B8">
        <w:rPr>
          <w:rFonts w:ascii="Garamond" w:hAnsi="Garamond"/>
          <w:sz w:val="22"/>
          <w:szCs w:val="22"/>
        </w:rPr>
        <w:br/>
      </w:r>
    </w:p>
    <w:p w14:paraId="66161785" w14:textId="77777777" w:rsidR="008E05B9" w:rsidRPr="000832B8" w:rsidRDefault="008E05B9" w:rsidP="008E05B9">
      <w:pPr>
        <w:ind w:left="540"/>
        <w:rPr>
          <w:rFonts w:ascii="Garamond" w:hAnsi="Garamond"/>
          <w:color w:val="1F497D"/>
          <w:sz w:val="22"/>
          <w:szCs w:val="22"/>
        </w:rPr>
      </w:pPr>
      <w:r w:rsidRPr="000832B8">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78913E47" w14:textId="77777777" w:rsidR="008E05B9" w:rsidRPr="004341A7" w:rsidRDefault="008E05B9" w:rsidP="005014B0">
      <w:pPr>
        <w:ind w:left="540" w:right="900"/>
        <w:jc w:val="both"/>
        <w:rPr>
          <w:rFonts w:ascii="Garamond" w:hAnsi="Garamond"/>
          <w:sz w:val="22"/>
          <w:szCs w:val="22"/>
        </w:rPr>
      </w:pPr>
    </w:p>
    <w:p w14:paraId="770F1862" w14:textId="77777777" w:rsidR="008371EB" w:rsidRDefault="00B4483D" w:rsidP="00F8159F">
      <w:pPr>
        <w:pStyle w:val="HTMLPreformatted"/>
        <w:rPr>
          <w:ins w:id="2333" w:author="Patrick Hagan" w:date="2019-04-30T09:09:00Z"/>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19276BB4" w14:textId="77777777" w:rsidR="009C14A9" w:rsidRDefault="009C14A9" w:rsidP="00F8159F">
      <w:pPr>
        <w:pStyle w:val="HTMLPreformatted"/>
        <w:rPr>
          <w:rFonts w:ascii="Garamond" w:hAnsi="Garamond" w:cs="Times New Roman"/>
          <w:b/>
          <w:bCs/>
          <w:sz w:val="22"/>
          <w:szCs w:val="22"/>
        </w:rPr>
      </w:pPr>
    </w:p>
    <w:p w14:paraId="185B94DC" w14:textId="77777777" w:rsidR="009C14A9" w:rsidRPr="005B57A3" w:rsidRDefault="009C14A9" w:rsidP="009C14A9">
      <w:pPr>
        <w:pStyle w:val="HTMLPreformatted"/>
        <w:rPr>
          <w:ins w:id="2334" w:author="Patrick Hagan" w:date="2019-04-30T09:09:00Z"/>
          <w:rFonts w:ascii="Garamond" w:eastAsia="MS Mincho" w:hAnsi="Garamond"/>
          <w:sz w:val="22"/>
          <w:szCs w:val="22"/>
        </w:rPr>
      </w:pPr>
      <w:ins w:id="2335" w:author="Patrick Hagan" w:date="2019-04-30T09:09:00Z">
        <w:r w:rsidRPr="005B57A3">
          <w:rPr>
            <w:rFonts w:ascii="Garamond" w:hAnsi="Garamond" w:cs="Times New Roman"/>
            <w:b/>
            <w:bCs/>
            <w:sz w:val="22"/>
            <w:szCs w:val="22"/>
          </w:rPr>
          <w:t>S</w:t>
        </w:r>
        <w:r w:rsidRPr="005B57A3">
          <w:rPr>
            <w:rFonts w:ascii="Garamond" w:eastAsia="MS Mincho" w:hAnsi="Garamond"/>
            <w:sz w:val="22"/>
            <w:szCs w:val="22"/>
          </w:rPr>
          <w:t>ampling station:</w:t>
        </w:r>
        <w:r w:rsidRPr="005B57A3">
          <w:rPr>
            <w:rFonts w:ascii="Garamond" w:eastAsia="MS Mincho" w:hAnsi="Garamond"/>
            <w:sz w:val="22"/>
            <w:szCs w:val="22"/>
          </w:rPr>
          <w:tab/>
        </w:r>
        <w:r w:rsidRPr="005B57A3">
          <w:rPr>
            <w:rFonts w:ascii="Garamond" w:eastAsia="MS Mincho" w:hAnsi="Garamond"/>
            <w:sz w:val="22"/>
            <w:szCs w:val="22"/>
          </w:rPr>
          <w:tab/>
          <w:t>Sampling site code:</w:t>
        </w:r>
        <w:r w:rsidRPr="005B57A3">
          <w:rPr>
            <w:rFonts w:ascii="Garamond" w:eastAsia="MS Mincho" w:hAnsi="Garamond"/>
            <w:sz w:val="22"/>
            <w:szCs w:val="22"/>
          </w:rPr>
          <w:tab/>
          <w:t xml:space="preserve">        Station code:</w:t>
        </w:r>
      </w:ins>
    </w:p>
    <w:p w14:paraId="0C6A85CE" w14:textId="77777777" w:rsidR="009C14A9" w:rsidRPr="005B57A3" w:rsidRDefault="009C14A9" w:rsidP="009C14A9">
      <w:pPr>
        <w:ind w:left="360"/>
        <w:rPr>
          <w:ins w:id="2336" w:author="Patrick Hagan" w:date="2019-04-30T09:09:00Z"/>
          <w:rFonts w:ascii="Garamond" w:eastAsia="MS Mincho" w:hAnsi="Garamond"/>
          <w:sz w:val="22"/>
          <w:szCs w:val="22"/>
        </w:rPr>
      </w:pPr>
    </w:p>
    <w:p w14:paraId="6D9BE70E" w14:textId="77777777" w:rsidR="009C14A9" w:rsidRPr="005B57A3" w:rsidRDefault="009C14A9" w:rsidP="009C14A9">
      <w:pPr>
        <w:ind w:left="360"/>
        <w:rPr>
          <w:ins w:id="2337" w:author="Patrick Hagan" w:date="2019-04-30T09:09:00Z"/>
          <w:rFonts w:ascii="Garamond" w:eastAsia="MS Mincho" w:hAnsi="Garamond" w:cs="Courier New"/>
          <w:sz w:val="22"/>
          <w:szCs w:val="22"/>
        </w:rPr>
      </w:pPr>
      <w:ins w:id="2338" w:author="Patrick Hagan" w:date="2019-04-30T09:09:00Z">
        <w:r w:rsidRPr="005B57A3">
          <w:rPr>
            <w:rFonts w:ascii="Garamond" w:eastAsia="MS Mincho" w:hAnsi="Garamond" w:cs="Courier New"/>
            <w:sz w:val="22"/>
            <w:szCs w:val="22"/>
          </w:rPr>
          <w:t>Cabretta Creek</w:t>
        </w:r>
        <w:r w:rsidRPr="005B57A3">
          <w:rPr>
            <w:rFonts w:ascii="Garamond" w:eastAsia="MS Mincho" w:hAnsi="Garamond" w:cs="Courier New"/>
            <w:sz w:val="22"/>
            <w:szCs w:val="22"/>
          </w:rPr>
          <w:tab/>
        </w:r>
        <w:r w:rsidRPr="005B57A3">
          <w:rPr>
            <w:rFonts w:ascii="Garamond" w:eastAsia="MS Mincho" w:hAnsi="Garamond" w:cs="Courier New"/>
            <w:sz w:val="22"/>
            <w:szCs w:val="22"/>
          </w:rPr>
          <w:tab/>
          <w:t>CA</w:t>
        </w:r>
        <w:r w:rsidRPr="005B57A3">
          <w:rPr>
            <w:rFonts w:ascii="Garamond" w:eastAsia="MS Mincho" w:hAnsi="Garamond" w:cs="Courier New"/>
            <w:sz w:val="22"/>
            <w:szCs w:val="22"/>
          </w:rPr>
          <w:tab/>
        </w:r>
        <w:r w:rsidRPr="005B57A3">
          <w:rPr>
            <w:rFonts w:ascii="Garamond" w:eastAsia="MS Mincho" w:hAnsi="Garamond" w:cs="Courier New"/>
            <w:sz w:val="22"/>
            <w:szCs w:val="22"/>
          </w:rPr>
          <w:tab/>
        </w:r>
        <w:r w:rsidRPr="005B57A3">
          <w:rPr>
            <w:rFonts w:ascii="Garamond" w:eastAsia="MS Mincho" w:hAnsi="Garamond" w:cs="Courier New"/>
            <w:sz w:val="22"/>
            <w:szCs w:val="22"/>
          </w:rPr>
          <w:tab/>
        </w:r>
        <w:proofErr w:type="spellStart"/>
        <w:r w:rsidRPr="005B57A3">
          <w:rPr>
            <w:rFonts w:ascii="Garamond" w:eastAsia="MS Mincho" w:hAnsi="Garamond" w:cs="Courier New"/>
            <w:sz w:val="22"/>
            <w:szCs w:val="22"/>
          </w:rPr>
          <w:t>sapcawq</w:t>
        </w:r>
        <w:proofErr w:type="spellEnd"/>
      </w:ins>
    </w:p>
    <w:p w14:paraId="10FBFF45" w14:textId="77777777" w:rsidR="009C14A9" w:rsidRPr="005B57A3" w:rsidRDefault="009C14A9" w:rsidP="009C14A9">
      <w:pPr>
        <w:ind w:left="360"/>
        <w:rPr>
          <w:ins w:id="2339" w:author="Patrick Hagan" w:date="2019-04-30T09:09:00Z"/>
          <w:rFonts w:ascii="Garamond" w:eastAsia="MS Mincho" w:hAnsi="Garamond" w:cs="Courier New"/>
          <w:sz w:val="22"/>
          <w:szCs w:val="22"/>
        </w:rPr>
      </w:pPr>
      <w:ins w:id="2340" w:author="Patrick Hagan" w:date="2019-04-30T09:09:00Z">
        <w:r w:rsidRPr="005B57A3">
          <w:rPr>
            <w:rFonts w:ascii="Garamond" w:eastAsia="MS Mincho" w:hAnsi="Garamond" w:cs="Courier New"/>
            <w:sz w:val="22"/>
            <w:szCs w:val="22"/>
          </w:rPr>
          <w:t>Dean Creek</w:t>
        </w:r>
        <w:r w:rsidRPr="005B57A3">
          <w:rPr>
            <w:rFonts w:ascii="Garamond" w:eastAsia="MS Mincho" w:hAnsi="Garamond" w:cs="Courier New"/>
            <w:sz w:val="22"/>
            <w:szCs w:val="22"/>
          </w:rPr>
          <w:tab/>
        </w:r>
        <w:r w:rsidRPr="005B57A3">
          <w:rPr>
            <w:rFonts w:ascii="Garamond" w:eastAsia="MS Mincho" w:hAnsi="Garamond" w:cs="Courier New"/>
            <w:sz w:val="22"/>
            <w:szCs w:val="22"/>
          </w:rPr>
          <w:tab/>
        </w:r>
        <w:r w:rsidRPr="005B57A3">
          <w:rPr>
            <w:rFonts w:ascii="Garamond" w:eastAsia="MS Mincho" w:hAnsi="Garamond" w:cs="Courier New"/>
            <w:sz w:val="22"/>
            <w:szCs w:val="22"/>
          </w:rPr>
          <w:tab/>
          <w:t>DC</w:t>
        </w:r>
        <w:r w:rsidRPr="005B57A3">
          <w:rPr>
            <w:rFonts w:ascii="Garamond" w:eastAsia="MS Mincho" w:hAnsi="Garamond" w:cs="Courier New"/>
            <w:sz w:val="22"/>
            <w:szCs w:val="22"/>
          </w:rPr>
          <w:tab/>
        </w:r>
        <w:r w:rsidRPr="005B57A3">
          <w:rPr>
            <w:rFonts w:ascii="Garamond" w:eastAsia="MS Mincho" w:hAnsi="Garamond" w:cs="Courier New"/>
            <w:sz w:val="22"/>
            <w:szCs w:val="22"/>
          </w:rPr>
          <w:tab/>
        </w:r>
        <w:r w:rsidRPr="005B57A3">
          <w:rPr>
            <w:rFonts w:ascii="Garamond" w:eastAsia="MS Mincho" w:hAnsi="Garamond" w:cs="Courier New"/>
            <w:sz w:val="22"/>
            <w:szCs w:val="22"/>
          </w:rPr>
          <w:tab/>
        </w:r>
        <w:proofErr w:type="spellStart"/>
        <w:r w:rsidRPr="005B57A3">
          <w:rPr>
            <w:rFonts w:ascii="Garamond" w:eastAsia="MS Mincho" w:hAnsi="Garamond" w:cs="Courier New"/>
            <w:sz w:val="22"/>
            <w:szCs w:val="22"/>
          </w:rPr>
          <w:t>sapdcwq</w:t>
        </w:r>
        <w:proofErr w:type="spellEnd"/>
        <w:r w:rsidRPr="005B57A3">
          <w:rPr>
            <w:rFonts w:ascii="Garamond" w:eastAsia="MS Mincho" w:hAnsi="Garamond" w:cs="Courier New"/>
            <w:sz w:val="22"/>
            <w:szCs w:val="22"/>
          </w:rPr>
          <w:t xml:space="preserve">   </w:t>
        </w:r>
      </w:ins>
    </w:p>
    <w:p w14:paraId="2E7CC539" w14:textId="77777777" w:rsidR="009C14A9" w:rsidRPr="005B57A3" w:rsidRDefault="009C14A9" w:rsidP="009C14A9">
      <w:pPr>
        <w:ind w:left="360"/>
        <w:rPr>
          <w:ins w:id="2341" w:author="Patrick Hagan" w:date="2019-04-30T09:09:00Z"/>
          <w:rFonts w:ascii="Garamond" w:eastAsia="MS Mincho" w:hAnsi="Garamond" w:cs="Courier New"/>
          <w:sz w:val="22"/>
          <w:szCs w:val="22"/>
        </w:rPr>
      </w:pPr>
      <w:ins w:id="2342" w:author="Patrick Hagan" w:date="2019-04-30T09:09:00Z">
        <w:r w:rsidRPr="005B57A3">
          <w:rPr>
            <w:rFonts w:ascii="Garamond" w:eastAsia="MS Mincho" w:hAnsi="Garamond" w:cs="Courier New"/>
            <w:sz w:val="22"/>
            <w:szCs w:val="22"/>
          </w:rPr>
          <w:t>Hunt Dock</w:t>
        </w:r>
        <w:r w:rsidRPr="005B57A3">
          <w:rPr>
            <w:rFonts w:ascii="Garamond" w:eastAsia="MS Mincho" w:hAnsi="Garamond" w:cs="Courier New"/>
            <w:sz w:val="22"/>
            <w:szCs w:val="22"/>
          </w:rPr>
          <w:tab/>
        </w:r>
        <w:r w:rsidRPr="005B57A3">
          <w:rPr>
            <w:rFonts w:ascii="Garamond" w:eastAsia="MS Mincho" w:hAnsi="Garamond" w:cs="Courier New"/>
            <w:sz w:val="22"/>
            <w:szCs w:val="22"/>
          </w:rPr>
          <w:tab/>
        </w:r>
        <w:r w:rsidRPr="005B57A3">
          <w:rPr>
            <w:rFonts w:ascii="Garamond" w:eastAsia="MS Mincho" w:hAnsi="Garamond" w:cs="Courier New"/>
            <w:sz w:val="22"/>
            <w:szCs w:val="22"/>
          </w:rPr>
          <w:tab/>
          <w:t>HD</w:t>
        </w:r>
        <w:r w:rsidRPr="005B57A3">
          <w:rPr>
            <w:rFonts w:ascii="Garamond" w:eastAsia="MS Mincho" w:hAnsi="Garamond" w:cs="Courier New"/>
            <w:sz w:val="22"/>
            <w:szCs w:val="22"/>
          </w:rPr>
          <w:tab/>
          <w:t xml:space="preserve">      </w:t>
        </w:r>
        <w:r w:rsidRPr="005B57A3">
          <w:rPr>
            <w:rFonts w:ascii="Garamond" w:eastAsia="MS Mincho" w:hAnsi="Garamond" w:cs="Courier New"/>
            <w:sz w:val="22"/>
            <w:szCs w:val="22"/>
          </w:rPr>
          <w:tab/>
        </w:r>
        <w:r w:rsidRPr="005B57A3">
          <w:rPr>
            <w:rFonts w:ascii="Garamond" w:eastAsia="MS Mincho" w:hAnsi="Garamond" w:cs="Courier New"/>
            <w:sz w:val="22"/>
            <w:szCs w:val="22"/>
          </w:rPr>
          <w:tab/>
        </w:r>
        <w:proofErr w:type="spellStart"/>
        <w:r w:rsidRPr="005B57A3">
          <w:rPr>
            <w:rFonts w:ascii="Garamond" w:eastAsia="MS Mincho" w:hAnsi="Garamond" w:cs="Courier New"/>
            <w:sz w:val="22"/>
            <w:szCs w:val="22"/>
          </w:rPr>
          <w:t>saphdwq</w:t>
        </w:r>
        <w:proofErr w:type="spellEnd"/>
      </w:ins>
    </w:p>
    <w:p w14:paraId="03A6D64E" w14:textId="77777777" w:rsidR="009C14A9" w:rsidRPr="005B57A3" w:rsidRDefault="009C14A9" w:rsidP="009C14A9">
      <w:pPr>
        <w:ind w:left="360"/>
        <w:rPr>
          <w:ins w:id="2343" w:author="Patrick Hagan" w:date="2019-04-30T09:09:00Z"/>
          <w:rFonts w:ascii="Garamond" w:eastAsia="MS Mincho" w:hAnsi="Garamond" w:cs="Courier New"/>
          <w:sz w:val="22"/>
          <w:szCs w:val="22"/>
        </w:rPr>
      </w:pPr>
      <w:ins w:id="2344" w:author="Patrick Hagan" w:date="2019-04-30T09:09:00Z">
        <w:r w:rsidRPr="005B57A3">
          <w:rPr>
            <w:rFonts w:ascii="Garamond" w:eastAsia="MS Mincho" w:hAnsi="Garamond" w:cs="Courier New"/>
            <w:sz w:val="22"/>
            <w:szCs w:val="22"/>
          </w:rPr>
          <w:t>Lower Duplin</w:t>
        </w:r>
        <w:r w:rsidRPr="005B57A3">
          <w:rPr>
            <w:rFonts w:ascii="Garamond" w:eastAsia="MS Mincho" w:hAnsi="Garamond" w:cs="Courier New"/>
            <w:sz w:val="22"/>
            <w:szCs w:val="22"/>
          </w:rPr>
          <w:tab/>
        </w:r>
        <w:r w:rsidRPr="005B57A3">
          <w:rPr>
            <w:rFonts w:ascii="Garamond" w:eastAsia="MS Mincho" w:hAnsi="Garamond" w:cs="Courier New"/>
            <w:sz w:val="22"/>
            <w:szCs w:val="22"/>
          </w:rPr>
          <w:tab/>
          <w:t>LD</w:t>
        </w:r>
        <w:r w:rsidRPr="005B57A3">
          <w:rPr>
            <w:rFonts w:ascii="Garamond" w:eastAsia="MS Mincho" w:hAnsi="Garamond" w:cs="Courier New"/>
            <w:sz w:val="22"/>
            <w:szCs w:val="22"/>
          </w:rPr>
          <w:tab/>
        </w:r>
        <w:r w:rsidRPr="005B57A3">
          <w:rPr>
            <w:rFonts w:ascii="Garamond" w:eastAsia="MS Mincho" w:hAnsi="Garamond" w:cs="Courier New"/>
            <w:sz w:val="22"/>
            <w:szCs w:val="22"/>
          </w:rPr>
          <w:tab/>
        </w:r>
        <w:r w:rsidRPr="005B57A3">
          <w:rPr>
            <w:rFonts w:ascii="Garamond" w:eastAsia="MS Mincho" w:hAnsi="Garamond" w:cs="Courier New"/>
            <w:sz w:val="22"/>
            <w:szCs w:val="22"/>
          </w:rPr>
          <w:tab/>
        </w:r>
        <w:proofErr w:type="spellStart"/>
        <w:r w:rsidRPr="005B57A3">
          <w:rPr>
            <w:rFonts w:ascii="Garamond" w:eastAsia="MS Mincho" w:hAnsi="Garamond" w:cs="Courier New"/>
            <w:sz w:val="22"/>
            <w:szCs w:val="22"/>
          </w:rPr>
          <w:t>sapldwq</w:t>
        </w:r>
        <w:proofErr w:type="spellEnd"/>
      </w:ins>
    </w:p>
    <w:p w14:paraId="32782376" w14:textId="77777777" w:rsidR="00F8159F" w:rsidRPr="004341A7" w:rsidDel="009C14A9" w:rsidRDefault="009C14A9" w:rsidP="009C14A9">
      <w:pPr>
        <w:pStyle w:val="HTMLPreformatted"/>
        <w:rPr>
          <w:del w:id="2345" w:author="Patrick Hagan" w:date="2019-04-30T09:09:00Z"/>
          <w:rFonts w:ascii="Garamond" w:hAnsi="Garamond" w:cs="Times New Roman"/>
          <w:b/>
          <w:bCs/>
          <w:sz w:val="22"/>
          <w:szCs w:val="22"/>
        </w:rPr>
      </w:pPr>
      <w:ins w:id="2346" w:author="Patrick Hagan" w:date="2019-04-30T09:09:00Z">
        <w:r w:rsidDel="009C14A9">
          <w:rPr>
            <w:rFonts w:ascii="Garamond" w:hAnsi="Garamond"/>
            <w:sz w:val="22"/>
            <w:szCs w:val="22"/>
          </w:rPr>
          <w:t xml:space="preserve"> </w:t>
        </w:r>
      </w:ins>
      <w:del w:id="2347" w:author="Patrick Hagan" w:date="2019-04-30T09:09:00Z">
        <w:r w:rsidR="008371EB" w:rsidDel="009C14A9">
          <w:rPr>
            <w:rFonts w:ascii="Garamond" w:hAnsi="Garamond" w:cs="Times New Roman"/>
            <w:sz w:val="22"/>
            <w:szCs w:val="22"/>
          </w:rPr>
          <w:delText>[</w:delText>
        </w:r>
        <w:r w:rsidR="008371EB" w:rsidRPr="00BD482B" w:rsidDel="009C14A9">
          <w:rPr>
            <w:rFonts w:ascii="Garamond" w:hAnsi="Garamond" w:cs="Times New Roman"/>
            <w:sz w:val="22"/>
            <w:szCs w:val="22"/>
          </w:rPr>
          <w:delText>Instructions/Remove:</w:delText>
        </w:r>
        <w:r w:rsidR="008371EB" w:rsidDel="009C14A9">
          <w:rPr>
            <w:rFonts w:ascii="Garamond" w:hAnsi="Garamond" w:cs="Times New Roman"/>
            <w:sz w:val="22"/>
            <w:szCs w:val="22"/>
          </w:rPr>
          <w:delText xml:space="preserve"> </w:delText>
        </w:r>
        <w:r w:rsidR="00F8159F" w:rsidRPr="004341A7" w:rsidDel="009C14A9">
          <w:rPr>
            <w:rFonts w:ascii="Garamond" w:hAnsi="Garamond" w:cs="Times New Roman"/>
            <w:sz w:val="22"/>
            <w:szCs w:val="22"/>
          </w:rPr>
          <w:delText>List the sampling station, sampling site code, and station code used in the data.</w:delText>
        </w:r>
        <w:r w:rsidR="008371EB" w:rsidDel="009C14A9">
          <w:rPr>
            <w:rFonts w:ascii="Garamond" w:hAnsi="Garamond" w:cs="Times New Roman"/>
            <w:sz w:val="22"/>
            <w:szCs w:val="22"/>
          </w:rPr>
          <w:delText>]</w:delText>
        </w:r>
      </w:del>
    </w:p>
    <w:p w14:paraId="45F53764" w14:textId="77777777" w:rsidR="00F8159F" w:rsidRPr="004341A7" w:rsidDel="009C14A9" w:rsidRDefault="00F8159F" w:rsidP="00F8159F">
      <w:pPr>
        <w:pStyle w:val="HTMLPreformatted"/>
        <w:rPr>
          <w:del w:id="2348" w:author="Patrick Hagan" w:date="2019-04-30T09:09:00Z"/>
          <w:rFonts w:ascii="Garamond" w:hAnsi="Garamond" w:cs="Times New Roman"/>
          <w:sz w:val="22"/>
          <w:szCs w:val="22"/>
        </w:rPr>
      </w:pPr>
    </w:p>
    <w:p w14:paraId="6B5AC2C7" w14:textId="77777777" w:rsidR="00F8159F" w:rsidRPr="004341A7" w:rsidDel="009C14A9" w:rsidRDefault="00F8159F" w:rsidP="00F8159F">
      <w:pPr>
        <w:ind w:left="360"/>
        <w:rPr>
          <w:del w:id="2349" w:author="Patrick Hagan" w:date="2019-04-30T09:09:00Z"/>
          <w:rFonts w:ascii="Garamond" w:eastAsia="MS Mincho" w:hAnsi="Garamond"/>
          <w:sz w:val="22"/>
          <w:szCs w:val="22"/>
        </w:rPr>
      </w:pPr>
      <w:del w:id="2350" w:author="Patrick Hagan" w:date="2019-04-30T09:09:00Z">
        <w:r w:rsidRPr="004341A7" w:rsidDel="009C14A9">
          <w:rPr>
            <w:rFonts w:ascii="Garamond" w:eastAsia="MS Mincho" w:hAnsi="Garamond"/>
            <w:sz w:val="22"/>
            <w:szCs w:val="22"/>
          </w:rPr>
          <w:delText>Sampling station:</w:delText>
        </w:r>
        <w:r w:rsidRPr="004341A7" w:rsidDel="009C14A9">
          <w:rPr>
            <w:rFonts w:ascii="Garamond" w:eastAsia="MS Mincho" w:hAnsi="Garamond"/>
            <w:sz w:val="22"/>
            <w:szCs w:val="22"/>
          </w:rPr>
          <w:tab/>
        </w:r>
        <w:r w:rsidRPr="004341A7" w:rsidDel="009C14A9">
          <w:rPr>
            <w:rFonts w:ascii="Garamond" w:eastAsia="MS Mincho" w:hAnsi="Garamond"/>
            <w:sz w:val="22"/>
            <w:szCs w:val="22"/>
          </w:rPr>
          <w:tab/>
          <w:delText>Sampling site code:</w:delText>
        </w:r>
        <w:r w:rsidRPr="004341A7" w:rsidDel="009C14A9">
          <w:rPr>
            <w:rFonts w:ascii="Garamond" w:eastAsia="MS Mincho" w:hAnsi="Garamond"/>
            <w:sz w:val="22"/>
            <w:szCs w:val="22"/>
          </w:rPr>
          <w:tab/>
          <w:delText>Station code:</w:delText>
        </w:r>
      </w:del>
    </w:p>
    <w:p w14:paraId="13EF4920" w14:textId="77777777" w:rsidR="00F8159F" w:rsidRPr="00500399" w:rsidDel="009C14A9" w:rsidRDefault="00F8159F" w:rsidP="00F8159F">
      <w:pPr>
        <w:ind w:left="360"/>
        <w:rPr>
          <w:del w:id="2351" w:author="Patrick Hagan" w:date="2019-04-30T09:09:00Z"/>
          <w:rFonts w:ascii="Garamond" w:eastAsia="MS Mincho" w:hAnsi="Garamond"/>
          <w:sz w:val="16"/>
          <w:szCs w:val="16"/>
        </w:rPr>
      </w:pPr>
    </w:p>
    <w:p w14:paraId="5DD51BC7" w14:textId="77777777" w:rsidR="00F8159F" w:rsidRPr="004341A7" w:rsidDel="009C14A9" w:rsidRDefault="00F8159F" w:rsidP="00F8159F">
      <w:pPr>
        <w:ind w:left="360"/>
        <w:rPr>
          <w:del w:id="2352" w:author="Patrick Hagan" w:date="2019-04-30T09:09:00Z"/>
          <w:rFonts w:ascii="Garamond" w:eastAsia="MS Mincho" w:hAnsi="Garamond"/>
          <w:sz w:val="22"/>
          <w:szCs w:val="22"/>
        </w:rPr>
      </w:pPr>
      <w:del w:id="2353" w:author="Patrick Hagan" w:date="2019-04-30T09:09:00Z">
        <w:r w:rsidRPr="004341A7" w:rsidDel="009C14A9">
          <w:rPr>
            <w:rFonts w:ascii="Garamond" w:eastAsia="MS Mincho" w:hAnsi="Garamond"/>
            <w:sz w:val="22"/>
            <w:szCs w:val="22"/>
          </w:rPr>
          <w:delText>Sengstacken Arm</w:delText>
        </w:r>
        <w:r w:rsidRPr="004341A7" w:rsidDel="009C14A9">
          <w:rPr>
            <w:rFonts w:ascii="Garamond" w:eastAsia="MS Mincho" w:hAnsi="Garamond"/>
            <w:sz w:val="22"/>
            <w:szCs w:val="22"/>
          </w:rPr>
          <w:tab/>
        </w:r>
        <w:r w:rsidRPr="004341A7" w:rsidDel="009C14A9">
          <w:rPr>
            <w:rFonts w:ascii="Garamond" w:eastAsia="MS Mincho" w:hAnsi="Garamond"/>
            <w:sz w:val="22"/>
            <w:szCs w:val="22"/>
          </w:rPr>
          <w:tab/>
          <w:delText>SE</w:delText>
        </w:r>
        <w:r w:rsidRPr="004341A7" w:rsidDel="009C14A9">
          <w:rPr>
            <w:rFonts w:ascii="Garamond" w:eastAsia="MS Mincho" w:hAnsi="Garamond"/>
            <w:sz w:val="22"/>
            <w:szCs w:val="22"/>
          </w:rPr>
          <w:tab/>
        </w:r>
        <w:r w:rsidRPr="004341A7" w:rsidDel="009C14A9">
          <w:rPr>
            <w:rFonts w:ascii="Garamond" w:eastAsia="MS Mincho" w:hAnsi="Garamond"/>
            <w:sz w:val="22"/>
            <w:szCs w:val="22"/>
          </w:rPr>
          <w:tab/>
        </w:r>
        <w:r w:rsidRPr="004341A7" w:rsidDel="009C14A9">
          <w:rPr>
            <w:rFonts w:ascii="Garamond" w:eastAsia="MS Mincho" w:hAnsi="Garamond"/>
            <w:sz w:val="22"/>
            <w:szCs w:val="22"/>
          </w:rPr>
          <w:tab/>
          <w:delText>sossewq</w:delText>
        </w:r>
      </w:del>
    </w:p>
    <w:p w14:paraId="53978240" w14:textId="77777777" w:rsidR="00F8159F" w:rsidRPr="004341A7" w:rsidDel="009C14A9" w:rsidRDefault="00F8159F" w:rsidP="00F8159F">
      <w:pPr>
        <w:ind w:left="360"/>
        <w:rPr>
          <w:del w:id="2354" w:author="Patrick Hagan" w:date="2019-04-30T09:09:00Z"/>
          <w:rFonts w:ascii="Garamond" w:eastAsia="MS Mincho" w:hAnsi="Garamond"/>
          <w:sz w:val="22"/>
          <w:szCs w:val="22"/>
        </w:rPr>
      </w:pPr>
      <w:del w:id="2355" w:author="Patrick Hagan" w:date="2019-04-30T09:09:00Z">
        <w:r w:rsidRPr="004341A7" w:rsidDel="009C14A9">
          <w:rPr>
            <w:rFonts w:ascii="Garamond" w:eastAsia="MS Mincho" w:hAnsi="Garamond"/>
            <w:sz w:val="22"/>
            <w:szCs w:val="22"/>
          </w:rPr>
          <w:delText>Winchester Arm</w:delText>
        </w:r>
        <w:r w:rsidRPr="004341A7" w:rsidDel="009C14A9">
          <w:rPr>
            <w:rFonts w:ascii="Garamond" w:eastAsia="MS Mincho" w:hAnsi="Garamond"/>
            <w:sz w:val="22"/>
            <w:szCs w:val="22"/>
          </w:rPr>
          <w:tab/>
        </w:r>
        <w:r w:rsidRPr="004341A7" w:rsidDel="009C14A9">
          <w:rPr>
            <w:rFonts w:ascii="Garamond" w:eastAsia="MS Mincho" w:hAnsi="Garamond"/>
            <w:sz w:val="22"/>
            <w:szCs w:val="22"/>
          </w:rPr>
          <w:tab/>
          <w:delText>WI</w:delText>
        </w:r>
        <w:r w:rsidRPr="004341A7" w:rsidDel="009C14A9">
          <w:rPr>
            <w:rFonts w:ascii="Garamond" w:eastAsia="MS Mincho" w:hAnsi="Garamond"/>
            <w:sz w:val="22"/>
            <w:szCs w:val="22"/>
          </w:rPr>
          <w:tab/>
        </w:r>
        <w:r w:rsidRPr="004341A7" w:rsidDel="009C14A9">
          <w:rPr>
            <w:rFonts w:ascii="Garamond" w:eastAsia="MS Mincho" w:hAnsi="Garamond"/>
            <w:sz w:val="22"/>
            <w:szCs w:val="22"/>
          </w:rPr>
          <w:tab/>
        </w:r>
        <w:r w:rsidRPr="004341A7" w:rsidDel="009C14A9">
          <w:rPr>
            <w:rFonts w:ascii="Garamond" w:eastAsia="MS Mincho" w:hAnsi="Garamond"/>
            <w:sz w:val="22"/>
            <w:szCs w:val="22"/>
          </w:rPr>
          <w:tab/>
          <w:delText>soswiwq</w:delText>
        </w:r>
      </w:del>
    </w:p>
    <w:p w14:paraId="766CACBC" w14:textId="77777777" w:rsidR="00F8159F" w:rsidRPr="004341A7" w:rsidDel="009C14A9" w:rsidRDefault="00F8159F" w:rsidP="00F8159F">
      <w:pPr>
        <w:ind w:left="360"/>
        <w:rPr>
          <w:del w:id="2356" w:author="Patrick Hagan" w:date="2019-04-30T09:09:00Z"/>
          <w:rFonts w:ascii="Garamond" w:eastAsia="MS Mincho" w:hAnsi="Garamond"/>
          <w:sz w:val="22"/>
          <w:szCs w:val="22"/>
        </w:rPr>
      </w:pPr>
      <w:del w:id="2357" w:author="Patrick Hagan" w:date="2019-04-30T09:09:00Z">
        <w:r w:rsidRPr="004341A7" w:rsidDel="009C14A9">
          <w:rPr>
            <w:rFonts w:ascii="Garamond" w:eastAsia="MS Mincho" w:hAnsi="Garamond"/>
            <w:sz w:val="22"/>
            <w:szCs w:val="22"/>
          </w:rPr>
          <w:delText>Valino Island</w:delText>
        </w:r>
        <w:r w:rsidRPr="004341A7" w:rsidDel="009C14A9">
          <w:rPr>
            <w:rFonts w:ascii="Garamond" w:eastAsia="MS Mincho" w:hAnsi="Garamond"/>
            <w:sz w:val="22"/>
            <w:szCs w:val="22"/>
          </w:rPr>
          <w:tab/>
        </w:r>
        <w:r w:rsidRPr="004341A7" w:rsidDel="009C14A9">
          <w:rPr>
            <w:rFonts w:ascii="Garamond" w:eastAsia="MS Mincho" w:hAnsi="Garamond"/>
            <w:sz w:val="22"/>
            <w:szCs w:val="22"/>
          </w:rPr>
          <w:tab/>
          <w:delText>VA</w:delText>
        </w:r>
        <w:r w:rsidRPr="004341A7" w:rsidDel="009C14A9">
          <w:rPr>
            <w:rFonts w:ascii="Garamond" w:eastAsia="MS Mincho" w:hAnsi="Garamond"/>
            <w:sz w:val="22"/>
            <w:szCs w:val="22"/>
          </w:rPr>
          <w:tab/>
        </w:r>
        <w:r w:rsidRPr="004341A7" w:rsidDel="009C14A9">
          <w:rPr>
            <w:rFonts w:ascii="Garamond" w:eastAsia="MS Mincho" w:hAnsi="Garamond"/>
            <w:sz w:val="22"/>
            <w:szCs w:val="22"/>
          </w:rPr>
          <w:tab/>
        </w:r>
        <w:r w:rsidRPr="004341A7" w:rsidDel="009C14A9">
          <w:rPr>
            <w:rFonts w:ascii="Garamond" w:eastAsia="MS Mincho" w:hAnsi="Garamond"/>
            <w:sz w:val="22"/>
            <w:szCs w:val="22"/>
          </w:rPr>
          <w:tab/>
          <w:delText>sosvawq</w:delText>
        </w:r>
      </w:del>
    </w:p>
    <w:p w14:paraId="422BA02F" w14:textId="77777777" w:rsidR="00F8159F" w:rsidRPr="004341A7" w:rsidDel="009C14A9" w:rsidRDefault="00F8159F" w:rsidP="00F8159F">
      <w:pPr>
        <w:ind w:left="360"/>
        <w:jc w:val="both"/>
        <w:rPr>
          <w:del w:id="2358" w:author="Patrick Hagan" w:date="2019-04-30T09:09:00Z"/>
          <w:rFonts w:ascii="Garamond" w:eastAsia="MS Mincho" w:hAnsi="Garamond"/>
          <w:sz w:val="22"/>
          <w:szCs w:val="22"/>
        </w:rPr>
      </w:pPr>
      <w:del w:id="2359" w:author="Patrick Hagan" w:date="2019-04-30T09:09:00Z">
        <w:r w:rsidRPr="004341A7" w:rsidDel="009C14A9">
          <w:rPr>
            <w:rFonts w:ascii="Garamond" w:eastAsia="MS Mincho" w:hAnsi="Garamond"/>
            <w:sz w:val="22"/>
            <w:szCs w:val="22"/>
          </w:rPr>
          <w:delText>Charleston Bridge</w:delText>
        </w:r>
        <w:r w:rsidRPr="004341A7" w:rsidDel="009C14A9">
          <w:rPr>
            <w:rFonts w:ascii="Garamond" w:eastAsia="MS Mincho" w:hAnsi="Garamond"/>
            <w:sz w:val="22"/>
            <w:szCs w:val="22"/>
          </w:rPr>
          <w:tab/>
        </w:r>
        <w:r w:rsidRPr="004341A7" w:rsidDel="009C14A9">
          <w:rPr>
            <w:rFonts w:ascii="Garamond" w:eastAsia="MS Mincho" w:hAnsi="Garamond"/>
            <w:sz w:val="22"/>
            <w:szCs w:val="22"/>
          </w:rPr>
          <w:tab/>
          <w:delText>CH</w:delText>
        </w:r>
        <w:r w:rsidRPr="004341A7" w:rsidDel="009C14A9">
          <w:rPr>
            <w:rFonts w:ascii="Garamond" w:eastAsia="MS Mincho" w:hAnsi="Garamond"/>
            <w:sz w:val="22"/>
            <w:szCs w:val="22"/>
          </w:rPr>
          <w:tab/>
        </w:r>
        <w:r w:rsidRPr="004341A7" w:rsidDel="009C14A9">
          <w:rPr>
            <w:rFonts w:ascii="Garamond" w:eastAsia="MS Mincho" w:hAnsi="Garamond"/>
            <w:sz w:val="22"/>
            <w:szCs w:val="22"/>
          </w:rPr>
          <w:tab/>
        </w:r>
        <w:r w:rsidRPr="004341A7" w:rsidDel="009C14A9">
          <w:rPr>
            <w:rFonts w:ascii="Garamond" w:eastAsia="MS Mincho" w:hAnsi="Garamond"/>
            <w:sz w:val="22"/>
            <w:szCs w:val="22"/>
          </w:rPr>
          <w:tab/>
          <w:delText>soschwq</w:delText>
        </w:r>
      </w:del>
    </w:p>
    <w:p w14:paraId="1EACF688" w14:textId="77777777" w:rsidR="00F8159F" w:rsidRDefault="00F8159F" w:rsidP="009F7241">
      <w:pPr>
        <w:jc w:val="both"/>
        <w:rPr>
          <w:rFonts w:ascii="Garamond" w:eastAsia="MS Mincho" w:hAnsi="Garamond"/>
          <w:sz w:val="22"/>
          <w:szCs w:val="22"/>
        </w:rPr>
      </w:pPr>
    </w:p>
    <w:p w14:paraId="6C7A6F82" w14:textId="77777777" w:rsidR="009F7241" w:rsidRPr="004341A7" w:rsidRDefault="009F7241" w:rsidP="009F7241">
      <w:pPr>
        <w:jc w:val="both"/>
        <w:rPr>
          <w:rFonts w:ascii="Garamond" w:eastAsia="MS Mincho" w:hAnsi="Garamond"/>
          <w:sz w:val="22"/>
          <w:szCs w:val="22"/>
        </w:rPr>
      </w:pPr>
    </w:p>
    <w:p w14:paraId="3014BF98" w14:textId="77777777" w:rsidR="008371EB" w:rsidRDefault="00B4483D">
      <w:pPr>
        <w:pStyle w:val="HTMLPreformatted"/>
        <w:rPr>
          <w:ins w:id="2360" w:author="Patrick Hagan" w:date="2019-04-30T09:09:00Z"/>
          <w:rFonts w:ascii="Garamond" w:hAnsi="Garamond"/>
          <w:b/>
          <w:bCs/>
          <w:sz w:val="22"/>
          <w:szCs w:val="22"/>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 xml:space="preserve">flag definitions </w:t>
      </w:r>
      <w:r w:rsidR="00E13A30" w:rsidRPr="004341A7">
        <w:rPr>
          <w:rFonts w:ascii="Garamond" w:hAnsi="Garamond"/>
          <w:b/>
          <w:bCs/>
          <w:sz w:val="22"/>
          <w:szCs w:val="22"/>
        </w:rPr>
        <w:t>–</w:t>
      </w:r>
      <w:r w:rsidR="00F8159F" w:rsidRPr="004341A7">
        <w:rPr>
          <w:rFonts w:ascii="Garamond" w:hAnsi="Garamond"/>
          <w:b/>
          <w:bCs/>
          <w:sz w:val="22"/>
          <w:szCs w:val="22"/>
        </w:rPr>
        <w:t xml:space="preserve"> </w:t>
      </w:r>
    </w:p>
    <w:p w14:paraId="2706FD51" w14:textId="77777777" w:rsidR="009C14A9" w:rsidRDefault="009C14A9">
      <w:pPr>
        <w:pStyle w:val="HTMLPreformatted"/>
        <w:rPr>
          <w:rFonts w:ascii="Garamond" w:hAnsi="Garamond"/>
          <w:b/>
          <w:bCs/>
          <w:sz w:val="22"/>
          <w:szCs w:val="22"/>
        </w:rPr>
      </w:pPr>
    </w:p>
    <w:p w14:paraId="5230D0C2" w14:textId="77777777" w:rsidR="00C40AD6" w:rsidRPr="004341A7" w:rsidDel="009C14A9" w:rsidRDefault="008371EB">
      <w:pPr>
        <w:pStyle w:val="HTMLPreformatted"/>
        <w:rPr>
          <w:del w:id="2361" w:author="Patrick Hagan" w:date="2019-04-30T09:09:00Z"/>
          <w:rFonts w:ascii="Garamond" w:hAnsi="Garamond"/>
          <w:b/>
          <w:bCs/>
          <w:i/>
          <w:sz w:val="22"/>
          <w:szCs w:val="22"/>
          <w:u w:val="single"/>
        </w:rPr>
      </w:pPr>
      <w:del w:id="2362" w:author="Patrick Hagan" w:date="2019-04-30T09:09:00Z">
        <w:r w:rsidDel="009C14A9">
          <w:rPr>
            <w:rFonts w:ascii="Garamond" w:hAnsi="Garamond" w:cs="Times New Roman"/>
            <w:sz w:val="22"/>
            <w:szCs w:val="22"/>
          </w:rPr>
          <w:delText>[</w:delText>
        </w:r>
        <w:r w:rsidRPr="00BD482B" w:rsidDel="009C14A9">
          <w:rPr>
            <w:rFonts w:ascii="Garamond" w:hAnsi="Garamond" w:cs="Times New Roman"/>
            <w:sz w:val="22"/>
            <w:szCs w:val="22"/>
          </w:rPr>
          <w:delText>Instructions/Remove:</w:delText>
        </w:r>
        <w:r w:rsidDel="009C14A9">
          <w:rPr>
            <w:rFonts w:ascii="Garamond" w:hAnsi="Garamond" w:cs="Times New Roman"/>
            <w:sz w:val="22"/>
            <w:szCs w:val="22"/>
          </w:rPr>
          <w:delText xml:space="preserve"> </w:delText>
        </w:r>
        <w:r w:rsidR="00E13A30" w:rsidRPr="004341A7" w:rsidDel="009C14A9">
          <w:rPr>
            <w:rFonts w:ascii="Garamond" w:hAnsi="Garamond"/>
            <w:bCs/>
            <w:sz w:val="22"/>
            <w:szCs w:val="22"/>
          </w:rPr>
          <w:delText>This section details the automated and secondary QA</w:delText>
        </w:r>
        <w:r w:rsidR="00E63587" w:rsidRPr="004341A7" w:rsidDel="009C14A9">
          <w:rPr>
            <w:rFonts w:ascii="Garamond" w:hAnsi="Garamond"/>
            <w:bCs/>
            <w:sz w:val="22"/>
            <w:szCs w:val="22"/>
          </w:rPr>
          <w:delText>Q</w:delText>
        </w:r>
        <w:r w:rsidR="00E13A30" w:rsidRPr="004341A7" w:rsidDel="009C14A9">
          <w:rPr>
            <w:rFonts w:ascii="Garamond" w:hAnsi="Garamond"/>
            <w:bCs/>
            <w:sz w:val="22"/>
            <w:szCs w:val="22"/>
          </w:rPr>
          <w:delText xml:space="preserve">C flag definitions. </w:delText>
        </w:r>
        <w:r w:rsidR="0019352E" w:rsidRPr="004341A7" w:rsidDel="009C14A9">
          <w:rPr>
            <w:rFonts w:ascii="Garamond" w:hAnsi="Garamond"/>
            <w:bCs/>
            <w:sz w:val="22"/>
            <w:szCs w:val="22"/>
          </w:rPr>
          <w:delText xml:space="preserve"> </w:delText>
        </w:r>
        <w:r w:rsidR="00E13A30" w:rsidRPr="004341A7" w:rsidDel="009C14A9">
          <w:rPr>
            <w:rFonts w:ascii="Garamond" w:hAnsi="Garamond"/>
            <w:bCs/>
            <w:sz w:val="22"/>
            <w:szCs w:val="22"/>
            <w:u w:val="single"/>
          </w:rPr>
          <w:delText>Include the following excerp</w:delText>
        </w:r>
        <w:r w:rsidR="00E649D6" w:rsidRPr="004341A7" w:rsidDel="009C14A9">
          <w:rPr>
            <w:rFonts w:ascii="Garamond" w:hAnsi="Garamond"/>
            <w:bCs/>
            <w:sz w:val="22"/>
            <w:szCs w:val="22"/>
            <w:u w:val="single"/>
          </w:rPr>
          <w:delText>t</w:delText>
        </w:r>
        <w:r w:rsidR="00E649D6" w:rsidRPr="004341A7" w:rsidDel="009C14A9">
          <w:rPr>
            <w:rFonts w:ascii="Garamond" w:hAnsi="Garamond"/>
            <w:b/>
            <w:bCs/>
            <w:sz w:val="22"/>
            <w:szCs w:val="22"/>
            <w:u w:val="single"/>
          </w:rPr>
          <w:delText>:</w:delText>
        </w:r>
        <w:r w:rsidDel="009C14A9">
          <w:rPr>
            <w:rFonts w:ascii="Garamond" w:hAnsi="Garamond"/>
            <w:b/>
            <w:bCs/>
            <w:sz w:val="22"/>
            <w:szCs w:val="22"/>
            <w:u w:val="single"/>
          </w:rPr>
          <w:delText>]</w:delText>
        </w:r>
      </w:del>
    </w:p>
    <w:p w14:paraId="35C5957E" w14:textId="77777777" w:rsidR="00C40AD6" w:rsidRPr="004341A7" w:rsidDel="009C14A9" w:rsidRDefault="00C40AD6">
      <w:pPr>
        <w:pStyle w:val="HTMLPreformatted"/>
        <w:rPr>
          <w:del w:id="2363" w:author="Patrick Hagan" w:date="2019-04-30T09:09:00Z"/>
          <w:rFonts w:ascii="Garamond" w:hAnsi="Garamond"/>
          <w:bCs/>
          <w:sz w:val="22"/>
          <w:szCs w:val="22"/>
        </w:rPr>
      </w:pPr>
    </w:p>
    <w:p w14:paraId="7804D5A4" w14:textId="77777777" w:rsidR="00F8159F" w:rsidRPr="004341A7" w:rsidRDefault="00C40AD6" w:rsidP="0024722E">
      <w:pPr>
        <w:pStyle w:val="HTMLPreformatted"/>
        <w:ind w:left="540" w:right="900"/>
        <w:jc w:val="both"/>
        <w:rPr>
          <w:rFonts w:ascii="Garamond" w:hAnsi="Garamond"/>
          <w:bCs/>
          <w:sz w:val="22"/>
          <w:szCs w:val="22"/>
        </w:rPr>
      </w:pPr>
      <w:r w:rsidRPr="004341A7">
        <w:rPr>
          <w:rFonts w:ascii="Garamond" w:hAnsi="Garamond"/>
          <w:bCs/>
          <w:sz w:val="22"/>
          <w:szCs w:val="22"/>
        </w:rPr>
        <w:t>Q</w:t>
      </w:r>
      <w:r w:rsidR="00BE5EF8" w:rsidRPr="004341A7">
        <w:rPr>
          <w:rFonts w:ascii="Garamond" w:hAnsi="Garamond"/>
          <w:bCs/>
          <w:sz w:val="22"/>
          <w:szCs w:val="22"/>
        </w:rPr>
        <w:t>A</w:t>
      </w:r>
      <w:r w:rsidRPr="004341A7">
        <w:rPr>
          <w:rFonts w:ascii="Garamond" w:hAnsi="Garamond"/>
          <w:bCs/>
          <w:sz w:val="22"/>
          <w:szCs w:val="22"/>
        </w:rPr>
        <w:t xml:space="preserve">QC flags </w:t>
      </w:r>
      <w:r w:rsidR="00BE5EF8" w:rsidRPr="004341A7">
        <w:rPr>
          <w:rFonts w:ascii="Garamond" w:hAnsi="Garamond"/>
          <w:bCs/>
          <w:sz w:val="22"/>
          <w:szCs w:val="22"/>
        </w:rPr>
        <w:t xml:space="preserve">provide </w:t>
      </w:r>
      <w:r w:rsidR="006C17BB" w:rsidRPr="004341A7">
        <w:rPr>
          <w:rFonts w:ascii="Garamond" w:hAnsi="Garamond"/>
          <w:bCs/>
          <w:sz w:val="22"/>
          <w:szCs w:val="22"/>
        </w:rPr>
        <w:t>documentation</w:t>
      </w:r>
      <w:r w:rsidR="00BE5EF8" w:rsidRPr="004341A7">
        <w:rPr>
          <w:rFonts w:ascii="Garamond" w:hAnsi="Garamond"/>
          <w:bCs/>
          <w:sz w:val="22"/>
          <w:szCs w:val="22"/>
        </w:rPr>
        <w:t xml:space="preserve"> </w:t>
      </w:r>
      <w:r w:rsidR="006C17BB" w:rsidRPr="004341A7">
        <w:rPr>
          <w:rFonts w:ascii="Garamond" w:hAnsi="Garamond"/>
          <w:bCs/>
          <w:sz w:val="22"/>
          <w:szCs w:val="22"/>
        </w:rPr>
        <w:t>of</w:t>
      </w:r>
      <w:r w:rsidR="00BE5EF8" w:rsidRPr="004341A7">
        <w:rPr>
          <w:rFonts w:ascii="Garamond" w:hAnsi="Garamond"/>
          <w:bCs/>
          <w:sz w:val="22"/>
          <w:szCs w:val="22"/>
        </w:rPr>
        <w:t xml:space="preserve"> the data and </w:t>
      </w:r>
      <w:r w:rsidRPr="004341A7">
        <w:rPr>
          <w:rFonts w:ascii="Garamond" w:hAnsi="Garamond"/>
          <w:bCs/>
          <w:sz w:val="22"/>
          <w:szCs w:val="22"/>
        </w:rPr>
        <w:t>are applied to individual data points by insertion into the</w:t>
      </w:r>
      <w:r w:rsidR="00733D82" w:rsidRPr="004341A7">
        <w:rPr>
          <w:rFonts w:ascii="Garamond" w:hAnsi="Garamond"/>
          <w:bCs/>
          <w:sz w:val="22"/>
          <w:szCs w:val="22"/>
        </w:rPr>
        <w:t xml:space="preserve"> parameter’s</w:t>
      </w:r>
      <w:r w:rsidRPr="004341A7">
        <w:rPr>
          <w:rFonts w:ascii="Garamond" w:hAnsi="Garamond"/>
          <w:bCs/>
          <w:sz w:val="22"/>
          <w:szCs w:val="22"/>
        </w:rPr>
        <w:t xml:space="preserve"> associated flag column</w:t>
      </w:r>
      <w:r w:rsidR="00733D82" w:rsidRPr="004341A7">
        <w:rPr>
          <w:rFonts w:ascii="Garamond" w:hAnsi="Garamond"/>
          <w:bCs/>
          <w:sz w:val="22"/>
          <w:szCs w:val="22"/>
        </w:rPr>
        <w:t xml:space="preserve"> (header preceded by an F_)</w:t>
      </w:r>
      <w:r w:rsidRPr="004341A7">
        <w:rPr>
          <w:rFonts w:ascii="Garamond" w:hAnsi="Garamond"/>
          <w:bCs/>
          <w:sz w:val="22"/>
          <w:szCs w:val="22"/>
        </w:rPr>
        <w:t xml:space="preserve">.  </w:t>
      </w:r>
      <w:r w:rsidR="00BE5EF8" w:rsidRPr="004341A7">
        <w:rPr>
          <w:rFonts w:ascii="Garamond" w:hAnsi="Garamond"/>
          <w:bCs/>
          <w:sz w:val="22"/>
          <w:szCs w:val="22"/>
        </w:rPr>
        <w:t xml:space="preserve"> During </w:t>
      </w:r>
      <w:r w:rsidR="00DA3E2A" w:rsidRPr="004341A7">
        <w:rPr>
          <w:rFonts w:ascii="Garamond" w:hAnsi="Garamond"/>
          <w:bCs/>
          <w:sz w:val="22"/>
          <w:szCs w:val="22"/>
        </w:rPr>
        <w:t>p</w:t>
      </w:r>
      <w:r w:rsidR="00BE5EF8" w:rsidRPr="004341A7">
        <w:rPr>
          <w:rFonts w:ascii="Garamond" w:hAnsi="Garamond"/>
          <w:bCs/>
          <w:sz w:val="22"/>
          <w:szCs w:val="22"/>
        </w:rPr>
        <w:t xml:space="preserve">rimary </w:t>
      </w:r>
      <w:r w:rsidR="00DA3E2A" w:rsidRPr="004341A7">
        <w:rPr>
          <w:rFonts w:ascii="Garamond" w:hAnsi="Garamond"/>
          <w:bCs/>
          <w:sz w:val="22"/>
          <w:szCs w:val="22"/>
        </w:rPr>
        <w:t>a</w:t>
      </w:r>
      <w:r w:rsidR="00BE5EF8" w:rsidRPr="004341A7">
        <w:rPr>
          <w:rFonts w:ascii="Garamond" w:hAnsi="Garamond"/>
          <w:bCs/>
          <w:sz w:val="22"/>
          <w:szCs w:val="22"/>
        </w:rPr>
        <w:t>utomated QA</w:t>
      </w:r>
      <w:r w:rsidRPr="004341A7">
        <w:rPr>
          <w:rFonts w:ascii="Garamond" w:hAnsi="Garamond"/>
          <w:bCs/>
          <w:sz w:val="22"/>
          <w:szCs w:val="22"/>
        </w:rPr>
        <w:t>QC</w:t>
      </w:r>
      <w:r w:rsidR="00BE5EF8" w:rsidRPr="004341A7">
        <w:rPr>
          <w:rFonts w:ascii="Garamond" w:hAnsi="Garamond"/>
          <w:bCs/>
          <w:sz w:val="22"/>
          <w:szCs w:val="22"/>
        </w:rPr>
        <w:t xml:space="preserve"> (performed by the CDMO)</w:t>
      </w:r>
      <w:r w:rsidRPr="004341A7">
        <w:rPr>
          <w:rFonts w:ascii="Garamond" w:hAnsi="Garamond"/>
          <w:bCs/>
          <w:sz w:val="22"/>
          <w:szCs w:val="22"/>
        </w:rPr>
        <w:t xml:space="preserve">, -5, -4, </w:t>
      </w:r>
      <w:r w:rsidR="00763370">
        <w:rPr>
          <w:rFonts w:ascii="Garamond" w:hAnsi="Garamond"/>
          <w:bCs/>
          <w:sz w:val="22"/>
          <w:szCs w:val="22"/>
        </w:rPr>
        <w:t xml:space="preserve">and </w:t>
      </w:r>
      <w:r w:rsidRPr="004341A7">
        <w:rPr>
          <w:rFonts w:ascii="Garamond" w:hAnsi="Garamond"/>
          <w:bCs/>
          <w:sz w:val="22"/>
          <w:szCs w:val="22"/>
        </w:rPr>
        <w:t xml:space="preserve">-2 </w:t>
      </w:r>
      <w:r w:rsidR="00763370">
        <w:rPr>
          <w:rFonts w:ascii="Garamond" w:hAnsi="Garamond"/>
          <w:bCs/>
          <w:sz w:val="22"/>
          <w:szCs w:val="22"/>
        </w:rPr>
        <w:t xml:space="preserve">flags </w:t>
      </w:r>
      <w:r w:rsidRPr="004341A7">
        <w:rPr>
          <w:rFonts w:ascii="Garamond" w:hAnsi="Garamond"/>
          <w:bCs/>
          <w:sz w:val="22"/>
          <w:szCs w:val="22"/>
        </w:rPr>
        <w:t>are applied automatically</w:t>
      </w:r>
      <w:r w:rsidR="00BE5EF8" w:rsidRPr="004341A7">
        <w:rPr>
          <w:rFonts w:ascii="Garamond" w:hAnsi="Garamond"/>
          <w:bCs/>
          <w:sz w:val="22"/>
          <w:szCs w:val="22"/>
        </w:rPr>
        <w:t xml:space="preserve"> to indicate data that is </w:t>
      </w:r>
      <w:r w:rsidR="00F66033">
        <w:rPr>
          <w:rFonts w:ascii="Garamond" w:hAnsi="Garamond"/>
          <w:bCs/>
          <w:sz w:val="22"/>
          <w:szCs w:val="22"/>
        </w:rPr>
        <w:t xml:space="preserve">missing and </w:t>
      </w:r>
      <w:r w:rsidR="00BE5EF8" w:rsidRPr="004341A7">
        <w:rPr>
          <w:rFonts w:ascii="Garamond" w:hAnsi="Garamond"/>
          <w:bCs/>
          <w:sz w:val="22"/>
          <w:szCs w:val="22"/>
        </w:rPr>
        <w:t>above or below sensor range.  A</w:t>
      </w:r>
      <w:r w:rsidRPr="004341A7">
        <w:rPr>
          <w:rFonts w:ascii="Garamond" w:hAnsi="Garamond"/>
          <w:bCs/>
          <w:sz w:val="22"/>
          <w:szCs w:val="22"/>
        </w:rPr>
        <w:t>ll remaining data</w:t>
      </w:r>
      <w:r w:rsidR="00BE5EF8" w:rsidRPr="004341A7">
        <w:rPr>
          <w:rFonts w:ascii="Garamond" w:hAnsi="Garamond"/>
          <w:bCs/>
          <w:sz w:val="22"/>
          <w:szCs w:val="22"/>
        </w:rPr>
        <w:t xml:space="preserve"> are then </w:t>
      </w:r>
      <w:r w:rsidRPr="004341A7">
        <w:rPr>
          <w:rFonts w:ascii="Garamond" w:hAnsi="Garamond"/>
          <w:bCs/>
          <w:sz w:val="22"/>
          <w:szCs w:val="22"/>
        </w:rPr>
        <w:t xml:space="preserve">flagged </w:t>
      </w:r>
      <w:r w:rsidR="00BE5EF8" w:rsidRPr="004341A7">
        <w:rPr>
          <w:rFonts w:ascii="Garamond" w:hAnsi="Garamond"/>
          <w:bCs/>
          <w:sz w:val="22"/>
          <w:szCs w:val="22"/>
        </w:rPr>
        <w:t>0</w:t>
      </w:r>
      <w:r w:rsidR="00F66033">
        <w:rPr>
          <w:rFonts w:ascii="Garamond" w:hAnsi="Garamond"/>
          <w:bCs/>
          <w:sz w:val="22"/>
          <w:szCs w:val="22"/>
        </w:rPr>
        <w:t>, passing initial QAQC checks</w:t>
      </w:r>
      <w:r w:rsidRPr="004341A7">
        <w:rPr>
          <w:rFonts w:ascii="Garamond" w:hAnsi="Garamond"/>
          <w:bCs/>
          <w:sz w:val="22"/>
          <w:szCs w:val="22"/>
        </w:rPr>
        <w:t>.   D</w:t>
      </w:r>
      <w:r w:rsidR="00BE5EF8" w:rsidRPr="004341A7">
        <w:rPr>
          <w:rFonts w:ascii="Garamond" w:hAnsi="Garamond"/>
          <w:bCs/>
          <w:sz w:val="22"/>
          <w:szCs w:val="22"/>
        </w:rPr>
        <w:t xml:space="preserve">uring </w:t>
      </w:r>
      <w:r w:rsidR="00DA3E2A" w:rsidRPr="004341A7">
        <w:rPr>
          <w:rFonts w:ascii="Garamond" w:hAnsi="Garamond"/>
          <w:bCs/>
          <w:sz w:val="22"/>
          <w:szCs w:val="22"/>
        </w:rPr>
        <w:t>s</w:t>
      </w:r>
      <w:r w:rsidR="00BE5EF8" w:rsidRPr="004341A7">
        <w:rPr>
          <w:rFonts w:ascii="Garamond" w:hAnsi="Garamond"/>
          <w:bCs/>
          <w:sz w:val="22"/>
          <w:szCs w:val="22"/>
        </w:rPr>
        <w:t xml:space="preserve">econdary and </w:t>
      </w:r>
      <w:r w:rsidR="00DA3E2A" w:rsidRPr="004341A7">
        <w:rPr>
          <w:rFonts w:ascii="Garamond" w:hAnsi="Garamond"/>
          <w:bCs/>
          <w:sz w:val="22"/>
          <w:szCs w:val="22"/>
        </w:rPr>
        <w:t>t</w:t>
      </w:r>
      <w:r w:rsidR="00BE5EF8" w:rsidRPr="004341A7">
        <w:rPr>
          <w:rFonts w:ascii="Garamond" w:hAnsi="Garamond"/>
          <w:bCs/>
          <w:sz w:val="22"/>
          <w:szCs w:val="22"/>
        </w:rPr>
        <w:t>ertiary QA</w:t>
      </w:r>
      <w:r w:rsidRPr="004341A7">
        <w:rPr>
          <w:rFonts w:ascii="Garamond" w:hAnsi="Garamond"/>
          <w:bCs/>
          <w:sz w:val="22"/>
          <w:szCs w:val="22"/>
        </w:rPr>
        <w:t xml:space="preserve">QC 1, -3, and 5 flags may be used to note data as suspect, </w:t>
      </w:r>
      <w:r w:rsidR="006C17BB" w:rsidRPr="004341A7">
        <w:rPr>
          <w:rFonts w:ascii="Garamond" w:hAnsi="Garamond"/>
          <w:bCs/>
          <w:sz w:val="22"/>
          <w:szCs w:val="22"/>
        </w:rPr>
        <w:t>rejected</w:t>
      </w:r>
      <w:r w:rsidR="00733D82" w:rsidRPr="004341A7">
        <w:rPr>
          <w:rFonts w:ascii="Garamond" w:hAnsi="Garamond"/>
          <w:bCs/>
          <w:sz w:val="22"/>
          <w:szCs w:val="22"/>
        </w:rPr>
        <w:t xml:space="preserve"> due to QAQC</w:t>
      </w:r>
      <w:r w:rsidR="006C17BB" w:rsidRPr="004341A7">
        <w:rPr>
          <w:rFonts w:ascii="Garamond" w:hAnsi="Garamond"/>
          <w:bCs/>
          <w:sz w:val="22"/>
          <w:szCs w:val="22"/>
        </w:rPr>
        <w:t xml:space="preserve">, or </w:t>
      </w:r>
      <w:r w:rsidRPr="004341A7">
        <w:rPr>
          <w:rFonts w:ascii="Garamond" w:hAnsi="Garamond"/>
          <w:bCs/>
          <w:sz w:val="22"/>
          <w:szCs w:val="22"/>
        </w:rPr>
        <w:t>corrected.</w:t>
      </w:r>
    </w:p>
    <w:p w14:paraId="6C84F0BB" w14:textId="77777777" w:rsidR="00B4483D" w:rsidRPr="00500399" w:rsidRDefault="00B4483D" w:rsidP="00141DA8">
      <w:pPr>
        <w:pStyle w:val="HTMLPreformatted"/>
        <w:ind w:left="360" w:right="720"/>
        <w:rPr>
          <w:rFonts w:ascii="Garamond" w:hAnsi="Garamond"/>
          <w:sz w:val="16"/>
          <w:szCs w:val="16"/>
          <w:highlight w:val="yellow"/>
        </w:rPr>
      </w:pPr>
    </w:p>
    <w:p w14:paraId="43143563" w14:textId="77777777" w:rsidR="00E13A30"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5</w:t>
      </w:r>
      <w:r w:rsidR="009B3254">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7950EFC0" w14:textId="77777777" w:rsidR="00E16F02"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4</w:t>
      </w:r>
      <w:r w:rsidR="00657762"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310AA252"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3</w:t>
      </w:r>
      <w:r w:rsidR="009B3254">
        <w:rPr>
          <w:rFonts w:ascii="Garamond" w:hAnsi="Garamond"/>
          <w:sz w:val="22"/>
          <w:szCs w:val="22"/>
        </w:rPr>
        <w:tab/>
      </w:r>
      <w:r w:rsidR="009B3254">
        <w:rPr>
          <w:rFonts w:ascii="Garamond" w:hAnsi="Garamond"/>
          <w:sz w:val="22"/>
          <w:szCs w:val="22"/>
        </w:rPr>
        <w:tab/>
      </w:r>
      <w:r w:rsidR="00231E2C" w:rsidRPr="004341A7">
        <w:rPr>
          <w:rFonts w:ascii="Garamond" w:hAnsi="Garamond"/>
          <w:sz w:val="22"/>
          <w:szCs w:val="22"/>
        </w:rPr>
        <w:t xml:space="preserve">Data Rejected </w:t>
      </w:r>
      <w:r w:rsidR="00DA3E2A" w:rsidRPr="004341A7">
        <w:rPr>
          <w:rFonts w:ascii="Garamond" w:hAnsi="Garamond"/>
          <w:sz w:val="22"/>
          <w:szCs w:val="22"/>
        </w:rPr>
        <w:t xml:space="preserve">due </w:t>
      </w:r>
      <w:r w:rsidR="00231E2C" w:rsidRPr="004341A7">
        <w:rPr>
          <w:rFonts w:ascii="Garamond" w:hAnsi="Garamond"/>
          <w:sz w:val="22"/>
          <w:szCs w:val="22"/>
        </w:rPr>
        <w:t>to QAQC</w:t>
      </w:r>
    </w:p>
    <w:p w14:paraId="0001EA27"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Missing Data</w:t>
      </w:r>
    </w:p>
    <w:p w14:paraId="64807CC8" w14:textId="77777777" w:rsidR="00E16F02" w:rsidRPr="004341A7" w:rsidRDefault="00E16F02" w:rsidP="009B3254">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Optional SWMP Supported Parameter</w:t>
      </w:r>
    </w:p>
    <w:p w14:paraId="304001B7"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0</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Data Passed Initial QAQC Checks</w:t>
      </w:r>
    </w:p>
    <w:p w14:paraId="228E90E4"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Suspect Data</w:t>
      </w:r>
    </w:p>
    <w:p w14:paraId="52593246"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00763370" w:rsidRPr="004341A7">
        <w:rPr>
          <w:rFonts w:ascii="Garamond" w:hAnsi="Garamond"/>
          <w:i/>
          <w:sz w:val="22"/>
          <w:szCs w:val="22"/>
        </w:rPr>
        <w:t>Open - reserved for later flag</w:t>
      </w:r>
    </w:p>
    <w:p w14:paraId="42EA9127"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B60965">
        <w:rPr>
          <w:rFonts w:ascii="Garamond" w:hAnsi="Garamond"/>
          <w:sz w:val="22"/>
          <w:szCs w:val="22"/>
        </w:rPr>
        <w:t>3</w:t>
      </w:r>
      <w:r w:rsidR="00657762" w:rsidRPr="00B60965">
        <w:rPr>
          <w:rFonts w:ascii="Garamond" w:hAnsi="Garamond"/>
          <w:sz w:val="22"/>
          <w:szCs w:val="22"/>
        </w:rPr>
        <w:tab/>
      </w:r>
      <w:r w:rsidR="009B3254" w:rsidRPr="00B60965">
        <w:rPr>
          <w:rFonts w:ascii="Garamond" w:hAnsi="Garamond"/>
          <w:sz w:val="22"/>
          <w:szCs w:val="22"/>
        </w:rPr>
        <w:tab/>
      </w:r>
      <w:r w:rsidR="00B60965">
        <w:rPr>
          <w:rFonts w:ascii="Garamond" w:hAnsi="Garamond"/>
          <w:sz w:val="22"/>
          <w:szCs w:val="22"/>
        </w:rPr>
        <w:t>Calculated data: non-vented depth/level sensor correction for changes in barometric pressure</w:t>
      </w:r>
    </w:p>
    <w:p w14:paraId="3BCF6A52"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4</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Historical</w:t>
      </w:r>
      <w:r w:rsidR="0019352E" w:rsidRPr="004341A7">
        <w:rPr>
          <w:rFonts w:ascii="Garamond" w:hAnsi="Garamond"/>
          <w:sz w:val="22"/>
          <w:szCs w:val="22"/>
        </w:rPr>
        <w:t xml:space="preserve"> Data</w:t>
      </w:r>
      <w:r w:rsidRPr="004341A7">
        <w:rPr>
          <w:rFonts w:ascii="Garamond" w:hAnsi="Garamond"/>
          <w:sz w:val="22"/>
          <w:szCs w:val="22"/>
        </w:rPr>
        <w:t>:  Pre-Auto QAQC</w:t>
      </w:r>
    </w:p>
    <w:p w14:paraId="1F2EADDF"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5</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Corrected Data</w:t>
      </w:r>
    </w:p>
    <w:p w14:paraId="5CD114EF" w14:textId="77777777" w:rsidR="00E16F02" w:rsidRDefault="00E16F02" w:rsidP="009B3254">
      <w:pPr>
        <w:pStyle w:val="HTMLPreformatted"/>
        <w:tabs>
          <w:tab w:val="left" w:pos="720"/>
          <w:tab w:val="left" w:pos="1080"/>
        </w:tabs>
        <w:ind w:left="720"/>
        <w:rPr>
          <w:ins w:id="2364" w:author="Patrick Hagan" w:date="2019-04-30T09:09:00Z"/>
          <w:rFonts w:ascii="Garamond" w:hAnsi="Garamond"/>
          <w:sz w:val="22"/>
          <w:szCs w:val="22"/>
        </w:rPr>
      </w:pPr>
    </w:p>
    <w:p w14:paraId="5C1CF541" w14:textId="77777777" w:rsidR="009C14A9" w:rsidRDefault="009C14A9" w:rsidP="009B3254">
      <w:pPr>
        <w:pStyle w:val="HTMLPreformatted"/>
        <w:tabs>
          <w:tab w:val="left" w:pos="720"/>
          <w:tab w:val="left" w:pos="1080"/>
        </w:tabs>
        <w:ind w:left="720"/>
        <w:rPr>
          <w:ins w:id="2365" w:author="Patrick Hagan" w:date="2019-04-30T09:09:00Z"/>
          <w:rFonts w:ascii="Garamond" w:hAnsi="Garamond"/>
          <w:sz w:val="22"/>
          <w:szCs w:val="22"/>
        </w:rPr>
      </w:pPr>
    </w:p>
    <w:p w14:paraId="5DF9B60C" w14:textId="77777777" w:rsidR="009C14A9" w:rsidRPr="004341A7" w:rsidRDefault="009C14A9" w:rsidP="009B3254">
      <w:pPr>
        <w:pStyle w:val="HTMLPreformatted"/>
        <w:tabs>
          <w:tab w:val="left" w:pos="720"/>
          <w:tab w:val="left" w:pos="1080"/>
        </w:tabs>
        <w:ind w:left="720"/>
        <w:rPr>
          <w:rFonts w:ascii="Garamond" w:hAnsi="Garamond"/>
          <w:sz w:val="22"/>
          <w:szCs w:val="22"/>
        </w:rPr>
      </w:pPr>
    </w:p>
    <w:p w14:paraId="4FC9D8BA" w14:textId="77777777" w:rsidR="008371EB" w:rsidRDefault="00E715AA" w:rsidP="00E715AA">
      <w:pPr>
        <w:pStyle w:val="HTMLPreformatted"/>
        <w:rPr>
          <w:rFonts w:ascii="Garamond" w:hAnsi="Garamond"/>
          <w:sz w:val="22"/>
          <w:szCs w:val="22"/>
        </w:rPr>
      </w:pPr>
      <w:r w:rsidRPr="004341A7">
        <w:rPr>
          <w:rFonts w:ascii="Garamond" w:hAnsi="Garamond"/>
          <w:b/>
          <w:sz w:val="22"/>
          <w:szCs w:val="22"/>
        </w:rPr>
        <w:lastRenderedPageBreak/>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r w:rsidR="00F32C85" w:rsidRPr="004341A7">
        <w:rPr>
          <w:rFonts w:ascii="Garamond" w:hAnsi="Garamond"/>
          <w:sz w:val="22"/>
          <w:szCs w:val="22"/>
        </w:rPr>
        <w:t xml:space="preserve"> </w:t>
      </w:r>
      <w:r w:rsidRPr="004341A7">
        <w:rPr>
          <w:rFonts w:ascii="Garamond" w:hAnsi="Garamond"/>
          <w:sz w:val="22"/>
          <w:szCs w:val="22"/>
        </w:rPr>
        <w:t xml:space="preserve">– </w:t>
      </w:r>
    </w:p>
    <w:p w14:paraId="0D8C46C4" w14:textId="41ABA495" w:rsidR="00E715AA" w:rsidRPr="004341A7" w:rsidDel="004E7705" w:rsidRDefault="008371EB" w:rsidP="00E715AA">
      <w:pPr>
        <w:pStyle w:val="HTMLPreformatted"/>
        <w:rPr>
          <w:del w:id="2366" w:author="Rose, Douglas" w:date="2022-03-16T16:00:00Z"/>
          <w:rFonts w:ascii="Garamond" w:hAnsi="Garamond"/>
          <w:sz w:val="22"/>
          <w:szCs w:val="22"/>
        </w:rPr>
      </w:pPr>
      <w:del w:id="2367" w:author="Rose, Douglas" w:date="2022-03-16T16:00:00Z">
        <w:r w:rsidDel="004E7705">
          <w:rPr>
            <w:rFonts w:ascii="Garamond" w:hAnsi="Garamond" w:cs="Times New Roman"/>
            <w:sz w:val="22"/>
            <w:szCs w:val="22"/>
          </w:rPr>
          <w:delText>[</w:delText>
        </w:r>
        <w:r w:rsidRPr="00BD482B" w:rsidDel="004E7705">
          <w:rPr>
            <w:rFonts w:ascii="Garamond" w:hAnsi="Garamond" w:cs="Times New Roman"/>
            <w:sz w:val="22"/>
            <w:szCs w:val="22"/>
          </w:rPr>
          <w:delText>Instructions/Remove:</w:delText>
        </w:r>
        <w:r w:rsidDel="004E7705">
          <w:rPr>
            <w:rFonts w:ascii="Garamond" w:hAnsi="Garamond" w:cs="Times New Roman"/>
            <w:sz w:val="22"/>
            <w:szCs w:val="22"/>
          </w:rPr>
          <w:delText xml:space="preserve"> </w:delText>
        </w:r>
        <w:r w:rsidR="00E715AA" w:rsidRPr="004341A7" w:rsidDel="004E7705">
          <w:rPr>
            <w:rFonts w:ascii="Garamond" w:hAnsi="Garamond"/>
            <w:sz w:val="22"/>
            <w:szCs w:val="22"/>
          </w:rPr>
          <w:delText>This section details the secondary QAQC Code definitions used in combination with the flags above.</w:delText>
        </w:r>
        <w:r w:rsidR="00BE5EF8" w:rsidRPr="004341A7" w:rsidDel="004E7705">
          <w:rPr>
            <w:rFonts w:ascii="Garamond" w:hAnsi="Garamond"/>
            <w:sz w:val="22"/>
            <w:szCs w:val="22"/>
          </w:rPr>
          <w:delText xml:space="preserve"> </w:delText>
        </w:r>
        <w:r w:rsidR="008A3CCC" w:rsidRPr="004341A7" w:rsidDel="004E7705">
          <w:rPr>
            <w:rFonts w:ascii="Garamond" w:hAnsi="Garamond"/>
            <w:sz w:val="22"/>
            <w:szCs w:val="22"/>
          </w:rPr>
          <w:delText xml:space="preserve"> </w:delText>
        </w:r>
        <w:r w:rsidR="00E715AA" w:rsidRPr="004341A7" w:rsidDel="004E7705">
          <w:rPr>
            <w:rFonts w:ascii="Garamond" w:hAnsi="Garamond"/>
            <w:sz w:val="22"/>
            <w:szCs w:val="22"/>
            <w:u w:val="single"/>
          </w:rPr>
          <w:delText>Include the following excerpt</w:delText>
        </w:r>
        <w:r w:rsidR="00E649D6" w:rsidRPr="004341A7" w:rsidDel="004E7705">
          <w:rPr>
            <w:rFonts w:ascii="Garamond" w:hAnsi="Garamond"/>
            <w:sz w:val="22"/>
            <w:szCs w:val="22"/>
          </w:rPr>
          <w:delText>:</w:delText>
        </w:r>
        <w:r w:rsidDel="004E7705">
          <w:rPr>
            <w:rFonts w:ascii="Garamond" w:hAnsi="Garamond"/>
            <w:sz w:val="22"/>
            <w:szCs w:val="22"/>
          </w:rPr>
          <w:delText>]</w:delText>
        </w:r>
      </w:del>
    </w:p>
    <w:p w14:paraId="598395F5" w14:textId="77777777" w:rsidR="008A3CCC" w:rsidRPr="004341A7" w:rsidRDefault="008A3CCC" w:rsidP="00E715AA">
      <w:pPr>
        <w:pStyle w:val="HTMLPreformatted"/>
        <w:rPr>
          <w:rFonts w:ascii="Garamond" w:hAnsi="Garamond"/>
          <w:sz w:val="22"/>
          <w:szCs w:val="22"/>
        </w:rPr>
      </w:pPr>
    </w:p>
    <w:p w14:paraId="281CC028" w14:textId="77777777" w:rsidR="00BE5EF8" w:rsidRPr="004341A7" w:rsidRDefault="00BE5EF8" w:rsidP="0024722E">
      <w:pPr>
        <w:pStyle w:val="HTMLPreformatted"/>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w:t>
      </w:r>
      <w:r w:rsidR="006C17BB" w:rsidRPr="004341A7">
        <w:rPr>
          <w:rFonts w:ascii="Garamond" w:hAnsi="Garamond"/>
          <w:sz w:val="22"/>
          <w:szCs w:val="22"/>
        </w:rPr>
        <w:t>further documentation of</w:t>
      </w:r>
      <w:r w:rsidRPr="004341A7">
        <w:rPr>
          <w:rFonts w:ascii="Garamond" w:hAnsi="Garamond"/>
          <w:sz w:val="22"/>
          <w:szCs w:val="22"/>
        </w:rPr>
        <w:t xml:space="preserve"> the data and are also applied by insertion into the associated flag column.  There are </w:t>
      </w:r>
      <w:r w:rsidR="0024722E">
        <w:rPr>
          <w:rFonts w:ascii="Garamond" w:hAnsi="Garamond"/>
          <w:sz w:val="22"/>
          <w:szCs w:val="22"/>
        </w:rPr>
        <w:t>three (</w:t>
      </w:r>
      <w:r w:rsidRPr="004341A7">
        <w:rPr>
          <w:rFonts w:ascii="Garamond" w:hAnsi="Garamond"/>
          <w:sz w:val="22"/>
          <w:szCs w:val="22"/>
        </w:rPr>
        <w:t>3</w:t>
      </w:r>
      <w:r w:rsidR="0024722E">
        <w:rPr>
          <w:rFonts w:ascii="Garamond" w:hAnsi="Garamond"/>
          <w:sz w:val="22"/>
          <w:szCs w:val="22"/>
        </w:rPr>
        <w:t>)</w:t>
      </w:r>
      <w:r w:rsidRPr="004341A7">
        <w:rPr>
          <w:rFonts w:ascii="Garamond" w:hAnsi="Garamond"/>
          <w:sz w:val="22"/>
          <w:szCs w:val="22"/>
        </w:rPr>
        <w:t xml:space="preserve"> different code categories, general, sensor, and comment.</w:t>
      </w:r>
      <w:r w:rsidR="00020C95" w:rsidRPr="004341A7">
        <w:rPr>
          <w:rFonts w:ascii="Garamond" w:hAnsi="Garamond"/>
          <w:sz w:val="22"/>
          <w:szCs w:val="22"/>
        </w:rPr>
        <w:t xml:space="preserve">  General errors document general problems with the deployment or</w:t>
      </w:r>
      <w:r w:rsidR="006C17BB" w:rsidRPr="004341A7">
        <w:rPr>
          <w:rFonts w:ascii="Garamond" w:hAnsi="Garamond"/>
          <w:sz w:val="22"/>
          <w:szCs w:val="22"/>
        </w:rPr>
        <w:t xml:space="preserve"> YSI</w:t>
      </w:r>
      <w:r w:rsidR="00020C95" w:rsidRPr="004341A7">
        <w:rPr>
          <w:rFonts w:ascii="Garamond" w:hAnsi="Garamond"/>
          <w:sz w:val="22"/>
          <w:szCs w:val="22"/>
        </w:rPr>
        <w:t xml:space="preserve"> </w:t>
      </w:r>
      <w:proofErr w:type="spellStart"/>
      <w:r w:rsidR="006C17BB" w:rsidRPr="004341A7">
        <w:rPr>
          <w:rFonts w:ascii="Garamond" w:hAnsi="Garamond"/>
          <w:sz w:val="22"/>
          <w:szCs w:val="22"/>
        </w:rPr>
        <w:t>datasonde</w:t>
      </w:r>
      <w:proofErr w:type="spellEnd"/>
      <w:r w:rsidR="00020C95" w:rsidRPr="004341A7">
        <w:rPr>
          <w:rFonts w:ascii="Garamond" w:hAnsi="Garamond"/>
          <w:sz w:val="22"/>
          <w:szCs w:val="22"/>
        </w:rPr>
        <w:t>, sensor errors are sensor specific, and comment codes are used to further document conditions</w:t>
      </w:r>
      <w:r w:rsidR="006C17BB" w:rsidRPr="004341A7">
        <w:rPr>
          <w:rFonts w:ascii="Garamond" w:hAnsi="Garamond"/>
          <w:sz w:val="22"/>
          <w:szCs w:val="22"/>
        </w:rPr>
        <w:t xml:space="preserve"> or a problem with the data</w:t>
      </w:r>
      <w:r w:rsidR="00020C95" w:rsidRPr="004341A7">
        <w:rPr>
          <w:rFonts w:ascii="Garamond" w:hAnsi="Garamond"/>
          <w:sz w:val="22"/>
          <w:szCs w:val="22"/>
        </w:rPr>
        <w:t>.  Only one general or sensor error and one comment code can be applied to a particular data point</w:t>
      </w:r>
      <w:r w:rsidR="00C16BEB">
        <w:rPr>
          <w:rFonts w:ascii="Garamond" w:hAnsi="Garamond"/>
          <w:sz w:val="22"/>
          <w:szCs w:val="22"/>
        </w:rPr>
        <w:t xml:space="preserve">, </w:t>
      </w:r>
      <w:r w:rsidR="00C16BEB" w:rsidRPr="00B60965">
        <w:rPr>
          <w:rFonts w:ascii="Garamond" w:hAnsi="Garamond"/>
          <w:sz w:val="22"/>
          <w:szCs w:val="22"/>
        </w:rPr>
        <w:t xml:space="preserve">but some comment codes </w:t>
      </w:r>
      <w:r w:rsidR="00EE25CA">
        <w:rPr>
          <w:rFonts w:ascii="Garamond" w:hAnsi="Garamond"/>
          <w:sz w:val="22"/>
          <w:szCs w:val="22"/>
        </w:rPr>
        <w:t xml:space="preserve">(marked with an * below) </w:t>
      </w:r>
      <w:r w:rsidR="00C16BEB" w:rsidRPr="00B60965">
        <w:rPr>
          <w:rFonts w:ascii="Garamond" w:hAnsi="Garamond"/>
          <w:sz w:val="22"/>
          <w:szCs w:val="22"/>
        </w:rPr>
        <w:t xml:space="preserve">can be applied to the entire record in the </w:t>
      </w:r>
      <w:proofErr w:type="spellStart"/>
      <w:r w:rsidR="00C16BEB" w:rsidRPr="00B60965">
        <w:rPr>
          <w:rFonts w:ascii="Garamond" w:hAnsi="Garamond"/>
          <w:sz w:val="22"/>
          <w:szCs w:val="22"/>
        </w:rPr>
        <w:t>F_Record</w:t>
      </w:r>
      <w:proofErr w:type="spellEnd"/>
      <w:r w:rsidR="00C16BEB" w:rsidRPr="00B60965">
        <w:rPr>
          <w:rFonts w:ascii="Garamond" w:hAnsi="Garamond"/>
          <w:sz w:val="22"/>
          <w:szCs w:val="22"/>
        </w:rPr>
        <w:t xml:space="preserve"> column.</w:t>
      </w:r>
      <w:r w:rsidR="00020C95" w:rsidRPr="004341A7">
        <w:rPr>
          <w:rFonts w:ascii="Garamond" w:hAnsi="Garamond"/>
          <w:sz w:val="22"/>
          <w:szCs w:val="22"/>
        </w:rPr>
        <w:t xml:space="preserve">  </w:t>
      </w:r>
    </w:p>
    <w:p w14:paraId="72048470" w14:textId="77777777" w:rsidR="00BE5EF8" w:rsidRPr="00500399" w:rsidRDefault="00BE5EF8" w:rsidP="0024722E">
      <w:pPr>
        <w:pStyle w:val="HTMLPreformatted"/>
        <w:ind w:left="540" w:right="540"/>
        <w:jc w:val="both"/>
        <w:rPr>
          <w:rFonts w:ascii="Garamond" w:hAnsi="Garamond"/>
          <w:sz w:val="16"/>
          <w:szCs w:val="16"/>
        </w:rPr>
      </w:pPr>
    </w:p>
    <w:p w14:paraId="3259A896" w14:textId="77777777" w:rsidR="00E715AA" w:rsidRPr="004341A7" w:rsidRDefault="00E715AA" w:rsidP="00DF6463">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w:t>
      </w:r>
      <w:r w:rsidR="00BE5EF8" w:rsidRPr="004341A7">
        <w:rPr>
          <w:rFonts w:ascii="Garamond" w:hAnsi="Garamond"/>
          <w:sz w:val="22"/>
          <w:szCs w:val="22"/>
        </w:rPr>
        <w:t xml:space="preserve"> </w:t>
      </w:r>
      <w:r w:rsidRPr="004341A7">
        <w:rPr>
          <w:rFonts w:ascii="Garamond" w:hAnsi="Garamond"/>
          <w:sz w:val="22"/>
          <w:szCs w:val="22"/>
        </w:rPr>
        <w:t>Errors</w:t>
      </w:r>
    </w:p>
    <w:p w14:paraId="34A54B8C" w14:textId="77777777" w:rsidR="00E6507D" w:rsidRDefault="00DF6463"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GIC</w:t>
      </w:r>
      <w:r w:rsidR="00E6507D">
        <w:rPr>
          <w:rFonts w:ascii="Garamond" w:hAnsi="Garamond"/>
          <w:sz w:val="22"/>
          <w:szCs w:val="22"/>
        </w:rPr>
        <w:tab/>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ice</w:t>
      </w:r>
    </w:p>
    <w:p w14:paraId="44501785" w14:textId="77777777" w:rsidR="00E649D6"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GIM</w:t>
      </w:r>
      <w:r w:rsidR="00875634">
        <w:rPr>
          <w:rFonts w:ascii="Garamond" w:hAnsi="Garamond"/>
          <w:sz w:val="22"/>
          <w:szCs w:val="22"/>
        </w:rPr>
        <w:tab/>
      </w:r>
      <w:r w:rsidR="00E649D6" w:rsidRPr="004341A7">
        <w:rPr>
          <w:rFonts w:ascii="Garamond" w:hAnsi="Garamond"/>
          <w:sz w:val="22"/>
          <w:szCs w:val="22"/>
        </w:rPr>
        <w:t xml:space="preserve">Instrument </w:t>
      </w:r>
      <w:r w:rsidR="004A68EB">
        <w:rPr>
          <w:rFonts w:ascii="Garamond" w:hAnsi="Garamond"/>
          <w:sz w:val="22"/>
          <w:szCs w:val="22"/>
        </w:rPr>
        <w:t>m</w:t>
      </w:r>
      <w:r w:rsidR="004A68EB" w:rsidRPr="004341A7">
        <w:rPr>
          <w:rFonts w:ascii="Garamond" w:hAnsi="Garamond"/>
          <w:sz w:val="22"/>
          <w:szCs w:val="22"/>
        </w:rPr>
        <w:t>alfunction</w:t>
      </w:r>
    </w:p>
    <w:p w14:paraId="4FA3251A" w14:textId="77777777" w:rsidR="00E6507D" w:rsidRPr="004341A7"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 xml:space="preserve">Instrument </w:t>
      </w:r>
      <w:r w:rsidR="004A68EB">
        <w:rPr>
          <w:rFonts w:ascii="Garamond" w:hAnsi="Garamond"/>
          <w:sz w:val="22"/>
          <w:szCs w:val="22"/>
        </w:rPr>
        <w:t>recording error</w:t>
      </w:r>
      <w:r>
        <w:rPr>
          <w:rFonts w:ascii="Garamond" w:hAnsi="Garamond"/>
          <w:sz w:val="22"/>
          <w:szCs w:val="22"/>
        </w:rPr>
        <w:t xml:space="preserve">; </w:t>
      </w:r>
      <w:r w:rsidR="004A68EB">
        <w:rPr>
          <w:rFonts w:ascii="Garamond" w:hAnsi="Garamond"/>
          <w:sz w:val="22"/>
          <w:szCs w:val="22"/>
        </w:rPr>
        <w:t>recovered telemetry data</w:t>
      </w:r>
    </w:p>
    <w:p w14:paraId="40D343D7"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GM</w:t>
      </w:r>
      <w:r w:rsidR="00E6507D">
        <w:rPr>
          <w:rFonts w:ascii="Garamond" w:hAnsi="Garamond"/>
          <w:sz w:val="22"/>
          <w:szCs w:val="22"/>
        </w:rPr>
        <w:t>C</w:t>
      </w:r>
      <w:r w:rsidR="00E649D6" w:rsidRPr="004341A7">
        <w:rPr>
          <w:rFonts w:ascii="Garamond" w:hAnsi="Garamond"/>
          <w:sz w:val="22"/>
          <w:szCs w:val="22"/>
        </w:rPr>
        <w:t xml:space="preserve"> </w:t>
      </w:r>
      <w:r w:rsidR="00E649D6" w:rsidRPr="004341A7">
        <w:rPr>
          <w:rFonts w:ascii="Garamond" w:hAnsi="Garamond"/>
          <w:sz w:val="22"/>
          <w:szCs w:val="22"/>
        </w:rPr>
        <w:tab/>
      </w:r>
      <w:r w:rsidR="00E6507D">
        <w:rPr>
          <w:rFonts w:ascii="Garamond" w:hAnsi="Garamond"/>
          <w:sz w:val="22"/>
          <w:szCs w:val="22"/>
        </w:rPr>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maintenance</w:t>
      </w:r>
      <w:r w:rsidR="00136522">
        <w:rPr>
          <w:rFonts w:ascii="Garamond" w:hAnsi="Garamond"/>
          <w:sz w:val="22"/>
          <w:szCs w:val="22"/>
        </w:rPr>
        <w:t>/</w:t>
      </w:r>
      <w:r w:rsidR="004A68EB">
        <w:rPr>
          <w:rFonts w:ascii="Garamond" w:hAnsi="Garamond"/>
          <w:sz w:val="22"/>
          <w:szCs w:val="22"/>
        </w:rPr>
        <w:t>calibration</w:t>
      </w:r>
    </w:p>
    <w:p w14:paraId="03DE7071" w14:textId="77777777"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GNF</w:t>
      </w:r>
      <w:r w:rsidR="00E715AA" w:rsidRPr="004341A7">
        <w:rPr>
          <w:rFonts w:ascii="Garamond" w:hAnsi="Garamond"/>
          <w:sz w:val="22"/>
          <w:szCs w:val="22"/>
        </w:rPr>
        <w:tab/>
        <w:t xml:space="preserve">Deployment </w:t>
      </w:r>
      <w:r w:rsidR="004A68EB">
        <w:rPr>
          <w:rFonts w:ascii="Garamond" w:hAnsi="Garamond"/>
          <w:sz w:val="22"/>
          <w:szCs w:val="22"/>
        </w:rPr>
        <w:t>t</w:t>
      </w:r>
      <w:r w:rsidR="004A68EB" w:rsidRPr="004341A7">
        <w:rPr>
          <w:rFonts w:ascii="Garamond" w:hAnsi="Garamond"/>
          <w:sz w:val="22"/>
          <w:szCs w:val="22"/>
        </w:rPr>
        <w:t xml:space="preserve">ube </w:t>
      </w:r>
      <w:r w:rsidR="004A68EB">
        <w:rPr>
          <w:rFonts w:ascii="Garamond" w:hAnsi="Garamond"/>
          <w:sz w:val="22"/>
          <w:szCs w:val="22"/>
        </w:rPr>
        <w:t>c</w:t>
      </w:r>
      <w:r w:rsidR="004A68EB" w:rsidRPr="004341A7">
        <w:rPr>
          <w:rFonts w:ascii="Garamond" w:hAnsi="Garamond"/>
          <w:sz w:val="22"/>
          <w:szCs w:val="22"/>
        </w:rPr>
        <w:t xml:space="preserve">logged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 </w:t>
      </w:r>
      <w:r w:rsidR="004A68EB">
        <w:rPr>
          <w:rFonts w:ascii="Garamond" w:hAnsi="Garamond"/>
          <w:sz w:val="22"/>
          <w:szCs w:val="22"/>
        </w:rPr>
        <w:t>f</w:t>
      </w:r>
      <w:r w:rsidR="004A68EB" w:rsidRPr="004341A7">
        <w:rPr>
          <w:rFonts w:ascii="Garamond" w:hAnsi="Garamond"/>
          <w:sz w:val="22"/>
          <w:szCs w:val="22"/>
        </w:rPr>
        <w:t>low</w:t>
      </w:r>
    </w:p>
    <w:p w14:paraId="078C50A8"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GOW</w:t>
      </w:r>
      <w:r w:rsidR="006C17BB" w:rsidRPr="004341A7">
        <w:rPr>
          <w:rFonts w:ascii="Garamond" w:hAnsi="Garamond"/>
          <w:sz w:val="22"/>
          <w:szCs w:val="22"/>
        </w:rPr>
        <w:tab/>
        <w:t xml:space="preserve">Out of </w:t>
      </w:r>
      <w:r w:rsidR="004A68EB">
        <w:rPr>
          <w:rFonts w:ascii="Garamond" w:hAnsi="Garamond"/>
          <w:sz w:val="22"/>
          <w:szCs w:val="22"/>
        </w:rPr>
        <w:t>w</w:t>
      </w:r>
      <w:r w:rsidR="004A68EB" w:rsidRPr="004341A7">
        <w:rPr>
          <w:rFonts w:ascii="Garamond" w:hAnsi="Garamond"/>
          <w:sz w:val="22"/>
          <w:szCs w:val="22"/>
        </w:rPr>
        <w:t xml:space="preserve">ater </w:t>
      </w:r>
      <w:r w:rsidR="004A68EB">
        <w:rPr>
          <w:rFonts w:ascii="Garamond" w:hAnsi="Garamond"/>
          <w:sz w:val="22"/>
          <w:szCs w:val="22"/>
        </w:rPr>
        <w:t>e</w:t>
      </w:r>
      <w:r w:rsidR="004A68EB" w:rsidRPr="004341A7">
        <w:rPr>
          <w:rFonts w:ascii="Garamond" w:hAnsi="Garamond"/>
          <w:sz w:val="22"/>
          <w:szCs w:val="22"/>
        </w:rPr>
        <w:t>vent</w:t>
      </w:r>
    </w:p>
    <w:p w14:paraId="2CFEF9F3" w14:textId="77777777" w:rsidR="006C17BB"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GPF</w:t>
      </w:r>
      <w:r w:rsidR="006C17BB" w:rsidRPr="004341A7">
        <w:rPr>
          <w:rFonts w:ascii="Garamond" w:hAnsi="Garamond"/>
          <w:sz w:val="22"/>
          <w:szCs w:val="22"/>
        </w:rPr>
        <w:tab/>
        <w:t xml:space="preserve">Power </w:t>
      </w:r>
      <w:r w:rsidR="004A68EB">
        <w:rPr>
          <w:rFonts w:ascii="Garamond" w:hAnsi="Garamond"/>
          <w:sz w:val="22"/>
          <w:szCs w:val="22"/>
        </w:rPr>
        <w:t>f</w:t>
      </w:r>
      <w:r w:rsidR="004A68EB" w:rsidRPr="004341A7">
        <w:rPr>
          <w:rFonts w:ascii="Garamond" w:hAnsi="Garamond"/>
          <w:sz w:val="22"/>
          <w:szCs w:val="22"/>
        </w:rPr>
        <w:t xml:space="preserve">ailure </w:t>
      </w:r>
      <w:r w:rsidR="006C17BB"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 xml:space="preserve">ow </w:t>
      </w:r>
      <w:r w:rsidR="004A68EB">
        <w:rPr>
          <w:rFonts w:ascii="Garamond" w:hAnsi="Garamond"/>
          <w:sz w:val="22"/>
          <w:szCs w:val="22"/>
        </w:rPr>
        <w:t>b</w:t>
      </w:r>
      <w:r w:rsidR="004A68EB" w:rsidRPr="004341A7">
        <w:rPr>
          <w:rFonts w:ascii="Garamond" w:hAnsi="Garamond"/>
          <w:sz w:val="22"/>
          <w:szCs w:val="22"/>
        </w:rPr>
        <w:t>attery</w:t>
      </w:r>
    </w:p>
    <w:p w14:paraId="4CC7AC9A" w14:textId="77777777" w:rsidR="006C17BB"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GQR</w:t>
      </w:r>
      <w:r w:rsidR="006C17BB" w:rsidRPr="004341A7">
        <w:rPr>
          <w:rFonts w:ascii="Garamond" w:hAnsi="Garamond"/>
          <w:sz w:val="22"/>
          <w:szCs w:val="22"/>
        </w:rPr>
        <w:tab/>
        <w:t xml:space="preserve">Data </w:t>
      </w:r>
      <w:r w:rsidR="004A68EB">
        <w:rPr>
          <w:rFonts w:ascii="Garamond" w:hAnsi="Garamond"/>
          <w:sz w:val="22"/>
          <w:szCs w:val="22"/>
        </w:rPr>
        <w:t>r</w:t>
      </w:r>
      <w:r w:rsidR="004A68EB" w:rsidRPr="004341A7">
        <w:rPr>
          <w:rFonts w:ascii="Garamond" w:hAnsi="Garamond"/>
          <w:sz w:val="22"/>
          <w:szCs w:val="22"/>
        </w:rPr>
        <w:t xml:space="preserve">ejected </w:t>
      </w:r>
      <w:r w:rsidR="004A68EB">
        <w:rPr>
          <w:rFonts w:ascii="Garamond" w:hAnsi="Garamond"/>
          <w:sz w:val="22"/>
          <w:szCs w:val="22"/>
        </w:rPr>
        <w:t>d</w:t>
      </w:r>
      <w:r w:rsidR="004A68EB" w:rsidRPr="004341A7">
        <w:rPr>
          <w:rFonts w:ascii="Garamond" w:hAnsi="Garamond"/>
          <w:sz w:val="22"/>
          <w:szCs w:val="22"/>
        </w:rPr>
        <w:t xml:space="preserve">ue </w:t>
      </w:r>
      <w:r w:rsidR="006C17BB" w:rsidRPr="004341A7">
        <w:rPr>
          <w:rFonts w:ascii="Garamond" w:hAnsi="Garamond"/>
          <w:sz w:val="22"/>
          <w:szCs w:val="22"/>
        </w:rPr>
        <w:t xml:space="preserve">to QA/QC </w:t>
      </w:r>
      <w:r w:rsidR="004A68EB">
        <w:rPr>
          <w:rFonts w:ascii="Garamond" w:hAnsi="Garamond"/>
          <w:sz w:val="22"/>
          <w:szCs w:val="22"/>
        </w:rPr>
        <w:t>c</w:t>
      </w:r>
      <w:r w:rsidR="004A68EB" w:rsidRPr="004341A7">
        <w:rPr>
          <w:rFonts w:ascii="Garamond" w:hAnsi="Garamond"/>
          <w:sz w:val="22"/>
          <w:szCs w:val="22"/>
        </w:rPr>
        <w:t>hecks</w:t>
      </w:r>
    </w:p>
    <w:p w14:paraId="23357B2B" w14:textId="77777777" w:rsidR="00136522"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 xml:space="preserve">See </w:t>
      </w:r>
      <w:r w:rsidR="004A68EB">
        <w:rPr>
          <w:rFonts w:ascii="Garamond" w:hAnsi="Garamond"/>
          <w:sz w:val="22"/>
          <w:szCs w:val="22"/>
        </w:rPr>
        <w:t>metadata</w:t>
      </w:r>
    </w:p>
    <w:p w14:paraId="55C2F7B0" w14:textId="77777777" w:rsidR="00C16B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14:paraId="33A4F753" w14:textId="77777777" w:rsidR="004A68EB" w:rsidRPr="004341A7"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14:paraId="5AB10391" w14:textId="77777777"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14:paraId="53E2B867" w14:textId="77777777"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14:paraId="3BC92262" w14:textId="77777777"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14:paraId="2E38D0B6" w14:textId="77777777"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14:paraId="54AB980E" w14:textId="77777777"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p>
    <w:p w14:paraId="55F524EE" w14:textId="77777777"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Sensor Errors</w:t>
      </w:r>
    </w:p>
    <w:p w14:paraId="3896A21E"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SBO</w:t>
      </w:r>
      <w:r w:rsidR="00E649D6" w:rsidRPr="004341A7">
        <w:rPr>
          <w:rFonts w:ascii="Garamond" w:hAnsi="Garamond"/>
          <w:sz w:val="22"/>
          <w:szCs w:val="22"/>
        </w:rPr>
        <w:tab/>
        <w:t xml:space="preserve">Blocked </w:t>
      </w:r>
      <w:r w:rsidR="004A68EB">
        <w:rPr>
          <w:rFonts w:ascii="Garamond" w:hAnsi="Garamond"/>
          <w:sz w:val="22"/>
          <w:szCs w:val="22"/>
        </w:rPr>
        <w:t>o</w:t>
      </w:r>
      <w:r w:rsidR="004A68EB" w:rsidRPr="004341A7">
        <w:rPr>
          <w:rFonts w:ascii="Garamond" w:hAnsi="Garamond"/>
          <w:sz w:val="22"/>
          <w:szCs w:val="22"/>
        </w:rPr>
        <w:t>ptic</w:t>
      </w:r>
    </w:p>
    <w:p w14:paraId="05D622B5" w14:textId="77777777"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SCF</w:t>
      </w:r>
      <w:r w:rsidR="00E649D6" w:rsidRPr="004341A7">
        <w:rPr>
          <w:rFonts w:ascii="Garamond" w:hAnsi="Garamond"/>
          <w:sz w:val="22"/>
          <w:szCs w:val="22"/>
        </w:rPr>
        <w:tab/>
        <w:t xml:space="preserve">Conductivity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02FE2A03" w14:textId="77777777" w:rsidR="005974E9" w:rsidRPr="004341A7" w:rsidRDefault="005974E9"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14:paraId="6B9E67AA" w14:textId="77777777" w:rsidR="00E6507D"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SDF</w:t>
      </w:r>
      <w:r w:rsidR="00E6507D">
        <w:rPr>
          <w:rFonts w:ascii="Garamond" w:hAnsi="Garamond"/>
          <w:sz w:val="22"/>
          <w:szCs w:val="22"/>
        </w:rPr>
        <w:tab/>
        <w:t xml:space="preserve">Depth </w:t>
      </w:r>
      <w:r w:rsidR="004A68EB">
        <w:rPr>
          <w:rFonts w:ascii="Garamond" w:hAnsi="Garamond"/>
          <w:sz w:val="22"/>
          <w:szCs w:val="22"/>
        </w:rPr>
        <w:t>port frozen</w:t>
      </w:r>
    </w:p>
    <w:p w14:paraId="36FBD5E7" w14:textId="77777777" w:rsidR="007148FA"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7148FA">
        <w:rPr>
          <w:rFonts w:ascii="Garamond" w:hAnsi="Garamond"/>
          <w:sz w:val="22"/>
          <w:szCs w:val="22"/>
        </w:rPr>
        <w:t>SDG</w:t>
      </w:r>
      <w:r w:rsidR="007148FA">
        <w:rPr>
          <w:rFonts w:ascii="Garamond" w:hAnsi="Garamond"/>
          <w:sz w:val="22"/>
          <w:szCs w:val="22"/>
        </w:rPr>
        <w:tab/>
        <w:t>Suspect due to sensor diagnostics</w:t>
      </w:r>
    </w:p>
    <w:p w14:paraId="7649D41C" w14:textId="77777777" w:rsidR="00E649D6"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SDO</w:t>
      </w:r>
      <w:r w:rsidR="00E649D6" w:rsidRPr="004341A7">
        <w:rPr>
          <w:rFonts w:ascii="Garamond" w:hAnsi="Garamond"/>
          <w:sz w:val="22"/>
          <w:szCs w:val="22"/>
        </w:rPr>
        <w:tab/>
        <w:t xml:space="preserve">DO </w:t>
      </w:r>
      <w:r w:rsidR="004A68EB">
        <w:rPr>
          <w:rFonts w:ascii="Garamond" w:hAnsi="Garamond"/>
          <w:sz w:val="22"/>
          <w:szCs w:val="22"/>
        </w:rPr>
        <w:t>s</w:t>
      </w:r>
      <w:r w:rsidR="004A68EB" w:rsidRPr="004341A7">
        <w:rPr>
          <w:rFonts w:ascii="Garamond" w:hAnsi="Garamond"/>
          <w:sz w:val="22"/>
          <w:szCs w:val="22"/>
        </w:rPr>
        <w:t>uspect</w:t>
      </w:r>
    </w:p>
    <w:p w14:paraId="095B242C"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SDP</w:t>
      </w:r>
      <w:r w:rsidR="00E649D6" w:rsidRPr="004341A7">
        <w:rPr>
          <w:rFonts w:ascii="Garamond" w:hAnsi="Garamond"/>
          <w:sz w:val="22"/>
          <w:szCs w:val="22"/>
        </w:rPr>
        <w:tab/>
        <w:t xml:space="preserve">DO </w:t>
      </w:r>
      <w:r w:rsidR="004A68EB">
        <w:rPr>
          <w:rFonts w:ascii="Garamond" w:hAnsi="Garamond"/>
          <w:sz w:val="22"/>
          <w:szCs w:val="22"/>
        </w:rPr>
        <w:t>m</w:t>
      </w:r>
      <w:r w:rsidR="004A68EB" w:rsidRPr="004341A7">
        <w:rPr>
          <w:rFonts w:ascii="Garamond" w:hAnsi="Garamond"/>
          <w:sz w:val="22"/>
          <w:szCs w:val="22"/>
        </w:rPr>
        <w:t xml:space="preserve">embrane </w:t>
      </w:r>
      <w:r w:rsidR="004A68EB">
        <w:rPr>
          <w:rFonts w:ascii="Garamond" w:hAnsi="Garamond"/>
          <w:sz w:val="22"/>
          <w:szCs w:val="22"/>
        </w:rPr>
        <w:t>p</w:t>
      </w:r>
      <w:r w:rsidR="004A68EB" w:rsidRPr="004341A7">
        <w:rPr>
          <w:rFonts w:ascii="Garamond" w:hAnsi="Garamond"/>
          <w:sz w:val="22"/>
          <w:szCs w:val="22"/>
        </w:rPr>
        <w:t>uncture</w:t>
      </w:r>
    </w:p>
    <w:p w14:paraId="088751FA"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SIC</w:t>
      </w:r>
      <w:r w:rsidR="00E649D6" w:rsidRPr="004341A7">
        <w:rPr>
          <w:rFonts w:ascii="Garamond" w:hAnsi="Garamond"/>
          <w:sz w:val="22"/>
          <w:szCs w:val="22"/>
        </w:rPr>
        <w:tab/>
      </w:r>
      <w:r w:rsidR="00E649D6" w:rsidRPr="004341A7">
        <w:rPr>
          <w:rFonts w:ascii="Garamond" w:hAnsi="Garamond"/>
          <w:sz w:val="22"/>
          <w:szCs w:val="22"/>
        </w:rPr>
        <w:tab/>
        <w:t xml:space="preserve">Incorrect </w:t>
      </w:r>
      <w:r w:rsidR="004A68EB">
        <w:rPr>
          <w:rFonts w:ascii="Garamond" w:hAnsi="Garamond"/>
          <w:sz w:val="22"/>
          <w:szCs w:val="22"/>
        </w:rPr>
        <w:t>c</w:t>
      </w:r>
      <w:r w:rsidR="004A68EB" w:rsidRPr="004341A7">
        <w:rPr>
          <w:rFonts w:ascii="Garamond" w:hAnsi="Garamond"/>
          <w:sz w:val="22"/>
          <w:szCs w:val="22"/>
        </w:rPr>
        <w:t xml:space="preserve">alibration </w:t>
      </w:r>
      <w:r w:rsidR="00E649D6" w:rsidRPr="004341A7">
        <w:rPr>
          <w:rFonts w:ascii="Garamond" w:hAnsi="Garamond"/>
          <w:sz w:val="22"/>
          <w:szCs w:val="22"/>
        </w:rPr>
        <w:t xml:space="preserve">/ </w:t>
      </w:r>
      <w:r w:rsidR="004A68EB">
        <w:rPr>
          <w:rFonts w:ascii="Garamond" w:hAnsi="Garamond"/>
          <w:sz w:val="22"/>
          <w:szCs w:val="22"/>
        </w:rPr>
        <w:t>c</w:t>
      </w:r>
      <w:r w:rsidR="004A68EB" w:rsidRPr="004341A7">
        <w:rPr>
          <w:rFonts w:ascii="Garamond" w:hAnsi="Garamond"/>
          <w:sz w:val="22"/>
          <w:szCs w:val="22"/>
        </w:rPr>
        <w:t xml:space="preserve">ontaminated </w:t>
      </w:r>
      <w:r w:rsidR="004A68EB">
        <w:rPr>
          <w:rFonts w:ascii="Garamond" w:hAnsi="Garamond"/>
          <w:sz w:val="22"/>
          <w:szCs w:val="22"/>
        </w:rPr>
        <w:t>s</w:t>
      </w:r>
      <w:r w:rsidR="004A68EB" w:rsidRPr="004341A7">
        <w:rPr>
          <w:rFonts w:ascii="Garamond" w:hAnsi="Garamond"/>
          <w:sz w:val="22"/>
          <w:szCs w:val="22"/>
        </w:rPr>
        <w:t>tandard</w:t>
      </w:r>
    </w:p>
    <w:p w14:paraId="4A609AD1"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SNV</w:t>
      </w:r>
      <w:r w:rsidR="00E649D6" w:rsidRPr="004341A7">
        <w:rPr>
          <w:rFonts w:ascii="Garamond" w:hAnsi="Garamond"/>
          <w:sz w:val="22"/>
          <w:szCs w:val="22"/>
        </w:rPr>
        <w:tab/>
        <w:t xml:space="preserve">Negative </w:t>
      </w:r>
      <w:r w:rsidR="004A68EB">
        <w:rPr>
          <w:rFonts w:ascii="Garamond" w:hAnsi="Garamond"/>
          <w:sz w:val="22"/>
          <w:szCs w:val="22"/>
        </w:rPr>
        <w:t>v</w:t>
      </w:r>
      <w:r w:rsidR="004A68EB" w:rsidRPr="004341A7">
        <w:rPr>
          <w:rFonts w:ascii="Garamond" w:hAnsi="Garamond"/>
          <w:sz w:val="22"/>
          <w:szCs w:val="22"/>
        </w:rPr>
        <w:t>alue</w:t>
      </w:r>
    </w:p>
    <w:p w14:paraId="77202A33"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SOW</w:t>
      </w:r>
      <w:r w:rsidR="00E649D6" w:rsidRPr="004341A7">
        <w:rPr>
          <w:rFonts w:ascii="Garamond" w:hAnsi="Garamond"/>
          <w:sz w:val="22"/>
          <w:szCs w:val="22"/>
        </w:rPr>
        <w:tab/>
        <w:t xml:space="preserve">Sensor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w</w:t>
      </w:r>
      <w:r w:rsidR="004A68EB" w:rsidRPr="004341A7">
        <w:rPr>
          <w:rFonts w:ascii="Garamond" w:hAnsi="Garamond"/>
          <w:sz w:val="22"/>
          <w:szCs w:val="22"/>
        </w:rPr>
        <w:t>ater</w:t>
      </w:r>
    </w:p>
    <w:p w14:paraId="27FFE469"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SPC</w:t>
      </w:r>
      <w:r w:rsidR="00E649D6" w:rsidRPr="004341A7">
        <w:rPr>
          <w:rFonts w:ascii="Garamond" w:hAnsi="Garamond"/>
          <w:sz w:val="22"/>
          <w:szCs w:val="22"/>
        </w:rPr>
        <w:tab/>
        <w:t xml:space="preserve">Post </w:t>
      </w:r>
      <w:r w:rsidR="004A68EB">
        <w:rPr>
          <w:rFonts w:ascii="Garamond" w:hAnsi="Garamond"/>
          <w:sz w:val="22"/>
          <w:szCs w:val="22"/>
        </w:rPr>
        <w:t>c</w:t>
      </w:r>
      <w:r w:rsidR="004A68EB" w:rsidRPr="004341A7">
        <w:rPr>
          <w:rFonts w:ascii="Garamond" w:hAnsi="Garamond"/>
          <w:sz w:val="22"/>
          <w:szCs w:val="22"/>
        </w:rPr>
        <w:t xml:space="preserve">alibration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r</w:t>
      </w:r>
      <w:r w:rsidR="004A68EB" w:rsidRPr="004341A7">
        <w:rPr>
          <w:rFonts w:ascii="Garamond" w:hAnsi="Garamond"/>
          <w:sz w:val="22"/>
          <w:szCs w:val="22"/>
        </w:rPr>
        <w:t>ange</w:t>
      </w:r>
    </w:p>
    <w:p w14:paraId="1EEA499E" w14:textId="77777777" w:rsidR="00EE25CA" w:rsidRPr="00EE25CA" w:rsidRDefault="00EE25CA" w:rsidP="000278DE">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1D16F217" w14:textId="77777777" w:rsidR="00E649D6" w:rsidRPr="004341A7" w:rsidRDefault="00EE25C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SSD</w:t>
      </w:r>
      <w:r w:rsidR="00E649D6" w:rsidRPr="004341A7">
        <w:rPr>
          <w:rFonts w:ascii="Garamond" w:hAnsi="Garamond"/>
          <w:sz w:val="22"/>
          <w:szCs w:val="22"/>
        </w:rPr>
        <w:tab/>
        <w:t xml:space="preserve">Sensor </w:t>
      </w:r>
      <w:r w:rsidR="004A68EB">
        <w:rPr>
          <w:rFonts w:ascii="Garamond" w:hAnsi="Garamond"/>
          <w:sz w:val="22"/>
          <w:szCs w:val="22"/>
        </w:rPr>
        <w:t>d</w:t>
      </w:r>
      <w:r w:rsidR="004A68EB" w:rsidRPr="004341A7">
        <w:rPr>
          <w:rFonts w:ascii="Garamond" w:hAnsi="Garamond"/>
          <w:sz w:val="22"/>
          <w:szCs w:val="22"/>
        </w:rPr>
        <w:t>rift</w:t>
      </w:r>
    </w:p>
    <w:p w14:paraId="14521EF8"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SSM</w:t>
      </w:r>
      <w:r w:rsidR="00E649D6" w:rsidRPr="004341A7">
        <w:rPr>
          <w:rFonts w:ascii="Garamond" w:hAnsi="Garamond"/>
          <w:sz w:val="22"/>
          <w:szCs w:val="22"/>
        </w:rPr>
        <w:tab/>
        <w:t xml:space="preserve">Sensor </w:t>
      </w:r>
      <w:r w:rsidR="004A68EB">
        <w:rPr>
          <w:rFonts w:ascii="Garamond" w:hAnsi="Garamond"/>
          <w:sz w:val="22"/>
          <w:szCs w:val="22"/>
        </w:rPr>
        <w:t>m</w:t>
      </w:r>
      <w:r w:rsidR="004A68EB" w:rsidRPr="004341A7">
        <w:rPr>
          <w:rFonts w:ascii="Garamond" w:hAnsi="Garamond"/>
          <w:sz w:val="22"/>
          <w:szCs w:val="22"/>
        </w:rPr>
        <w:t>alfunction</w:t>
      </w:r>
    </w:p>
    <w:p w14:paraId="2D7AD5EE"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SSR</w:t>
      </w:r>
      <w:r w:rsidR="00E649D6" w:rsidRPr="004341A7">
        <w:rPr>
          <w:rFonts w:ascii="Garamond" w:hAnsi="Garamond"/>
          <w:sz w:val="22"/>
          <w:szCs w:val="22"/>
        </w:rPr>
        <w:tab/>
      </w:r>
      <w:r>
        <w:rPr>
          <w:rFonts w:ascii="Garamond" w:hAnsi="Garamond"/>
          <w:sz w:val="22"/>
          <w:szCs w:val="22"/>
        </w:rPr>
        <w:tab/>
      </w:r>
      <w:r w:rsidR="00E649D6" w:rsidRPr="004341A7">
        <w:rPr>
          <w:rFonts w:ascii="Garamond" w:hAnsi="Garamond"/>
          <w:sz w:val="22"/>
          <w:szCs w:val="22"/>
        </w:rPr>
        <w:t xml:space="preserve">Sensor </w:t>
      </w:r>
      <w:r w:rsidR="004A68EB">
        <w:rPr>
          <w:rFonts w:ascii="Garamond" w:hAnsi="Garamond"/>
          <w:sz w:val="22"/>
          <w:szCs w:val="22"/>
        </w:rPr>
        <w:t>r</w:t>
      </w:r>
      <w:r w:rsidR="004A68EB" w:rsidRPr="004341A7">
        <w:rPr>
          <w:rFonts w:ascii="Garamond" w:hAnsi="Garamond"/>
          <w:sz w:val="22"/>
          <w:szCs w:val="22"/>
        </w:rPr>
        <w:t xml:space="preserve">emoved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ot </w:t>
      </w:r>
      <w:r w:rsidR="004A68EB">
        <w:rPr>
          <w:rFonts w:ascii="Garamond" w:hAnsi="Garamond"/>
          <w:sz w:val="22"/>
          <w:szCs w:val="22"/>
        </w:rPr>
        <w:t>d</w:t>
      </w:r>
      <w:r w:rsidR="004A68EB" w:rsidRPr="004341A7">
        <w:rPr>
          <w:rFonts w:ascii="Garamond" w:hAnsi="Garamond"/>
          <w:sz w:val="22"/>
          <w:szCs w:val="22"/>
        </w:rPr>
        <w:t>eployed</w:t>
      </w:r>
    </w:p>
    <w:p w14:paraId="5C6DCA06"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STF</w:t>
      </w:r>
      <w:r w:rsidR="00E649D6" w:rsidRPr="004341A7">
        <w:rPr>
          <w:rFonts w:ascii="Garamond" w:hAnsi="Garamond"/>
          <w:sz w:val="22"/>
          <w:szCs w:val="22"/>
        </w:rPr>
        <w:tab/>
        <w:t xml:space="preserve">Catastrophic </w:t>
      </w:r>
      <w:r w:rsidR="004A68EB">
        <w:rPr>
          <w:rFonts w:ascii="Garamond" w:hAnsi="Garamond"/>
          <w:sz w:val="22"/>
          <w:szCs w:val="22"/>
        </w:rPr>
        <w:t>t</w:t>
      </w:r>
      <w:r w:rsidR="004A68EB" w:rsidRPr="004341A7">
        <w:rPr>
          <w:rFonts w:ascii="Garamond" w:hAnsi="Garamond"/>
          <w:sz w:val="22"/>
          <w:szCs w:val="22"/>
        </w:rPr>
        <w:t xml:space="preserve">emperature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7AEC3BB7"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STS</w:t>
      </w:r>
      <w:r>
        <w:rPr>
          <w:rFonts w:ascii="Garamond" w:hAnsi="Garamond"/>
          <w:sz w:val="22"/>
          <w:szCs w:val="22"/>
        </w:rPr>
        <w:tab/>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53BBDF21"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SWM</w:t>
      </w:r>
      <w:r w:rsidR="00E649D6" w:rsidRPr="004341A7">
        <w:rPr>
          <w:rFonts w:ascii="Garamond" w:hAnsi="Garamond"/>
          <w:sz w:val="22"/>
          <w:szCs w:val="22"/>
        </w:rPr>
        <w:tab/>
        <w:t xml:space="preserve">Wiper </w:t>
      </w:r>
      <w:r w:rsidR="004A68EB">
        <w:rPr>
          <w:rFonts w:ascii="Garamond" w:hAnsi="Garamond"/>
          <w:sz w:val="22"/>
          <w:szCs w:val="22"/>
        </w:rPr>
        <w:t>m</w:t>
      </w:r>
      <w:r w:rsidR="004A68EB" w:rsidRPr="004341A7">
        <w:rPr>
          <w:rFonts w:ascii="Garamond" w:hAnsi="Garamond"/>
          <w:sz w:val="22"/>
          <w:szCs w:val="22"/>
        </w:rPr>
        <w:t xml:space="preserve">alfunction </w:t>
      </w:r>
      <w:r w:rsidR="00E649D6"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oss</w:t>
      </w:r>
    </w:p>
    <w:p w14:paraId="696BD45F" w14:textId="77777777" w:rsidR="00E649D6" w:rsidRPr="00500399" w:rsidRDefault="00E649D6" w:rsidP="00DF6463">
      <w:pPr>
        <w:pStyle w:val="BodyText"/>
        <w:tabs>
          <w:tab w:val="left" w:pos="720"/>
          <w:tab w:val="left" w:pos="1080"/>
          <w:tab w:val="left" w:pos="1440"/>
          <w:tab w:val="left" w:pos="1980"/>
          <w:tab w:val="left" w:pos="2520"/>
        </w:tabs>
        <w:ind w:left="720" w:right="720"/>
        <w:rPr>
          <w:rFonts w:ascii="Garamond" w:hAnsi="Garamond"/>
          <w:sz w:val="16"/>
          <w:szCs w:val="16"/>
        </w:rPr>
      </w:pPr>
    </w:p>
    <w:p w14:paraId="68BF231D" w14:textId="77777777"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14:paraId="07B3113D" w14:textId="77777777" w:rsidR="00CE3AD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sidR="00CE3AD7">
        <w:rPr>
          <w:rFonts w:ascii="Garamond" w:hAnsi="Garamond"/>
          <w:sz w:val="22"/>
          <w:szCs w:val="22"/>
        </w:rPr>
        <w:t>CAB</w:t>
      </w:r>
      <w:r w:rsidR="00EE25CA">
        <w:rPr>
          <w:rFonts w:ascii="Garamond" w:hAnsi="Garamond"/>
          <w:sz w:val="22"/>
          <w:szCs w:val="22"/>
        </w:rPr>
        <w:t>*</w:t>
      </w:r>
      <w:r w:rsidR="00CE3AD7">
        <w:rPr>
          <w:rFonts w:ascii="Garamond" w:hAnsi="Garamond"/>
          <w:sz w:val="22"/>
          <w:szCs w:val="22"/>
        </w:rPr>
        <w:tab/>
        <w:t xml:space="preserve">Algal </w:t>
      </w:r>
      <w:r w:rsidR="004A68EB">
        <w:rPr>
          <w:rFonts w:ascii="Garamond" w:hAnsi="Garamond"/>
          <w:sz w:val="22"/>
          <w:szCs w:val="22"/>
        </w:rPr>
        <w:t>bloom</w:t>
      </w:r>
    </w:p>
    <w:p w14:paraId="7BA914BE" w14:textId="77777777" w:rsidR="00E649D6" w:rsidRPr="00432D32" w:rsidRDefault="00CE3AD7"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2D32">
        <w:rPr>
          <w:rFonts w:ascii="Garamond" w:hAnsi="Garamond"/>
          <w:sz w:val="22"/>
          <w:szCs w:val="22"/>
        </w:rPr>
        <w:t>CAF</w:t>
      </w:r>
      <w:r w:rsidR="00E649D6" w:rsidRPr="00432D32">
        <w:rPr>
          <w:rFonts w:ascii="Garamond" w:hAnsi="Garamond"/>
          <w:sz w:val="22"/>
          <w:szCs w:val="22"/>
        </w:rPr>
        <w:tab/>
        <w:t xml:space="preserve">Acceptable </w:t>
      </w:r>
      <w:r w:rsidR="004A68EB">
        <w:rPr>
          <w:rFonts w:ascii="Garamond" w:hAnsi="Garamond"/>
          <w:sz w:val="22"/>
          <w:szCs w:val="22"/>
        </w:rPr>
        <w:t>c</w:t>
      </w:r>
      <w:r w:rsidR="004A68EB" w:rsidRPr="00432D32">
        <w:rPr>
          <w:rFonts w:ascii="Garamond" w:hAnsi="Garamond"/>
          <w:sz w:val="22"/>
          <w:szCs w:val="22"/>
        </w:rPr>
        <w:t>alibration</w:t>
      </w:r>
      <w:r w:rsidR="00E649D6" w:rsidRPr="00432D32">
        <w:rPr>
          <w:rFonts w:ascii="Garamond" w:hAnsi="Garamond"/>
          <w:sz w:val="22"/>
          <w:szCs w:val="22"/>
        </w:rPr>
        <w:t>/</w:t>
      </w:r>
      <w:r w:rsidR="004A68EB">
        <w:rPr>
          <w:rFonts w:ascii="Garamond" w:hAnsi="Garamond"/>
          <w:sz w:val="22"/>
          <w:szCs w:val="22"/>
        </w:rPr>
        <w:t>a</w:t>
      </w:r>
      <w:r w:rsidR="004A68EB" w:rsidRPr="00432D32">
        <w:rPr>
          <w:rFonts w:ascii="Garamond" w:hAnsi="Garamond"/>
          <w:sz w:val="22"/>
          <w:szCs w:val="22"/>
        </w:rPr>
        <w:t xml:space="preserve">ccuracy </w:t>
      </w:r>
      <w:r w:rsidR="004A68EB">
        <w:rPr>
          <w:rFonts w:ascii="Garamond" w:hAnsi="Garamond"/>
          <w:sz w:val="22"/>
          <w:szCs w:val="22"/>
        </w:rPr>
        <w:t>e</w:t>
      </w:r>
      <w:r w:rsidR="004A68EB" w:rsidRPr="00432D32">
        <w:rPr>
          <w:rFonts w:ascii="Garamond" w:hAnsi="Garamond"/>
          <w:sz w:val="22"/>
          <w:szCs w:val="22"/>
        </w:rPr>
        <w:t xml:space="preserve">rror </w:t>
      </w:r>
      <w:r w:rsidR="00432D32" w:rsidRPr="00432D32">
        <w:rPr>
          <w:rFonts w:ascii="Garamond" w:hAnsi="Garamond"/>
          <w:sz w:val="22"/>
          <w:szCs w:val="22"/>
        </w:rPr>
        <w:t xml:space="preserve">of </w:t>
      </w:r>
      <w:r w:rsidR="004A68EB">
        <w:rPr>
          <w:rFonts w:ascii="Garamond" w:hAnsi="Garamond"/>
          <w:sz w:val="22"/>
          <w:szCs w:val="22"/>
        </w:rPr>
        <w:t>s</w:t>
      </w:r>
      <w:r w:rsidR="004A68EB" w:rsidRPr="00432D32">
        <w:rPr>
          <w:rFonts w:ascii="Garamond" w:hAnsi="Garamond"/>
          <w:sz w:val="22"/>
          <w:szCs w:val="22"/>
        </w:rPr>
        <w:t>ensor</w:t>
      </w:r>
    </w:p>
    <w:p w14:paraId="208DB715" w14:textId="77777777" w:rsidR="00432D32" w:rsidRPr="00432D32" w:rsidRDefault="00DF6463" w:rsidP="00432D32">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r>
      <w:r w:rsidR="00432D32" w:rsidRPr="00432D32">
        <w:rPr>
          <w:rFonts w:ascii="Garamond" w:hAnsi="Garamond"/>
          <w:sz w:val="22"/>
          <w:szCs w:val="22"/>
        </w:rPr>
        <w:t>CAP</w:t>
      </w:r>
      <w:r w:rsidR="00432D32" w:rsidRPr="00432D32">
        <w:rPr>
          <w:rFonts w:ascii="Garamond" w:hAnsi="Garamond"/>
          <w:sz w:val="22"/>
          <w:szCs w:val="22"/>
        </w:rPr>
        <w:tab/>
      </w:r>
      <w:r w:rsidR="00432D32" w:rsidRPr="00432D32">
        <w:rPr>
          <w:rFonts w:ascii="Garamond" w:hAnsi="Garamond" w:cs="Courier New"/>
          <w:sz w:val="22"/>
          <w:szCs w:val="22"/>
        </w:rPr>
        <w:t xml:space="preserve">Depth </w:t>
      </w:r>
      <w:r w:rsidR="004A68EB">
        <w:rPr>
          <w:rFonts w:ascii="Garamond" w:hAnsi="Garamond" w:cs="Courier New"/>
          <w:sz w:val="22"/>
          <w:szCs w:val="22"/>
        </w:rPr>
        <w:t>s</w:t>
      </w:r>
      <w:r w:rsidR="004A68EB" w:rsidRPr="00432D32">
        <w:rPr>
          <w:rFonts w:ascii="Garamond" w:hAnsi="Garamond" w:cs="Courier New"/>
          <w:sz w:val="22"/>
          <w:szCs w:val="22"/>
        </w:rPr>
        <w:t xml:space="preserve">ensor </w:t>
      </w:r>
      <w:r w:rsidR="00432D32" w:rsidRPr="00432D32">
        <w:rPr>
          <w:rFonts w:ascii="Garamond" w:hAnsi="Garamond" w:cs="Courier New"/>
          <w:sz w:val="22"/>
          <w:szCs w:val="22"/>
        </w:rPr>
        <w:t xml:space="preserve">in </w:t>
      </w:r>
      <w:r w:rsidR="004A68EB">
        <w:rPr>
          <w:rFonts w:ascii="Garamond" w:hAnsi="Garamond" w:cs="Courier New"/>
          <w:sz w:val="22"/>
          <w:szCs w:val="22"/>
        </w:rPr>
        <w:t>w</w:t>
      </w:r>
      <w:r w:rsidR="004A68EB" w:rsidRPr="00432D32">
        <w:rPr>
          <w:rFonts w:ascii="Garamond" w:hAnsi="Garamond" w:cs="Courier New"/>
          <w:sz w:val="22"/>
          <w:szCs w:val="22"/>
        </w:rPr>
        <w:t>ater</w:t>
      </w:r>
      <w:r w:rsidR="00432D32" w:rsidRPr="00432D32">
        <w:rPr>
          <w:rFonts w:ascii="Garamond" w:hAnsi="Garamond" w:cs="Courier New"/>
          <w:sz w:val="22"/>
          <w:szCs w:val="22"/>
        </w:rPr>
        <w:t xml:space="preserve">, </w:t>
      </w:r>
      <w:r w:rsidR="004A68EB">
        <w:rPr>
          <w:rFonts w:ascii="Garamond" w:hAnsi="Garamond" w:cs="Courier New"/>
          <w:sz w:val="22"/>
          <w:szCs w:val="22"/>
        </w:rPr>
        <w:t>a</w:t>
      </w:r>
      <w:r w:rsidR="004A68EB" w:rsidRPr="00432D32">
        <w:rPr>
          <w:rFonts w:ascii="Garamond" w:hAnsi="Garamond" w:cs="Courier New"/>
          <w:sz w:val="22"/>
          <w:szCs w:val="22"/>
        </w:rPr>
        <w:t xml:space="preserve">ffected </w:t>
      </w:r>
      <w:r w:rsidR="00432D32" w:rsidRPr="00432D32">
        <w:rPr>
          <w:rFonts w:ascii="Garamond" w:hAnsi="Garamond" w:cs="Courier New"/>
          <w:sz w:val="22"/>
          <w:szCs w:val="22"/>
        </w:rPr>
        <w:t xml:space="preserve">by </w:t>
      </w:r>
      <w:r w:rsidR="004A68EB">
        <w:rPr>
          <w:rFonts w:ascii="Garamond" w:hAnsi="Garamond" w:cs="Courier New"/>
          <w:sz w:val="22"/>
          <w:szCs w:val="22"/>
        </w:rPr>
        <w:t>a</w:t>
      </w:r>
      <w:r w:rsidR="004A68EB" w:rsidRPr="00432D32">
        <w:rPr>
          <w:rFonts w:ascii="Garamond" w:hAnsi="Garamond" w:cs="Courier New"/>
          <w:sz w:val="22"/>
          <w:szCs w:val="22"/>
        </w:rPr>
        <w:t xml:space="preserve">tmospheric </w:t>
      </w:r>
      <w:r w:rsidR="004A68EB">
        <w:rPr>
          <w:rFonts w:ascii="Garamond" w:hAnsi="Garamond" w:cs="Courier New"/>
          <w:sz w:val="22"/>
          <w:szCs w:val="22"/>
        </w:rPr>
        <w:t>p</w:t>
      </w:r>
      <w:r w:rsidR="004A68EB" w:rsidRPr="00432D32">
        <w:rPr>
          <w:rFonts w:ascii="Garamond" w:hAnsi="Garamond" w:cs="Courier New"/>
          <w:sz w:val="22"/>
          <w:szCs w:val="22"/>
        </w:rPr>
        <w:t>ressure</w:t>
      </w:r>
    </w:p>
    <w:p w14:paraId="77B5766B" w14:textId="77777777" w:rsidR="00E715AA" w:rsidRPr="004341A7" w:rsidRDefault="00432D3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CBF</w:t>
      </w:r>
      <w:r w:rsidR="00E715AA" w:rsidRPr="004341A7">
        <w:rPr>
          <w:rFonts w:ascii="Garamond" w:hAnsi="Garamond"/>
          <w:sz w:val="22"/>
          <w:szCs w:val="22"/>
        </w:rPr>
        <w:tab/>
        <w:t>Biofouling</w:t>
      </w:r>
    </w:p>
    <w:p w14:paraId="078CE641"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CCU</w:t>
      </w:r>
      <w:r w:rsidR="00E649D6" w:rsidRPr="004341A7">
        <w:rPr>
          <w:rFonts w:ascii="Garamond" w:hAnsi="Garamond"/>
          <w:sz w:val="22"/>
          <w:szCs w:val="22"/>
        </w:rPr>
        <w:tab/>
        <w:t xml:space="preserve">Cause </w:t>
      </w:r>
      <w:r w:rsidR="004A68EB">
        <w:rPr>
          <w:rFonts w:ascii="Garamond" w:hAnsi="Garamond"/>
          <w:sz w:val="22"/>
          <w:szCs w:val="22"/>
        </w:rPr>
        <w:t>u</w:t>
      </w:r>
      <w:r w:rsidR="004A68EB" w:rsidRPr="004341A7">
        <w:rPr>
          <w:rFonts w:ascii="Garamond" w:hAnsi="Garamond"/>
          <w:sz w:val="22"/>
          <w:szCs w:val="22"/>
        </w:rPr>
        <w:t>nknown</w:t>
      </w:r>
    </w:p>
    <w:p w14:paraId="4369F6FF"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CDA</w:t>
      </w:r>
      <w:r w:rsidR="00EE25CA">
        <w:rPr>
          <w:rFonts w:ascii="Garamond" w:hAnsi="Garamond"/>
          <w:sz w:val="22"/>
          <w:szCs w:val="22"/>
        </w:rPr>
        <w:t>*</w:t>
      </w:r>
      <w:r w:rsidR="00E649D6" w:rsidRPr="004341A7">
        <w:rPr>
          <w:rFonts w:ascii="Garamond" w:hAnsi="Garamond"/>
          <w:sz w:val="22"/>
          <w:szCs w:val="22"/>
        </w:rPr>
        <w:tab/>
        <w:t xml:space="preserve">DO </w:t>
      </w:r>
      <w:r w:rsidR="004A68EB">
        <w:rPr>
          <w:rFonts w:ascii="Garamond" w:hAnsi="Garamond"/>
          <w:sz w:val="22"/>
          <w:szCs w:val="22"/>
        </w:rPr>
        <w:t>h</w:t>
      </w:r>
      <w:r w:rsidR="004A68EB" w:rsidRPr="004341A7">
        <w:rPr>
          <w:rFonts w:ascii="Garamond" w:hAnsi="Garamond"/>
          <w:sz w:val="22"/>
          <w:szCs w:val="22"/>
        </w:rPr>
        <w:t xml:space="preserve">ypoxia </w:t>
      </w:r>
      <w:r w:rsidR="006C17BB" w:rsidRPr="004341A7">
        <w:rPr>
          <w:rFonts w:ascii="Garamond" w:hAnsi="Garamond"/>
          <w:sz w:val="22"/>
          <w:szCs w:val="22"/>
        </w:rPr>
        <w:t>(&lt;</w:t>
      </w:r>
      <w:r w:rsidR="00B13E26">
        <w:rPr>
          <w:rFonts w:ascii="Garamond" w:hAnsi="Garamond"/>
          <w:sz w:val="22"/>
          <w:szCs w:val="22"/>
        </w:rPr>
        <w:t>3 mg/L</w:t>
      </w:r>
      <w:r w:rsidR="006C17BB" w:rsidRPr="004341A7">
        <w:rPr>
          <w:rFonts w:ascii="Garamond" w:hAnsi="Garamond"/>
          <w:sz w:val="22"/>
          <w:szCs w:val="22"/>
        </w:rPr>
        <w:t>)</w:t>
      </w:r>
    </w:p>
    <w:p w14:paraId="533574FE" w14:textId="77777777"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CDB</w:t>
      </w:r>
      <w:r w:rsidR="00EE25CA">
        <w:rPr>
          <w:rFonts w:ascii="Garamond" w:hAnsi="Garamond"/>
          <w:sz w:val="22"/>
          <w:szCs w:val="22"/>
        </w:rPr>
        <w:t>*</w:t>
      </w:r>
      <w:r w:rsidR="00E715AA" w:rsidRPr="004341A7">
        <w:rPr>
          <w:rFonts w:ascii="Garamond" w:hAnsi="Garamond"/>
          <w:sz w:val="22"/>
          <w:szCs w:val="22"/>
        </w:rPr>
        <w:tab/>
        <w:t xml:space="preserve">Disturbed </w:t>
      </w:r>
      <w:r w:rsidR="004A68EB">
        <w:rPr>
          <w:rFonts w:ascii="Garamond" w:hAnsi="Garamond"/>
          <w:sz w:val="22"/>
          <w:szCs w:val="22"/>
        </w:rPr>
        <w:t>b</w:t>
      </w:r>
      <w:r w:rsidR="004A68EB" w:rsidRPr="004341A7">
        <w:rPr>
          <w:rFonts w:ascii="Garamond" w:hAnsi="Garamond"/>
          <w:sz w:val="22"/>
          <w:szCs w:val="22"/>
        </w:rPr>
        <w:t>ottom</w:t>
      </w:r>
    </w:p>
    <w:p w14:paraId="44D624BE"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lastRenderedPageBreak/>
        <w:tab/>
      </w:r>
      <w:r w:rsidR="00E649D6" w:rsidRPr="004341A7">
        <w:rPr>
          <w:rFonts w:ascii="Garamond" w:hAnsi="Garamond"/>
          <w:sz w:val="22"/>
          <w:szCs w:val="22"/>
        </w:rPr>
        <w:t>CDF</w:t>
      </w:r>
      <w:r w:rsidR="00E649D6" w:rsidRPr="004341A7">
        <w:rPr>
          <w:rFonts w:ascii="Garamond" w:hAnsi="Garamond"/>
          <w:sz w:val="22"/>
          <w:szCs w:val="22"/>
        </w:rPr>
        <w:tab/>
        <w:t xml:space="preserve">Data </w:t>
      </w:r>
      <w:r w:rsidR="004A68EB">
        <w:rPr>
          <w:rFonts w:ascii="Garamond" w:hAnsi="Garamond"/>
          <w:sz w:val="22"/>
          <w:szCs w:val="22"/>
        </w:rPr>
        <w:t>a</w:t>
      </w:r>
      <w:r w:rsidR="004A68EB" w:rsidRPr="004341A7">
        <w:rPr>
          <w:rFonts w:ascii="Garamond" w:hAnsi="Garamond"/>
          <w:sz w:val="22"/>
          <w:szCs w:val="22"/>
        </w:rPr>
        <w:t xml:space="preserve">ppear </w:t>
      </w:r>
      <w:r w:rsidR="00E649D6" w:rsidRPr="004341A7">
        <w:rPr>
          <w:rFonts w:ascii="Garamond" w:hAnsi="Garamond"/>
          <w:sz w:val="22"/>
          <w:szCs w:val="22"/>
        </w:rPr>
        <w:t xml:space="preserve">to </w:t>
      </w:r>
      <w:r w:rsidR="004A68EB">
        <w:rPr>
          <w:rFonts w:ascii="Garamond" w:hAnsi="Garamond"/>
          <w:sz w:val="22"/>
          <w:szCs w:val="22"/>
        </w:rPr>
        <w:t>f</w:t>
      </w:r>
      <w:r w:rsidR="004A68EB" w:rsidRPr="004341A7">
        <w:rPr>
          <w:rFonts w:ascii="Garamond" w:hAnsi="Garamond"/>
          <w:sz w:val="22"/>
          <w:szCs w:val="22"/>
        </w:rPr>
        <w:t xml:space="preserve">it </w:t>
      </w:r>
      <w:r w:rsidR="004A68EB">
        <w:rPr>
          <w:rFonts w:ascii="Garamond" w:hAnsi="Garamond"/>
          <w:sz w:val="22"/>
          <w:szCs w:val="22"/>
        </w:rPr>
        <w:t>c</w:t>
      </w:r>
      <w:r w:rsidR="004A68EB" w:rsidRPr="004341A7">
        <w:rPr>
          <w:rFonts w:ascii="Garamond" w:hAnsi="Garamond"/>
          <w:sz w:val="22"/>
          <w:szCs w:val="22"/>
        </w:rPr>
        <w:t>onditions</w:t>
      </w:r>
    </w:p>
    <w:p w14:paraId="664C5926" w14:textId="77777777" w:rsidR="00E715AA"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CFK</w:t>
      </w:r>
      <w:r w:rsidR="00EE25CA">
        <w:rPr>
          <w:rFonts w:ascii="Garamond" w:hAnsi="Garamond"/>
          <w:sz w:val="22"/>
          <w:szCs w:val="22"/>
        </w:rPr>
        <w:t>*</w:t>
      </w:r>
      <w:r w:rsidR="00E715AA" w:rsidRPr="004341A7">
        <w:rPr>
          <w:rFonts w:ascii="Garamond" w:hAnsi="Garamond"/>
          <w:sz w:val="22"/>
          <w:szCs w:val="22"/>
        </w:rPr>
        <w:tab/>
        <w:t xml:space="preserve">Fish </w:t>
      </w:r>
      <w:r w:rsidR="004A68EB">
        <w:rPr>
          <w:rFonts w:ascii="Garamond" w:hAnsi="Garamond"/>
          <w:sz w:val="22"/>
          <w:szCs w:val="22"/>
        </w:rPr>
        <w:t>k</w:t>
      </w:r>
      <w:r w:rsidR="004A68EB" w:rsidRPr="004341A7">
        <w:rPr>
          <w:rFonts w:ascii="Garamond" w:hAnsi="Garamond"/>
          <w:sz w:val="22"/>
          <w:szCs w:val="22"/>
        </w:rPr>
        <w:t>ill</w:t>
      </w:r>
    </w:p>
    <w:p w14:paraId="1A04F5A0" w14:textId="77777777"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136522">
        <w:rPr>
          <w:rFonts w:ascii="Garamond" w:hAnsi="Garamond"/>
          <w:sz w:val="22"/>
          <w:szCs w:val="22"/>
        </w:rPr>
        <w:t>CIP</w:t>
      </w:r>
      <w:r w:rsidR="00136522">
        <w:rPr>
          <w:rFonts w:ascii="Garamond" w:hAnsi="Garamond"/>
          <w:sz w:val="22"/>
          <w:szCs w:val="22"/>
        </w:rPr>
        <w:tab/>
      </w:r>
      <w:r w:rsidR="00EE25CA">
        <w:rPr>
          <w:rFonts w:ascii="Garamond" w:hAnsi="Garamond"/>
          <w:sz w:val="22"/>
          <w:szCs w:val="22"/>
        </w:rPr>
        <w:t>*</w:t>
      </w:r>
      <w:r w:rsidR="00136522">
        <w:rPr>
          <w:rFonts w:ascii="Garamond" w:hAnsi="Garamond"/>
          <w:sz w:val="22"/>
          <w:szCs w:val="22"/>
        </w:rPr>
        <w:tab/>
      </w:r>
      <w:r>
        <w:rPr>
          <w:rFonts w:ascii="Garamond" w:hAnsi="Garamond"/>
          <w:sz w:val="22"/>
          <w:szCs w:val="22"/>
        </w:rPr>
        <w:t xml:space="preserve">Surface </w:t>
      </w:r>
      <w:r w:rsidR="004A68EB">
        <w:rPr>
          <w:rFonts w:ascii="Garamond" w:hAnsi="Garamond"/>
          <w:sz w:val="22"/>
          <w:szCs w:val="22"/>
        </w:rPr>
        <w:t xml:space="preserve">ice present </w:t>
      </w:r>
      <w:r>
        <w:rPr>
          <w:rFonts w:ascii="Garamond" w:hAnsi="Garamond"/>
          <w:sz w:val="22"/>
          <w:szCs w:val="22"/>
        </w:rPr>
        <w:t xml:space="preserve">at </w:t>
      </w:r>
      <w:r w:rsidR="004A68EB">
        <w:rPr>
          <w:rFonts w:ascii="Garamond" w:hAnsi="Garamond"/>
          <w:sz w:val="22"/>
          <w:szCs w:val="22"/>
        </w:rPr>
        <w:t>sample station</w:t>
      </w:r>
    </w:p>
    <w:p w14:paraId="4B4FC767" w14:textId="77777777"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CLT</w:t>
      </w:r>
      <w:r w:rsidR="00EE25CA">
        <w:rPr>
          <w:rFonts w:ascii="Garamond" w:hAnsi="Garamond"/>
          <w:sz w:val="22"/>
          <w:szCs w:val="22"/>
        </w:rPr>
        <w:t>*</w:t>
      </w:r>
      <w:r w:rsidR="00E715AA" w:rsidRPr="004341A7">
        <w:rPr>
          <w:rFonts w:ascii="Garamond" w:hAnsi="Garamond"/>
          <w:sz w:val="22"/>
          <w:szCs w:val="22"/>
        </w:rPr>
        <w:tab/>
        <w:t xml:space="preserve">Low </w:t>
      </w:r>
      <w:r w:rsidR="004A68EB">
        <w:rPr>
          <w:rFonts w:ascii="Garamond" w:hAnsi="Garamond"/>
          <w:sz w:val="22"/>
          <w:szCs w:val="22"/>
        </w:rPr>
        <w:t>t</w:t>
      </w:r>
      <w:r w:rsidR="004A68EB" w:rsidRPr="004341A7">
        <w:rPr>
          <w:rFonts w:ascii="Garamond" w:hAnsi="Garamond"/>
          <w:sz w:val="22"/>
          <w:szCs w:val="22"/>
        </w:rPr>
        <w:t>ide</w:t>
      </w:r>
    </w:p>
    <w:p w14:paraId="4EA190CF" w14:textId="77777777" w:rsidR="00E6507D"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sidR="00EE25CA">
        <w:rPr>
          <w:rFonts w:ascii="Garamond" w:hAnsi="Garamond"/>
          <w:sz w:val="22"/>
          <w:szCs w:val="22"/>
        </w:rPr>
        <w:t>*</w:t>
      </w:r>
      <w:r>
        <w:rPr>
          <w:rFonts w:ascii="Garamond" w:hAnsi="Garamond"/>
          <w:sz w:val="22"/>
          <w:szCs w:val="22"/>
        </w:rPr>
        <w:tab/>
        <w:t xml:space="preserve">In </w:t>
      </w:r>
      <w:r w:rsidR="004A68EB">
        <w:rPr>
          <w:rFonts w:ascii="Garamond" w:hAnsi="Garamond"/>
          <w:sz w:val="22"/>
          <w:szCs w:val="22"/>
        </w:rPr>
        <w:t>field maintenance</w:t>
      </w:r>
      <w:r>
        <w:rPr>
          <w:rFonts w:ascii="Garamond" w:hAnsi="Garamond"/>
          <w:sz w:val="22"/>
          <w:szCs w:val="22"/>
        </w:rPr>
        <w:t>/</w:t>
      </w:r>
      <w:r w:rsidR="004A68EB">
        <w:rPr>
          <w:rFonts w:ascii="Garamond" w:hAnsi="Garamond"/>
          <w:sz w:val="22"/>
          <w:szCs w:val="22"/>
        </w:rPr>
        <w:t>cleaning</w:t>
      </w:r>
    </w:p>
    <w:p w14:paraId="273D3F99" w14:textId="77777777" w:rsidR="00136522" w:rsidRPr="004341A7"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sidR="00EE25CA">
        <w:rPr>
          <w:rFonts w:ascii="Garamond" w:hAnsi="Garamond"/>
          <w:sz w:val="22"/>
          <w:szCs w:val="22"/>
        </w:rPr>
        <w:t>*</w:t>
      </w:r>
      <w:r>
        <w:rPr>
          <w:rFonts w:ascii="Garamond" w:hAnsi="Garamond"/>
          <w:sz w:val="22"/>
          <w:szCs w:val="22"/>
        </w:rPr>
        <w:tab/>
        <w:t xml:space="preserve">Mud in </w:t>
      </w:r>
      <w:r w:rsidR="004A68EB">
        <w:rPr>
          <w:rFonts w:ascii="Garamond" w:hAnsi="Garamond"/>
          <w:sz w:val="22"/>
          <w:szCs w:val="22"/>
        </w:rPr>
        <w:t>probe guard</w:t>
      </w:r>
    </w:p>
    <w:p w14:paraId="73BDA7B9"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CND</w:t>
      </w:r>
      <w:r w:rsidR="00E649D6" w:rsidRPr="004341A7">
        <w:rPr>
          <w:rFonts w:ascii="Garamond" w:hAnsi="Garamond"/>
          <w:sz w:val="22"/>
          <w:szCs w:val="22"/>
        </w:rPr>
        <w:tab/>
        <w:t xml:space="preserve">New </w:t>
      </w:r>
      <w:r w:rsidR="004A68EB">
        <w:rPr>
          <w:rFonts w:ascii="Garamond" w:hAnsi="Garamond"/>
          <w:sz w:val="22"/>
          <w:szCs w:val="22"/>
        </w:rPr>
        <w:t>d</w:t>
      </w:r>
      <w:r w:rsidR="004A68EB" w:rsidRPr="004341A7">
        <w:rPr>
          <w:rFonts w:ascii="Garamond" w:hAnsi="Garamond"/>
          <w:sz w:val="22"/>
          <w:szCs w:val="22"/>
        </w:rPr>
        <w:t xml:space="preserve">eployment </w:t>
      </w:r>
      <w:r w:rsidR="004A68EB">
        <w:rPr>
          <w:rFonts w:ascii="Garamond" w:hAnsi="Garamond"/>
          <w:sz w:val="22"/>
          <w:szCs w:val="22"/>
        </w:rPr>
        <w:t>b</w:t>
      </w:r>
      <w:r w:rsidR="004A68EB" w:rsidRPr="004341A7">
        <w:rPr>
          <w:rFonts w:ascii="Garamond" w:hAnsi="Garamond"/>
          <w:sz w:val="22"/>
          <w:szCs w:val="22"/>
        </w:rPr>
        <w:t>egins</w:t>
      </w:r>
    </w:p>
    <w:p w14:paraId="4DD84790"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CRE</w:t>
      </w:r>
      <w:r w:rsidR="00EE25CA">
        <w:rPr>
          <w:rFonts w:ascii="Garamond" w:hAnsi="Garamond"/>
          <w:sz w:val="22"/>
          <w:szCs w:val="22"/>
        </w:rPr>
        <w:t>*</w:t>
      </w:r>
      <w:r w:rsidR="00E649D6" w:rsidRPr="004341A7">
        <w:rPr>
          <w:rFonts w:ascii="Garamond" w:hAnsi="Garamond"/>
          <w:sz w:val="22"/>
          <w:szCs w:val="22"/>
        </w:rPr>
        <w:tab/>
        <w:t xml:space="preserve">Significant </w:t>
      </w:r>
      <w:r w:rsidR="004A68EB">
        <w:rPr>
          <w:rFonts w:ascii="Garamond" w:hAnsi="Garamond"/>
          <w:sz w:val="22"/>
          <w:szCs w:val="22"/>
        </w:rPr>
        <w:t>r</w:t>
      </w:r>
      <w:r w:rsidR="004A68EB" w:rsidRPr="004341A7">
        <w:rPr>
          <w:rFonts w:ascii="Garamond" w:hAnsi="Garamond"/>
          <w:sz w:val="22"/>
          <w:szCs w:val="22"/>
        </w:rPr>
        <w:t xml:space="preserve">ain </w:t>
      </w:r>
      <w:r w:rsidR="004A68EB">
        <w:rPr>
          <w:rFonts w:ascii="Garamond" w:hAnsi="Garamond"/>
          <w:sz w:val="22"/>
          <w:szCs w:val="22"/>
        </w:rPr>
        <w:t>e</w:t>
      </w:r>
      <w:r w:rsidR="004A68EB" w:rsidRPr="004341A7">
        <w:rPr>
          <w:rFonts w:ascii="Garamond" w:hAnsi="Garamond"/>
          <w:sz w:val="22"/>
          <w:szCs w:val="22"/>
        </w:rPr>
        <w:t>vent</w:t>
      </w:r>
    </w:p>
    <w:p w14:paraId="7D3E33C1" w14:textId="77777777"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CSM</w:t>
      </w:r>
      <w:r w:rsidR="00EE25CA">
        <w:rPr>
          <w:rFonts w:ascii="Garamond" w:hAnsi="Garamond"/>
          <w:sz w:val="22"/>
          <w:szCs w:val="22"/>
        </w:rPr>
        <w:t>*</w:t>
      </w:r>
      <w:r w:rsidR="00E715AA" w:rsidRPr="004341A7">
        <w:rPr>
          <w:rFonts w:ascii="Garamond" w:hAnsi="Garamond"/>
          <w:sz w:val="22"/>
          <w:szCs w:val="22"/>
        </w:rPr>
        <w:tab/>
        <w:t xml:space="preserve">See </w:t>
      </w:r>
      <w:r w:rsidR="004A68EB">
        <w:rPr>
          <w:rFonts w:ascii="Garamond" w:hAnsi="Garamond"/>
          <w:sz w:val="22"/>
          <w:szCs w:val="22"/>
        </w:rPr>
        <w:t>m</w:t>
      </w:r>
      <w:r w:rsidR="004A68EB" w:rsidRPr="004341A7">
        <w:rPr>
          <w:rFonts w:ascii="Garamond" w:hAnsi="Garamond"/>
          <w:sz w:val="22"/>
          <w:szCs w:val="22"/>
        </w:rPr>
        <w:t>etadata</w:t>
      </w:r>
    </w:p>
    <w:p w14:paraId="56546826" w14:textId="77777777"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CTS</w:t>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7F2C6F83" w14:textId="77777777"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sidR="00EE25CA">
        <w:rPr>
          <w:rFonts w:ascii="Garamond" w:hAnsi="Garamond"/>
          <w:sz w:val="22"/>
          <w:szCs w:val="22"/>
        </w:rPr>
        <w:t>*</w:t>
      </w:r>
      <w:r>
        <w:rPr>
          <w:rFonts w:ascii="Garamond" w:hAnsi="Garamond"/>
          <w:sz w:val="22"/>
          <w:szCs w:val="22"/>
        </w:rPr>
        <w:tab/>
        <w:t xml:space="preserve">Possible </w:t>
      </w:r>
      <w:r w:rsidR="004A68EB">
        <w:rPr>
          <w:rFonts w:ascii="Garamond" w:hAnsi="Garamond"/>
          <w:sz w:val="22"/>
          <w:szCs w:val="22"/>
        </w:rPr>
        <w:t>vandalism</w:t>
      </w:r>
      <w:r>
        <w:rPr>
          <w:rFonts w:ascii="Garamond" w:hAnsi="Garamond"/>
          <w:sz w:val="22"/>
          <w:szCs w:val="22"/>
        </w:rPr>
        <w:t>/</w:t>
      </w:r>
      <w:r w:rsidR="004A68EB">
        <w:rPr>
          <w:rFonts w:ascii="Garamond" w:hAnsi="Garamond"/>
          <w:sz w:val="22"/>
          <w:szCs w:val="22"/>
        </w:rPr>
        <w:t>tampering</w:t>
      </w:r>
    </w:p>
    <w:p w14:paraId="66BF0281" w14:textId="77777777"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CWD</w:t>
      </w:r>
      <w:r w:rsidR="00EE25CA">
        <w:rPr>
          <w:rFonts w:ascii="Garamond" w:hAnsi="Garamond"/>
          <w:sz w:val="22"/>
          <w:szCs w:val="22"/>
        </w:rPr>
        <w:t>*</w:t>
      </w:r>
      <w:r w:rsidR="00E649D6" w:rsidRPr="004341A7">
        <w:rPr>
          <w:rFonts w:ascii="Garamond" w:hAnsi="Garamond"/>
          <w:sz w:val="22"/>
          <w:szCs w:val="22"/>
        </w:rPr>
        <w:tab/>
        <w:t xml:space="preserve">Data </w:t>
      </w:r>
      <w:r w:rsidR="004A68EB">
        <w:rPr>
          <w:rFonts w:ascii="Garamond" w:hAnsi="Garamond"/>
          <w:sz w:val="22"/>
          <w:szCs w:val="22"/>
        </w:rPr>
        <w:t>c</w:t>
      </w:r>
      <w:r w:rsidR="004A68EB" w:rsidRPr="004341A7">
        <w:rPr>
          <w:rFonts w:ascii="Garamond" w:hAnsi="Garamond"/>
          <w:sz w:val="22"/>
          <w:szCs w:val="22"/>
        </w:rPr>
        <w:t xml:space="preserve">ollected </w:t>
      </w:r>
      <w:r w:rsidR="00E649D6" w:rsidRPr="004341A7">
        <w:rPr>
          <w:rFonts w:ascii="Garamond" w:hAnsi="Garamond"/>
          <w:sz w:val="22"/>
          <w:szCs w:val="22"/>
        </w:rPr>
        <w:t xml:space="preserve">at </w:t>
      </w:r>
      <w:r w:rsidR="004A68EB">
        <w:rPr>
          <w:rFonts w:ascii="Garamond" w:hAnsi="Garamond"/>
          <w:sz w:val="22"/>
          <w:szCs w:val="22"/>
        </w:rPr>
        <w:t>w</w:t>
      </w:r>
      <w:r w:rsidR="004A68EB" w:rsidRPr="004341A7">
        <w:rPr>
          <w:rFonts w:ascii="Garamond" w:hAnsi="Garamond"/>
          <w:sz w:val="22"/>
          <w:szCs w:val="22"/>
        </w:rPr>
        <w:t xml:space="preserve">rong </w:t>
      </w:r>
      <w:r w:rsidR="004A68EB">
        <w:rPr>
          <w:rFonts w:ascii="Garamond" w:hAnsi="Garamond"/>
          <w:sz w:val="22"/>
          <w:szCs w:val="22"/>
        </w:rPr>
        <w:t>d</w:t>
      </w:r>
      <w:r w:rsidR="004A68EB" w:rsidRPr="004341A7">
        <w:rPr>
          <w:rFonts w:ascii="Garamond" w:hAnsi="Garamond"/>
          <w:sz w:val="22"/>
          <w:szCs w:val="22"/>
        </w:rPr>
        <w:t>epth</w:t>
      </w:r>
    </w:p>
    <w:p w14:paraId="48CFE9E7" w14:textId="77777777" w:rsidR="007148FA"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CWE</w:t>
      </w:r>
      <w:r w:rsidR="00EE25CA">
        <w:rPr>
          <w:rFonts w:ascii="Garamond" w:hAnsi="Garamond"/>
          <w:sz w:val="22"/>
          <w:szCs w:val="22"/>
        </w:rPr>
        <w:t>*</w:t>
      </w:r>
      <w:r>
        <w:rPr>
          <w:rFonts w:ascii="Garamond" w:hAnsi="Garamond"/>
          <w:sz w:val="22"/>
          <w:szCs w:val="22"/>
        </w:rPr>
        <w:tab/>
        <w:t>Significant weather event</w:t>
      </w:r>
    </w:p>
    <w:p w14:paraId="6B4D10FE" w14:textId="77777777" w:rsidR="005866D9" w:rsidRPr="004341A7" w:rsidRDefault="005866D9" w:rsidP="00560984">
      <w:pPr>
        <w:pStyle w:val="BodyText"/>
        <w:tabs>
          <w:tab w:val="left" w:pos="1062"/>
          <w:tab w:val="left" w:pos="1260"/>
        </w:tabs>
        <w:ind w:left="360"/>
        <w:rPr>
          <w:rFonts w:ascii="Garamond" w:hAnsi="Garamond"/>
          <w:sz w:val="22"/>
          <w:szCs w:val="22"/>
          <w:highlight w:val="yellow"/>
        </w:rPr>
      </w:pPr>
    </w:p>
    <w:p w14:paraId="0691C475" w14:textId="77777777" w:rsidR="008371EB"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20C95" w:rsidRPr="004341A7">
        <w:rPr>
          <w:rFonts w:ascii="Garamond" w:hAnsi="Garamond" w:cs="Times New Roman"/>
          <w:bCs/>
          <w:sz w:val="22"/>
          <w:szCs w:val="22"/>
        </w:rPr>
        <w:t xml:space="preserve"> – </w:t>
      </w:r>
    </w:p>
    <w:p w14:paraId="212A6A70" w14:textId="672CD269" w:rsidR="008371EB" w:rsidDel="00B75F25" w:rsidRDefault="00B75F25" w:rsidP="00F8159F">
      <w:pPr>
        <w:pStyle w:val="HTMLPreformatted"/>
        <w:rPr>
          <w:del w:id="2368" w:author="Guy, Rachel" w:date="2022-04-13T23:06:00Z"/>
          <w:rFonts w:ascii="Garamond" w:hAnsi="Garamond" w:cs="Times New Roman"/>
          <w:b/>
          <w:bCs/>
          <w:sz w:val="22"/>
          <w:szCs w:val="22"/>
        </w:rPr>
      </w:pPr>
      <w:ins w:id="2369" w:author="Guy, Rachel" w:date="2022-04-13T23:06:00Z">
        <w:r>
          <w:rPr>
            <w:rFonts w:ascii="Garamond" w:hAnsi="Garamond" w:cs="Times New Roman"/>
            <w:b/>
            <w:bCs/>
            <w:sz w:val="22"/>
            <w:szCs w:val="22"/>
          </w:rPr>
          <w:t>Cabretta</w:t>
        </w:r>
      </w:ins>
      <w:del w:id="2370" w:author="Guy, Rachel" w:date="2022-04-13T23:06:00Z">
        <w:r w:rsidR="008371EB" w:rsidDel="00B75F25">
          <w:rPr>
            <w:rFonts w:ascii="Garamond" w:hAnsi="Garamond" w:cs="Times New Roman"/>
            <w:sz w:val="22"/>
            <w:szCs w:val="22"/>
          </w:rPr>
          <w:delText>[</w:delText>
        </w:r>
        <w:r w:rsidR="008371EB" w:rsidRPr="00BD482B" w:rsidDel="00B75F25">
          <w:rPr>
            <w:rFonts w:ascii="Garamond" w:hAnsi="Garamond" w:cs="Times New Roman"/>
            <w:sz w:val="22"/>
            <w:szCs w:val="22"/>
          </w:rPr>
          <w:delText>Instructions/Remove:</w:delText>
        </w:r>
        <w:r w:rsidR="008371EB" w:rsidDel="00B75F25">
          <w:rPr>
            <w:rFonts w:ascii="Garamond" w:hAnsi="Garamond" w:cs="Times New Roman"/>
            <w:sz w:val="22"/>
            <w:szCs w:val="22"/>
          </w:rPr>
          <w:delText xml:space="preserve"> </w:delText>
        </w:r>
        <w:r w:rsidR="009D0A44" w:rsidRPr="008C4E18" w:rsidDel="00B75F25">
          <w:rPr>
            <w:rFonts w:ascii="Garamond" w:hAnsi="Garamond" w:cs="Times New Roman"/>
            <w:b/>
            <w:sz w:val="22"/>
            <w:szCs w:val="22"/>
          </w:rPr>
          <w:delText>Included in annual metadata document</w:delText>
        </w:r>
        <w:r w:rsidR="00B60965" w:rsidRPr="008C4E18" w:rsidDel="00B75F25">
          <w:rPr>
            <w:rFonts w:ascii="Garamond" w:hAnsi="Garamond" w:cs="Times New Roman"/>
            <w:b/>
            <w:bCs/>
            <w:sz w:val="22"/>
            <w:szCs w:val="22"/>
          </w:rPr>
          <w:delText>.</w:delText>
        </w:r>
        <w:r w:rsidR="008371EB" w:rsidDel="00B75F25">
          <w:rPr>
            <w:rFonts w:ascii="Garamond" w:hAnsi="Garamond" w:cs="Times New Roman"/>
            <w:bCs/>
            <w:sz w:val="22"/>
            <w:szCs w:val="22"/>
          </w:rPr>
          <w:delText xml:space="preserve"> </w:delText>
        </w:r>
        <w:r w:rsidR="008371EB" w:rsidRPr="004341A7" w:rsidDel="00B75F25">
          <w:rPr>
            <w:rFonts w:ascii="Garamond" w:hAnsi="Garamond" w:cs="Times New Roman"/>
            <w:sz w:val="22"/>
            <w:szCs w:val="22"/>
          </w:rPr>
          <w:delText>I</w:delText>
        </w:r>
        <w:r w:rsidR="008371EB" w:rsidDel="00B75F25">
          <w:rPr>
            <w:rFonts w:ascii="Garamond" w:hAnsi="Garamond" w:cs="Times New Roman"/>
            <w:sz w:val="22"/>
            <w:szCs w:val="22"/>
          </w:rPr>
          <w:delText xml:space="preserve">f you wish to include in the quarterly document, </w:delText>
        </w:r>
        <w:r w:rsidR="008371EB" w:rsidDel="00B75F25">
          <w:rPr>
            <w:rFonts w:ascii="Garamond" w:hAnsi="Garamond" w:cs="Times New Roman"/>
            <w:bCs/>
            <w:sz w:val="22"/>
            <w:szCs w:val="22"/>
          </w:rPr>
          <w:delText>u</w:delText>
        </w:r>
        <w:r w:rsidR="008371EB" w:rsidRPr="00B60965" w:rsidDel="00B75F25">
          <w:rPr>
            <w:rFonts w:ascii="Garamond" w:hAnsi="Garamond" w:cs="Times New Roman"/>
            <w:bCs/>
            <w:sz w:val="22"/>
            <w:szCs w:val="22"/>
          </w:rPr>
          <w:delText xml:space="preserve">se this section for documentation of post calibration information for instruments deployed at each site.  </w:delText>
        </w:r>
        <w:r w:rsidR="008371EB" w:rsidRPr="00B60965" w:rsidDel="00B75F25">
          <w:rPr>
            <w:rFonts w:ascii="Garamond" w:hAnsi="Garamond" w:cs="Times New Roman"/>
            <w:b/>
            <w:bCs/>
            <w:i/>
            <w:sz w:val="22"/>
            <w:szCs w:val="22"/>
          </w:rPr>
          <w:delText>At a minimum, include: Date (specify if this is the deployment begin date or date of post calibration), SpCond, DO%, pH (7), and Turb (0 NTU).</w:delText>
        </w:r>
        <w:r w:rsidR="008371EB" w:rsidRPr="00B60965" w:rsidDel="00B75F25">
          <w:rPr>
            <w:rFonts w:ascii="Garamond" w:hAnsi="Garamond" w:cs="Times New Roman"/>
            <w:bCs/>
            <w:sz w:val="22"/>
            <w:szCs w:val="22"/>
          </w:rPr>
          <w:delText xml:space="preserve">  Depth and additional pH and Turb post cal information are also beneficial.  If using the </w:delText>
        </w:r>
        <w:r w:rsidR="008371EB" w:rsidDel="00B75F25">
          <w:rPr>
            <w:rFonts w:ascii="Garamond" w:hAnsi="Garamond" w:cs="Times New Roman"/>
            <w:bCs/>
            <w:sz w:val="22"/>
            <w:szCs w:val="22"/>
          </w:rPr>
          <w:delText>summary table option in the online deployment interface</w:delText>
        </w:r>
        <w:r w:rsidR="008371EB" w:rsidRPr="00B60965" w:rsidDel="00B75F25">
          <w:rPr>
            <w:rFonts w:ascii="Garamond" w:hAnsi="Garamond" w:cs="Times New Roman"/>
            <w:bCs/>
            <w:sz w:val="22"/>
            <w:szCs w:val="22"/>
          </w:rPr>
          <w:delText xml:space="preserve">, </w:delText>
        </w:r>
        <w:r w:rsidR="008371EB" w:rsidDel="00B75F25">
          <w:rPr>
            <w:rFonts w:ascii="Garamond" w:hAnsi="Garamond" w:cs="Times New Roman"/>
            <w:bCs/>
            <w:sz w:val="22"/>
            <w:szCs w:val="22"/>
          </w:rPr>
          <w:delText xml:space="preserve">you may copy and paste the exported tables here and </w:delText>
        </w:r>
        <w:r w:rsidR="008371EB" w:rsidRPr="00B60965" w:rsidDel="00B75F25">
          <w:rPr>
            <w:rFonts w:ascii="Garamond" w:hAnsi="Garamond" w:cs="Times New Roman"/>
            <w:bCs/>
            <w:sz w:val="22"/>
            <w:szCs w:val="22"/>
          </w:rPr>
          <w:delText xml:space="preserve">edit </w:delText>
        </w:r>
        <w:r w:rsidR="008371EB" w:rsidDel="00B75F25">
          <w:rPr>
            <w:rFonts w:ascii="Garamond" w:hAnsi="Garamond" w:cs="Times New Roman"/>
            <w:bCs/>
            <w:sz w:val="22"/>
            <w:szCs w:val="22"/>
          </w:rPr>
          <w:delText xml:space="preserve">them </w:delText>
        </w:r>
        <w:r w:rsidR="008371EB" w:rsidRPr="00B60965" w:rsidDel="00B75F25">
          <w:rPr>
            <w:rFonts w:ascii="Garamond" w:hAnsi="Garamond" w:cs="Times New Roman"/>
            <w:bCs/>
            <w:sz w:val="22"/>
            <w:szCs w:val="22"/>
          </w:rPr>
          <w:delText>as necessary</w:delText>
        </w:r>
        <w:r w:rsidR="008371EB" w:rsidDel="00B75F25">
          <w:rPr>
            <w:rFonts w:ascii="Garamond" w:hAnsi="Garamond" w:cs="Times New Roman"/>
            <w:bCs/>
            <w:sz w:val="22"/>
            <w:szCs w:val="22"/>
          </w:rPr>
          <w:delText xml:space="preserve"> (please verify contents)</w:delText>
        </w:r>
        <w:r w:rsidR="008371EB" w:rsidRPr="00B60965" w:rsidDel="00B75F25">
          <w:rPr>
            <w:rFonts w:ascii="Garamond" w:hAnsi="Garamond" w:cs="Times New Roman"/>
            <w:bCs/>
            <w:sz w:val="22"/>
            <w:szCs w:val="22"/>
          </w:rPr>
          <w:delText>.</w:delText>
        </w:r>
        <w:r w:rsidR="008371EB" w:rsidDel="00B75F25">
          <w:rPr>
            <w:rFonts w:ascii="Garamond" w:hAnsi="Garamond" w:cs="Times New Roman"/>
            <w:bCs/>
            <w:sz w:val="22"/>
            <w:szCs w:val="22"/>
          </w:rPr>
          <w:delText>]</w:delText>
        </w:r>
      </w:del>
    </w:p>
    <w:p w14:paraId="3D90F590" w14:textId="7D2972F8" w:rsidR="00B75F25" w:rsidRDefault="00B75F25" w:rsidP="008371EB">
      <w:pPr>
        <w:pStyle w:val="HTMLPreformatted"/>
        <w:rPr>
          <w:ins w:id="2371" w:author="Guy, Rachel" w:date="2022-04-13T23:06:00Z"/>
          <w:rFonts w:ascii="Garamond" w:hAnsi="Garamond" w:cs="Times New Roman"/>
          <w:b/>
          <w:bCs/>
          <w:sz w:val="22"/>
          <w:szCs w:val="22"/>
        </w:rPr>
      </w:pPr>
    </w:p>
    <w:tbl>
      <w:tblPr>
        <w:tblStyle w:val="TableGrid"/>
        <w:tblW w:w="10162" w:type="dxa"/>
        <w:tblLook w:val="04A0" w:firstRow="1" w:lastRow="0" w:firstColumn="1" w:lastColumn="0" w:noHBand="0" w:noVBand="1"/>
        <w:tblPrChange w:id="2372" w:author="Guy, Rachel" w:date="2022-04-13T23:14:00Z">
          <w:tblPr>
            <w:tblStyle w:val="TableGrid"/>
            <w:tblW w:w="0" w:type="auto"/>
            <w:tblLook w:val="04A0" w:firstRow="1" w:lastRow="0" w:firstColumn="1" w:lastColumn="0" w:noHBand="0" w:noVBand="1"/>
          </w:tblPr>
        </w:tblPrChange>
      </w:tblPr>
      <w:tblGrid>
        <w:gridCol w:w="1261"/>
        <w:gridCol w:w="1167"/>
        <w:gridCol w:w="1356"/>
        <w:gridCol w:w="1124"/>
        <w:gridCol w:w="825"/>
        <w:gridCol w:w="825"/>
        <w:gridCol w:w="1163"/>
        <w:gridCol w:w="1369"/>
        <w:gridCol w:w="1266"/>
        <w:tblGridChange w:id="2373">
          <w:tblGrid>
            <w:gridCol w:w="1252"/>
            <w:gridCol w:w="50"/>
            <w:gridCol w:w="1117"/>
            <w:gridCol w:w="424"/>
            <w:gridCol w:w="696"/>
            <w:gridCol w:w="333"/>
            <w:gridCol w:w="750"/>
            <w:gridCol w:w="245"/>
            <w:gridCol w:w="580"/>
            <w:gridCol w:w="274"/>
            <w:gridCol w:w="551"/>
            <w:gridCol w:w="303"/>
            <w:gridCol w:w="817"/>
            <w:gridCol w:w="212"/>
            <w:gridCol w:w="1104"/>
            <w:gridCol w:w="101"/>
            <w:gridCol w:w="1117"/>
          </w:tblGrid>
        </w:tblGridChange>
      </w:tblGrid>
      <w:tr w:rsidR="00B75F25" w:rsidRPr="00B75F25" w14:paraId="4207FCD8" w14:textId="77777777" w:rsidTr="00B75F25">
        <w:trPr>
          <w:trHeight w:val="290"/>
          <w:ins w:id="2374" w:author="Guy, Rachel" w:date="2022-04-13T23:07:00Z"/>
          <w:trPrChange w:id="2375" w:author="Guy, Rachel" w:date="2022-04-13T23:14:00Z">
            <w:trPr>
              <w:trHeight w:val="290"/>
            </w:trPr>
          </w:trPrChange>
        </w:trPr>
        <w:tc>
          <w:tcPr>
            <w:tcW w:w="1252" w:type="dxa"/>
            <w:noWrap/>
            <w:hideMark/>
            <w:tcPrChange w:id="2376" w:author="Guy, Rachel" w:date="2022-04-13T23:14:00Z">
              <w:tcPr>
                <w:tcW w:w="1480" w:type="dxa"/>
                <w:gridSpan w:val="2"/>
                <w:noWrap/>
                <w:hideMark/>
              </w:tcPr>
            </w:tcPrChange>
          </w:tcPr>
          <w:p w14:paraId="0AEF94F1" w14:textId="77777777" w:rsidR="00B75F25" w:rsidRPr="00B75F25" w:rsidRDefault="00B75F25" w:rsidP="00B75F25">
            <w:pPr>
              <w:pStyle w:val="HTMLPreformatted"/>
              <w:rPr>
                <w:ins w:id="2377" w:author="Guy, Rachel" w:date="2022-04-13T23:07:00Z"/>
                <w:rFonts w:ascii="Garamond" w:hAnsi="Garamond"/>
                <w:bCs/>
                <w:sz w:val="22"/>
                <w:szCs w:val="22"/>
              </w:rPr>
            </w:pPr>
            <w:ins w:id="2378" w:author="Guy, Rachel" w:date="2022-04-13T23:07:00Z">
              <w:r w:rsidRPr="00B75F25">
                <w:rPr>
                  <w:rFonts w:ascii="Garamond" w:hAnsi="Garamond"/>
                  <w:bCs/>
                  <w:sz w:val="22"/>
                  <w:szCs w:val="22"/>
                </w:rPr>
                <w:t>Deploy Date</w:t>
              </w:r>
            </w:ins>
          </w:p>
        </w:tc>
        <w:tc>
          <w:tcPr>
            <w:tcW w:w="1167" w:type="dxa"/>
            <w:noWrap/>
            <w:hideMark/>
            <w:tcPrChange w:id="2379" w:author="Guy, Rachel" w:date="2022-04-13T23:14:00Z">
              <w:tcPr>
                <w:tcW w:w="1760" w:type="dxa"/>
                <w:gridSpan w:val="2"/>
                <w:noWrap/>
                <w:hideMark/>
              </w:tcPr>
            </w:tcPrChange>
          </w:tcPr>
          <w:p w14:paraId="243195DA" w14:textId="77777777" w:rsidR="00B75F25" w:rsidRPr="00B75F25" w:rsidRDefault="00B75F25" w:rsidP="00B75F25">
            <w:pPr>
              <w:pStyle w:val="HTMLPreformatted"/>
              <w:rPr>
                <w:ins w:id="2380" w:author="Guy, Rachel" w:date="2022-04-13T23:07:00Z"/>
                <w:rFonts w:ascii="Garamond" w:hAnsi="Garamond"/>
                <w:bCs/>
                <w:sz w:val="22"/>
                <w:szCs w:val="22"/>
              </w:rPr>
            </w:pPr>
            <w:ins w:id="2381" w:author="Guy, Rachel" w:date="2022-04-13T23:07:00Z">
              <w:r w:rsidRPr="00B75F25">
                <w:rPr>
                  <w:rFonts w:ascii="Garamond" w:hAnsi="Garamond"/>
                  <w:bCs/>
                  <w:sz w:val="22"/>
                  <w:szCs w:val="22"/>
                </w:rPr>
                <w:t>Sonde Nickname</w:t>
              </w:r>
            </w:ins>
          </w:p>
        </w:tc>
        <w:tc>
          <w:tcPr>
            <w:tcW w:w="1356" w:type="dxa"/>
            <w:noWrap/>
            <w:hideMark/>
            <w:tcPrChange w:id="2382" w:author="Guy, Rachel" w:date="2022-04-13T23:14:00Z">
              <w:tcPr>
                <w:tcW w:w="1056" w:type="dxa"/>
                <w:gridSpan w:val="2"/>
                <w:noWrap/>
                <w:hideMark/>
              </w:tcPr>
            </w:tcPrChange>
          </w:tcPr>
          <w:p w14:paraId="1D4E9DCB" w14:textId="77777777" w:rsidR="00B75F25" w:rsidRPr="00B75F25" w:rsidRDefault="00B75F25" w:rsidP="00B75F25">
            <w:pPr>
              <w:pStyle w:val="HTMLPreformatted"/>
              <w:rPr>
                <w:ins w:id="2383" w:author="Guy, Rachel" w:date="2022-04-13T23:07:00Z"/>
                <w:rFonts w:ascii="Garamond" w:hAnsi="Garamond"/>
                <w:bCs/>
                <w:sz w:val="22"/>
                <w:szCs w:val="22"/>
              </w:rPr>
            </w:pPr>
            <w:proofErr w:type="spellStart"/>
            <w:ins w:id="2384" w:author="Guy, Rachel" w:date="2022-04-13T23:07:00Z">
              <w:r w:rsidRPr="00B75F25">
                <w:rPr>
                  <w:rFonts w:ascii="Garamond" w:hAnsi="Garamond"/>
                  <w:bCs/>
                  <w:sz w:val="22"/>
                  <w:szCs w:val="22"/>
                </w:rPr>
                <w:t>SpCond</w:t>
              </w:r>
              <w:proofErr w:type="spellEnd"/>
            </w:ins>
          </w:p>
        </w:tc>
        <w:tc>
          <w:tcPr>
            <w:tcW w:w="1083" w:type="dxa"/>
            <w:noWrap/>
            <w:hideMark/>
            <w:tcPrChange w:id="2385" w:author="Guy, Rachel" w:date="2022-04-13T23:14:00Z">
              <w:tcPr>
                <w:tcW w:w="960" w:type="dxa"/>
                <w:gridSpan w:val="2"/>
                <w:noWrap/>
                <w:hideMark/>
              </w:tcPr>
            </w:tcPrChange>
          </w:tcPr>
          <w:p w14:paraId="6C08472A" w14:textId="77777777" w:rsidR="00B75F25" w:rsidRPr="00B75F25" w:rsidRDefault="00B75F25" w:rsidP="00B75F25">
            <w:pPr>
              <w:pStyle w:val="HTMLPreformatted"/>
              <w:rPr>
                <w:ins w:id="2386" w:author="Guy, Rachel" w:date="2022-04-13T23:07:00Z"/>
                <w:rFonts w:ascii="Garamond" w:hAnsi="Garamond"/>
                <w:bCs/>
                <w:sz w:val="22"/>
                <w:szCs w:val="22"/>
              </w:rPr>
            </w:pPr>
            <w:ins w:id="2387" w:author="Guy, Rachel" w:date="2022-04-13T23:07:00Z">
              <w:r w:rsidRPr="00B75F25">
                <w:rPr>
                  <w:rFonts w:ascii="Garamond" w:hAnsi="Garamond"/>
                  <w:bCs/>
                  <w:sz w:val="22"/>
                  <w:szCs w:val="22"/>
                </w:rPr>
                <w:t>ROXDO1</w:t>
              </w:r>
            </w:ins>
          </w:p>
        </w:tc>
        <w:tc>
          <w:tcPr>
            <w:tcW w:w="825" w:type="dxa"/>
            <w:noWrap/>
            <w:hideMark/>
            <w:tcPrChange w:id="2388" w:author="Guy, Rachel" w:date="2022-04-13T23:14:00Z">
              <w:tcPr>
                <w:tcW w:w="960" w:type="dxa"/>
                <w:gridSpan w:val="2"/>
                <w:noWrap/>
                <w:hideMark/>
              </w:tcPr>
            </w:tcPrChange>
          </w:tcPr>
          <w:p w14:paraId="149F0EF8" w14:textId="77777777" w:rsidR="00B75F25" w:rsidRPr="00B75F25" w:rsidRDefault="00B75F25" w:rsidP="00B75F25">
            <w:pPr>
              <w:pStyle w:val="HTMLPreformatted"/>
              <w:rPr>
                <w:ins w:id="2389" w:author="Guy, Rachel" w:date="2022-04-13T23:07:00Z"/>
                <w:rFonts w:ascii="Garamond" w:hAnsi="Garamond"/>
                <w:bCs/>
                <w:sz w:val="22"/>
                <w:szCs w:val="22"/>
              </w:rPr>
            </w:pPr>
            <w:ins w:id="2390" w:author="Guy, Rachel" w:date="2022-04-13T23:07:00Z">
              <w:r w:rsidRPr="00B75F25">
                <w:rPr>
                  <w:rFonts w:ascii="Garamond" w:hAnsi="Garamond"/>
                  <w:bCs/>
                  <w:sz w:val="22"/>
                  <w:szCs w:val="22"/>
                </w:rPr>
                <w:t>pH7</w:t>
              </w:r>
            </w:ins>
          </w:p>
        </w:tc>
        <w:tc>
          <w:tcPr>
            <w:tcW w:w="825" w:type="dxa"/>
            <w:noWrap/>
            <w:hideMark/>
            <w:tcPrChange w:id="2391" w:author="Guy, Rachel" w:date="2022-04-13T23:14:00Z">
              <w:tcPr>
                <w:tcW w:w="960" w:type="dxa"/>
                <w:gridSpan w:val="2"/>
                <w:noWrap/>
                <w:hideMark/>
              </w:tcPr>
            </w:tcPrChange>
          </w:tcPr>
          <w:p w14:paraId="350E0B8C" w14:textId="77777777" w:rsidR="00B75F25" w:rsidRPr="00B75F25" w:rsidRDefault="00B75F25" w:rsidP="00B75F25">
            <w:pPr>
              <w:pStyle w:val="HTMLPreformatted"/>
              <w:rPr>
                <w:ins w:id="2392" w:author="Guy, Rachel" w:date="2022-04-13T23:07:00Z"/>
                <w:rFonts w:ascii="Garamond" w:hAnsi="Garamond"/>
                <w:bCs/>
                <w:sz w:val="22"/>
                <w:szCs w:val="22"/>
              </w:rPr>
            </w:pPr>
            <w:ins w:id="2393" w:author="Guy, Rachel" w:date="2022-04-13T23:07:00Z">
              <w:r w:rsidRPr="00B75F25">
                <w:rPr>
                  <w:rFonts w:ascii="Garamond" w:hAnsi="Garamond"/>
                  <w:bCs/>
                  <w:sz w:val="22"/>
                  <w:szCs w:val="22"/>
                </w:rPr>
                <w:t>pH10</w:t>
              </w:r>
            </w:ins>
          </w:p>
        </w:tc>
        <w:tc>
          <w:tcPr>
            <w:tcW w:w="1120" w:type="dxa"/>
            <w:noWrap/>
            <w:hideMark/>
            <w:tcPrChange w:id="2394" w:author="Guy, Rachel" w:date="2022-04-13T23:14:00Z">
              <w:tcPr>
                <w:tcW w:w="1056" w:type="dxa"/>
                <w:gridSpan w:val="2"/>
                <w:noWrap/>
                <w:hideMark/>
              </w:tcPr>
            </w:tcPrChange>
          </w:tcPr>
          <w:p w14:paraId="76DDD053" w14:textId="77777777" w:rsidR="00B75F25" w:rsidRPr="00B75F25" w:rsidRDefault="00B75F25" w:rsidP="00B75F25">
            <w:pPr>
              <w:pStyle w:val="HTMLPreformatted"/>
              <w:rPr>
                <w:ins w:id="2395" w:author="Guy, Rachel" w:date="2022-04-13T23:07:00Z"/>
                <w:rFonts w:ascii="Garamond" w:hAnsi="Garamond"/>
                <w:bCs/>
                <w:sz w:val="22"/>
                <w:szCs w:val="22"/>
              </w:rPr>
            </w:pPr>
            <w:ins w:id="2396" w:author="Guy, Rachel" w:date="2022-04-13T23:07:00Z">
              <w:r w:rsidRPr="00B75F25">
                <w:rPr>
                  <w:rFonts w:ascii="Garamond" w:hAnsi="Garamond"/>
                  <w:bCs/>
                  <w:sz w:val="22"/>
                  <w:szCs w:val="22"/>
                </w:rPr>
                <w:t>Turb</w:t>
              </w:r>
            </w:ins>
          </w:p>
        </w:tc>
        <w:tc>
          <w:tcPr>
            <w:tcW w:w="1316" w:type="dxa"/>
            <w:noWrap/>
            <w:hideMark/>
            <w:tcPrChange w:id="2397" w:author="Guy, Rachel" w:date="2022-04-13T23:14:00Z">
              <w:tcPr>
                <w:tcW w:w="1279" w:type="dxa"/>
                <w:gridSpan w:val="2"/>
                <w:noWrap/>
                <w:hideMark/>
              </w:tcPr>
            </w:tcPrChange>
          </w:tcPr>
          <w:p w14:paraId="368DF185" w14:textId="77777777" w:rsidR="00B75F25" w:rsidRPr="00B75F25" w:rsidRDefault="00B75F25" w:rsidP="00B75F25">
            <w:pPr>
              <w:pStyle w:val="HTMLPreformatted"/>
              <w:rPr>
                <w:ins w:id="2398" w:author="Guy, Rachel" w:date="2022-04-13T23:07:00Z"/>
                <w:rFonts w:ascii="Garamond" w:hAnsi="Garamond"/>
                <w:bCs/>
                <w:sz w:val="22"/>
                <w:szCs w:val="22"/>
              </w:rPr>
            </w:pPr>
            <w:ins w:id="2399" w:author="Guy, Rachel" w:date="2022-04-13T23:07:00Z">
              <w:r w:rsidRPr="00B75F25">
                <w:rPr>
                  <w:rFonts w:ascii="Garamond" w:hAnsi="Garamond"/>
                  <w:bCs/>
                  <w:sz w:val="22"/>
                  <w:szCs w:val="22"/>
                </w:rPr>
                <w:t>Turb</w:t>
              </w:r>
            </w:ins>
          </w:p>
        </w:tc>
        <w:tc>
          <w:tcPr>
            <w:tcW w:w="1218" w:type="dxa"/>
            <w:noWrap/>
            <w:hideMark/>
            <w:tcPrChange w:id="2400" w:author="Guy, Rachel" w:date="2022-04-13T23:14:00Z">
              <w:tcPr>
                <w:tcW w:w="1167" w:type="dxa"/>
                <w:noWrap/>
                <w:hideMark/>
              </w:tcPr>
            </w:tcPrChange>
          </w:tcPr>
          <w:p w14:paraId="7E774E69" w14:textId="77777777" w:rsidR="00B75F25" w:rsidRPr="00B75F25" w:rsidRDefault="00B75F25" w:rsidP="00B75F25">
            <w:pPr>
              <w:pStyle w:val="HTMLPreformatted"/>
              <w:rPr>
                <w:ins w:id="2401" w:author="Guy, Rachel" w:date="2022-04-13T23:07:00Z"/>
                <w:rFonts w:ascii="Garamond" w:hAnsi="Garamond"/>
                <w:bCs/>
                <w:sz w:val="22"/>
                <w:szCs w:val="22"/>
              </w:rPr>
            </w:pPr>
            <w:ins w:id="2402" w:author="Guy, Rachel" w:date="2022-04-13T23:07:00Z">
              <w:r w:rsidRPr="00B75F25">
                <w:rPr>
                  <w:rFonts w:ascii="Garamond" w:hAnsi="Garamond"/>
                  <w:bCs/>
                  <w:sz w:val="22"/>
                  <w:szCs w:val="22"/>
                </w:rPr>
                <w:t>Depth</w:t>
              </w:r>
            </w:ins>
          </w:p>
        </w:tc>
      </w:tr>
      <w:tr w:rsidR="00B75F25" w:rsidRPr="00B75F25" w14:paraId="27B943BC" w14:textId="77777777" w:rsidTr="00B75F25">
        <w:trPr>
          <w:trHeight w:val="290"/>
          <w:ins w:id="2403" w:author="Guy, Rachel" w:date="2022-04-13T23:07:00Z"/>
          <w:trPrChange w:id="2404" w:author="Guy, Rachel" w:date="2022-04-13T23:14:00Z">
            <w:trPr>
              <w:trHeight w:val="290"/>
            </w:trPr>
          </w:trPrChange>
        </w:trPr>
        <w:tc>
          <w:tcPr>
            <w:tcW w:w="1252" w:type="dxa"/>
            <w:noWrap/>
            <w:hideMark/>
            <w:tcPrChange w:id="2405" w:author="Guy, Rachel" w:date="2022-04-13T23:14:00Z">
              <w:tcPr>
                <w:tcW w:w="1302" w:type="dxa"/>
                <w:noWrap/>
                <w:hideMark/>
              </w:tcPr>
            </w:tcPrChange>
          </w:tcPr>
          <w:p w14:paraId="477BB71F" w14:textId="77777777" w:rsidR="00B75F25" w:rsidRPr="00B75F25" w:rsidRDefault="00B75F25" w:rsidP="00B75F25">
            <w:pPr>
              <w:pStyle w:val="HTMLPreformatted"/>
              <w:rPr>
                <w:ins w:id="2406" w:author="Guy, Rachel" w:date="2022-04-13T23:07:00Z"/>
                <w:rFonts w:ascii="Garamond" w:hAnsi="Garamond"/>
                <w:bCs/>
                <w:sz w:val="22"/>
                <w:szCs w:val="22"/>
              </w:rPr>
            </w:pPr>
            <w:ins w:id="2407" w:author="Guy, Rachel" w:date="2022-04-13T23:07:00Z">
              <w:r w:rsidRPr="00B75F25">
                <w:rPr>
                  <w:rFonts w:ascii="Garamond" w:hAnsi="Garamond"/>
                  <w:bCs/>
                  <w:sz w:val="22"/>
                  <w:szCs w:val="22"/>
                </w:rPr>
                <w:t>1/27/2021</w:t>
              </w:r>
            </w:ins>
          </w:p>
        </w:tc>
        <w:tc>
          <w:tcPr>
            <w:tcW w:w="1167" w:type="dxa"/>
            <w:noWrap/>
            <w:hideMark/>
            <w:tcPrChange w:id="2408" w:author="Guy, Rachel" w:date="2022-04-13T23:14:00Z">
              <w:tcPr>
                <w:tcW w:w="1213" w:type="dxa"/>
                <w:gridSpan w:val="2"/>
                <w:noWrap/>
                <w:hideMark/>
              </w:tcPr>
            </w:tcPrChange>
          </w:tcPr>
          <w:p w14:paraId="702CF321" w14:textId="77777777" w:rsidR="00B75F25" w:rsidRPr="00B75F25" w:rsidRDefault="00B75F25" w:rsidP="00B75F25">
            <w:pPr>
              <w:pStyle w:val="HTMLPreformatted"/>
              <w:rPr>
                <w:ins w:id="2409" w:author="Guy, Rachel" w:date="2022-04-13T23:07:00Z"/>
                <w:rFonts w:ascii="Garamond" w:hAnsi="Garamond"/>
                <w:bCs/>
                <w:sz w:val="22"/>
                <w:szCs w:val="22"/>
              </w:rPr>
            </w:pPr>
            <w:proofErr w:type="spellStart"/>
            <w:ins w:id="2410" w:author="Guy, Rachel" w:date="2022-04-13T23:07:00Z">
              <w:r w:rsidRPr="00B75F25">
                <w:rPr>
                  <w:rFonts w:ascii="Garamond" w:hAnsi="Garamond"/>
                  <w:bCs/>
                  <w:sz w:val="22"/>
                  <w:szCs w:val="22"/>
                </w:rPr>
                <w:t>Wassaw</w:t>
              </w:r>
              <w:proofErr w:type="spellEnd"/>
            </w:ins>
          </w:p>
        </w:tc>
        <w:tc>
          <w:tcPr>
            <w:tcW w:w="1356" w:type="dxa"/>
            <w:noWrap/>
            <w:hideMark/>
            <w:tcPrChange w:id="2411" w:author="Guy, Rachel" w:date="2022-04-13T23:14:00Z">
              <w:tcPr>
                <w:tcW w:w="1029" w:type="dxa"/>
                <w:gridSpan w:val="2"/>
                <w:noWrap/>
                <w:hideMark/>
              </w:tcPr>
            </w:tcPrChange>
          </w:tcPr>
          <w:p w14:paraId="07783526" w14:textId="77777777" w:rsidR="00B75F25" w:rsidRPr="00B75F25" w:rsidRDefault="00B75F25" w:rsidP="00B75F25">
            <w:pPr>
              <w:pStyle w:val="HTMLPreformatted"/>
              <w:rPr>
                <w:ins w:id="2412" w:author="Guy, Rachel" w:date="2022-04-13T23:07:00Z"/>
                <w:rFonts w:ascii="Garamond" w:hAnsi="Garamond"/>
                <w:bCs/>
                <w:sz w:val="22"/>
                <w:szCs w:val="22"/>
              </w:rPr>
            </w:pPr>
            <w:ins w:id="2413" w:author="Guy, Rachel" w:date="2022-04-13T23:07:00Z">
              <w:r w:rsidRPr="00B75F25">
                <w:rPr>
                  <w:rFonts w:ascii="Garamond" w:hAnsi="Garamond"/>
                  <w:bCs/>
                  <w:sz w:val="22"/>
                  <w:szCs w:val="22"/>
                </w:rPr>
                <w:t>50.04(50.0)</w:t>
              </w:r>
            </w:ins>
          </w:p>
        </w:tc>
        <w:tc>
          <w:tcPr>
            <w:tcW w:w="1083" w:type="dxa"/>
            <w:noWrap/>
            <w:hideMark/>
            <w:tcPrChange w:id="2414" w:author="Guy, Rachel" w:date="2022-04-13T23:14:00Z">
              <w:tcPr>
                <w:tcW w:w="995" w:type="dxa"/>
                <w:gridSpan w:val="2"/>
                <w:noWrap/>
                <w:hideMark/>
              </w:tcPr>
            </w:tcPrChange>
          </w:tcPr>
          <w:p w14:paraId="299BA588" w14:textId="77777777" w:rsidR="00B75F25" w:rsidRPr="00B75F25" w:rsidRDefault="00B75F25" w:rsidP="00B75F25">
            <w:pPr>
              <w:pStyle w:val="HTMLPreformatted"/>
              <w:rPr>
                <w:ins w:id="2415" w:author="Guy, Rachel" w:date="2022-04-13T23:07:00Z"/>
                <w:rFonts w:ascii="Garamond" w:hAnsi="Garamond"/>
                <w:bCs/>
                <w:sz w:val="22"/>
                <w:szCs w:val="22"/>
              </w:rPr>
            </w:pPr>
            <w:ins w:id="2416" w:author="Guy, Rachel" w:date="2022-04-13T23:07:00Z">
              <w:r w:rsidRPr="00B75F25">
                <w:rPr>
                  <w:rFonts w:ascii="Garamond" w:hAnsi="Garamond"/>
                  <w:bCs/>
                  <w:sz w:val="22"/>
                  <w:szCs w:val="22"/>
                </w:rPr>
                <w:t>100.5</w:t>
              </w:r>
            </w:ins>
          </w:p>
        </w:tc>
        <w:tc>
          <w:tcPr>
            <w:tcW w:w="825" w:type="dxa"/>
            <w:noWrap/>
            <w:hideMark/>
            <w:tcPrChange w:id="2417" w:author="Guy, Rachel" w:date="2022-04-13T23:14:00Z">
              <w:tcPr>
                <w:tcW w:w="854" w:type="dxa"/>
                <w:gridSpan w:val="2"/>
                <w:noWrap/>
                <w:hideMark/>
              </w:tcPr>
            </w:tcPrChange>
          </w:tcPr>
          <w:p w14:paraId="532A2B1F" w14:textId="77777777" w:rsidR="00B75F25" w:rsidRPr="00B75F25" w:rsidRDefault="00B75F25" w:rsidP="00B75F25">
            <w:pPr>
              <w:pStyle w:val="HTMLPreformatted"/>
              <w:rPr>
                <w:ins w:id="2418" w:author="Guy, Rachel" w:date="2022-04-13T23:07:00Z"/>
                <w:rFonts w:ascii="Garamond" w:hAnsi="Garamond"/>
                <w:bCs/>
                <w:sz w:val="22"/>
                <w:szCs w:val="22"/>
              </w:rPr>
            </w:pPr>
            <w:ins w:id="2419" w:author="Guy, Rachel" w:date="2022-04-13T23:07:00Z">
              <w:r w:rsidRPr="00B75F25">
                <w:rPr>
                  <w:rFonts w:ascii="Garamond" w:hAnsi="Garamond"/>
                  <w:bCs/>
                  <w:sz w:val="22"/>
                  <w:szCs w:val="22"/>
                </w:rPr>
                <w:t>7.05</w:t>
              </w:r>
            </w:ins>
          </w:p>
        </w:tc>
        <w:tc>
          <w:tcPr>
            <w:tcW w:w="825" w:type="dxa"/>
            <w:noWrap/>
            <w:hideMark/>
            <w:tcPrChange w:id="2420" w:author="Guy, Rachel" w:date="2022-04-13T23:14:00Z">
              <w:tcPr>
                <w:tcW w:w="854" w:type="dxa"/>
                <w:gridSpan w:val="2"/>
                <w:noWrap/>
                <w:hideMark/>
              </w:tcPr>
            </w:tcPrChange>
          </w:tcPr>
          <w:p w14:paraId="13C52080" w14:textId="77777777" w:rsidR="00B75F25" w:rsidRPr="00B75F25" w:rsidRDefault="00B75F25" w:rsidP="00B75F25">
            <w:pPr>
              <w:pStyle w:val="HTMLPreformatted"/>
              <w:rPr>
                <w:ins w:id="2421" w:author="Guy, Rachel" w:date="2022-04-13T23:07:00Z"/>
                <w:rFonts w:ascii="Garamond" w:hAnsi="Garamond"/>
                <w:bCs/>
                <w:sz w:val="22"/>
                <w:szCs w:val="22"/>
              </w:rPr>
            </w:pPr>
            <w:ins w:id="2422" w:author="Guy, Rachel" w:date="2022-04-13T23:07:00Z">
              <w:r w:rsidRPr="00B75F25">
                <w:rPr>
                  <w:rFonts w:ascii="Garamond" w:hAnsi="Garamond"/>
                  <w:bCs/>
                  <w:sz w:val="22"/>
                  <w:szCs w:val="22"/>
                </w:rPr>
                <w:t>10.04</w:t>
              </w:r>
            </w:ins>
          </w:p>
        </w:tc>
        <w:tc>
          <w:tcPr>
            <w:tcW w:w="1120" w:type="dxa"/>
            <w:noWrap/>
            <w:hideMark/>
            <w:tcPrChange w:id="2423" w:author="Guy, Rachel" w:date="2022-04-13T23:14:00Z">
              <w:tcPr>
                <w:tcW w:w="1029" w:type="dxa"/>
                <w:gridSpan w:val="2"/>
                <w:noWrap/>
                <w:hideMark/>
              </w:tcPr>
            </w:tcPrChange>
          </w:tcPr>
          <w:p w14:paraId="0C7C98FB" w14:textId="77777777" w:rsidR="00B75F25" w:rsidRPr="00B75F25" w:rsidRDefault="00B75F25" w:rsidP="00B75F25">
            <w:pPr>
              <w:pStyle w:val="HTMLPreformatted"/>
              <w:rPr>
                <w:ins w:id="2424" w:author="Guy, Rachel" w:date="2022-04-13T23:07:00Z"/>
                <w:rFonts w:ascii="Garamond" w:hAnsi="Garamond"/>
                <w:bCs/>
                <w:sz w:val="22"/>
                <w:szCs w:val="22"/>
              </w:rPr>
            </w:pPr>
            <w:ins w:id="2425" w:author="Guy, Rachel" w:date="2022-04-13T23:07:00Z">
              <w:r w:rsidRPr="00B75F25">
                <w:rPr>
                  <w:rFonts w:ascii="Garamond" w:hAnsi="Garamond"/>
                  <w:bCs/>
                  <w:sz w:val="22"/>
                  <w:szCs w:val="22"/>
                </w:rPr>
                <w:t>-0.61(0.0)</w:t>
              </w:r>
            </w:ins>
          </w:p>
        </w:tc>
        <w:tc>
          <w:tcPr>
            <w:tcW w:w="1316" w:type="dxa"/>
            <w:noWrap/>
            <w:hideMark/>
            <w:tcPrChange w:id="2426" w:author="Guy, Rachel" w:date="2022-04-13T23:14:00Z">
              <w:tcPr>
                <w:tcW w:w="1205" w:type="dxa"/>
                <w:gridSpan w:val="2"/>
                <w:noWrap/>
                <w:hideMark/>
              </w:tcPr>
            </w:tcPrChange>
          </w:tcPr>
          <w:p w14:paraId="23059DCB" w14:textId="77777777" w:rsidR="00B75F25" w:rsidRPr="00B75F25" w:rsidRDefault="00B75F25" w:rsidP="00B75F25">
            <w:pPr>
              <w:pStyle w:val="HTMLPreformatted"/>
              <w:rPr>
                <w:ins w:id="2427" w:author="Guy, Rachel" w:date="2022-04-13T23:07:00Z"/>
                <w:rFonts w:ascii="Garamond" w:hAnsi="Garamond"/>
                <w:bCs/>
                <w:sz w:val="22"/>
                <w:szCs w:val="22"/>
              </w:rPr>
            </w:pPr>
            <w:ins w:id="2428" w:author="Guy, Rachel" w:date="2022-04-13T23:07:00Z">
              <w:r w:rsidRPr="00B75F25">
                <w:rPr>
                  <w:rFonts w:ascii="Garamond" w:hAnsi="Garamond"/>
                  <w:bCs/>
                  <w:sz w:val="22"/>
                  <w:szCs w:val="22"/>
                </w:rPr>
                <w:t>123.93(124.0)</w:t>
              </w:r>
            </w:ins>
          </w:p>
        </w:tc>
        <w:tc>
          <w:tcPr>
            <w:tcW w:w="1218" w:type="dxa"/>
            <w:noWrap/>
            <w:hideMark/>
            <w:tcPrChange w:id="2429" w:author="Guy, Rachel" w:date="2022-04-13T23:14:00Z">
              <w:tcPr>
                <w:tcW w:w="1117" w:type="dxa"/>
                <w:gridSpan w:val="2"/>
                <w:noWrap/>
                <w:hideMark/>
              </w:tcPr>
            </w:tcPrChange>
          </w:tcPr>
          <w:p w14:paraId="29832899" w14:textId="77777777" w:rsidR="00B75F25" w:rsidRPr="00B75F25" w:rsidRDefault="00B75F25" w:rsidP="00B75F25">
            <w:pPr>
              <w:pStyle w:val="HTMLPreformatted"/>
              <w:rPr>
                <w:ins w:id="2430" w:author="Guy, Rachel" w:date="2022-04-13T23:07:00Z"/>
                <w:rFonts w:ascii="Garamond" w:hAnsi="Garamond"/>
                <w:bCs/>
                <w:sz w:val="22"/>
                <w:szCs w:val="22"/>
              </w:rPr>
            </w:pPr>
            <w:ins w:id="2431" w:author="Guy, Rachel" w:date="2022-04-13T23:07:00Z">
              <w:r w:rsidRPr="00B75F25">
                <w:rPr>
                  <w:rFonts w:ascii="Garamond" w:hAnsi="Garamond"/>
                  <w:bCs/>
                  <w:sz w:val="22"/>
                  <w:szCs w:val="22"/>
                </w:rPr>
                <w:t>0.098(0.148)</w:t>
              </w:r>
            </w:ins>
          </w:p>
        </w:tc>
      </w:tr>
      <w:tr w:rsidR="00B75F25" w:rsidRPr="00B75F25" w14:paraId="0A6FFE2B" w14:textId="77777777" w:rsidTr="00B75F25">
        <w:trPr>
          <w:trHeight w:val="290"/>
          <w:ins w:id="2432" w:author="Guy, Rachel" w:date="2022-04-13T23:07:00Z"/>
          <w:trPrChange w:id="2433" w:author="Guy, Rachel" w:date="2022-04-13T23:14:00Z">
            <w:trPr>
              <w:trHeight w:val="290"/>
            </w:trPr>
          </w:trPrChange>
        </w:trPr>
        <w:tc>
          <w:tcPr>
            <w:tcW w:w="1252" w:type="dxa"/>
            <w:noWrap/>
            <w:hideMark/>
            <w:tcPrChange w:id="2434" w:author="Guy, Rachel" w:date="2022-04-13T23:14:00Z">
              <w:tcPr>
                <w:tcW w:w="1302" w:type="dxa"/>
                <w:noWrap/>
                <w:hideMark/>
              </w:tcPr>
            </w:tcPrChange>
          </w:tcPr>
          <w:p w14:paraId="09684816" w14:textId="77777777" w:rsidR="00B75F25" w:rsidRPr="00B75F25" w:rsidRDefault="00B75F25" w:rsidP="00B75F25">
            <w:pPr>
              <w:pStyle w:val="HTMLPreformatted"/>
              <w:rPr>
                <w:ins w:id="2435" w:author="Guy, Rachel" w:date="2022-04-13T23:07:00Z"/>
                <w:rFonts w:ascii="Garamond" w:hAnsi="Garamond"/>
                <w:bCs/>
                <w:sz w:val="22"/>
                <w:szCs w:val="22"/>
              </w:rPr>
            </w:pPr>
            <w:ins w:id="2436" w:author="Guy, Rachel" w:date="2022-04-13T23:07:00Z">
              <w:r w:rsidRPr="00B75F25">
                <w:rPr>
                  <w:rFonts w:ascii="Garamond" w:hAnsi="Garamond"/>
                  <w:bCs/>
                  <w:sz w:val="22"/>
                  <w:szCs w:val="22"/>
                </w:rPr>
                <w:t>3/9/2021</w:t>
              </w:r>
            </w:ins>
          </w:p>
        </w:tc>
        <w:tc>
          <w:tcPr>
            <w:tcW w:w="1167" w:type="dxa"/>
            <w:noWrap/>
            <w:hideMark/>
            <w:tcPrChange w:id="2437" w:author="Guy, Rachel" w:date="2022-04-13T23:14:00Z">
              <w:tcPr>
                <w:tcW w:w="1213" w:type="dxa"/>
                <w:gridSpan w:val="2"/>
                <w:noWrap/>
                <w:hideMark/>
              </w:tcPr>
            </w:tcPrChange>
          </w:tcPr>
          <w:p w14:paraId="00A21DBB" w14:textId="77777777" w:rsidR="00B75F25" w:rsidRPr="00B75F25" w:rsidRDefault="00B75F25" w:rsidP="00B75F25">
            <w:pPr>
              <w:pStyle w:val="HTMLPreformatted"/>
              <w:rPr>
                <w:ins w:id="2438" w:author="Guy, Rachel" w:date="2022-04-13T23:07:00Z"/>
                <w:rFonts w:ascii="Garamond" w:hAnsi="Garamond"/>
                <w:bCs/>
                <w:sz w:val="22"/>
                <w:szCs w:val="22"/>
              </w:rPr>
            </w:pPr>
            <w:proofErr w:type="spellStart"/>
            <w:ins w:id="2439" w:author="Guy, Rachel" w:date="2022-04-13T23:07:00Z">
              <w:r w:rsidRPr="00B75F25">
                <w:rPr>
                  <w:rFonts w:ascii="Garamond" w:hAnsi="Garamond"/>
                  <w:bCs/>
                  <w:sz w:val="22"/>
                  <w:szCs w:val="22"/>
                </w:rPr>
                <w:t>simon</w:t>
              </w:r>
              <w:proofErr w:type="spellEnd"/>
            </w:ins>
          </w:p>
        </w:tc>
        <w:tc>
          <w:tcPr>
            <w:tcW w:w="1356" w:type="dxa"/>
            <w:noWrap/>
            <w:hideMark/>
            <w:tcPrChange w:id="2440" w:author="Guy, Rachel" w:date="2022-04-13T23:14:00Z">
              <w:tcPr>
                <w:tcW w:w="1029" w:type="dxa"/>
                <w:gridSpan w:val="2"/>
                <w:noWrap/>
                <w:hideMark/>
              </w:tcPr>
            </w:tcPrChange>
          </w:tcPr>
          <w:p w14:paraId="665B4913" w14:textId="77777777" w:rsidR="00B75F25" w:rsidRPr="00B75F25" w:rsidRDefault="00B75F25" w:rsidP="00B75F25">
            <w:pPr>
              <w:pStyle w:val="HTMLPreformatted"/>
              <w:rPr>
                <w:ins w:id="2441" w:author="Guy, Rachel" w:date="2022-04-13T23:07:00Z"/>
                <w:rFonts w:ascii="Garamond" w:hAnsi="Garamond"/>
                <w:bCs/>
                <w:sz w:val="22"/>
                <w:szCs w:val="22"/>
              </w:rPr>
            </w:pPr>
            <w:ins w:id="2442" w:author="Guy, Rachel" w:date="2022-04-13T23:07:00Z">
              <w:r w:rsidRPr="00B75F25">
                <w:rPr>
                  <w:rFonts w:ascii="Garamond" w:hAnsi="Garamond"/>
                  <w:bCs/>
                  <w:sz w:val="22"/>
                  <w:szCs w:val="22"/>
                </w:rPr>
                <w:t>50.77(50.0)</w:t>
              </w:r>
            </w:ins>
          </w:p>
        </w:tc>
        <w:tc>
          <w:tcPr>
            <w:tcW w:w="1083" w:type="dxa"/>
            <w:noWrap/>
            <w:hideMark/>
            <w:tcPrChange w:id="2443" w:author="Guy, Rachel" w:date="2022-04-13T23:14:00Z">
              <w:tcPr>
                <w:tcW w:w="995" w:type="dxa"/>
                <w:gridSpan w:val="2"/>
                <w:noWrap/>
                <w:hideMark/>
              </w:tcPr>
            </w:tcPrChange>
          </w:tcPr>
          <w:p w14:paraId="570F5C4E" w14:textId="77777777" w:rsidR="00B75F25" w:rsidRPr="00B75F25" w:rsidRDefault="00B75F25" w:rsidP="00B75F25">
            <w:pPr>
              <w:pStyle w:val="HTMLPreformatted"/>
              <w:rPr>
                <w:ins w:id="2444" w:author="Guy, Rachel" w:date="2022-04-13T23:07:00Z"/>
                <w:rFonts w:ascii="Garamond" w:hAnsi="Garamond"/>
                <w:bCs/>
                <w:sz w:val="22"/>
                <w:szCs w:val="22"/>
              </w:rPr>
            </w:pPr>
            <w:ins w:id="2445" w:author="Guy, Rachel" w:date="2022-04-13T23:07:00Z">
              <w:r w:rsidRPr="00B75F25">
                <w:rPr>
                  <w:rFonts w:ascii="Garamond" w:hAnsi="Garamond"/>
                  <w:bCs/>
                  <w:sz w:val="22"/>
                  <w:szCs w:val="22"/>
                </w:rPr>
                <w:t>95.8</w:t>
              </w:r>
            </w:ins>
          </w:p>
        </w:tc>
        <w:tc>
          <w:tcPr>
            <w:tcW w:w="825" w:type="dxa"/>
            <w:noWrap/>
            <w:hideMark/>
            <w:tcPrChange w:id="2446" w:author="Guy, Rachel" w:date="2022-04-13T23:14:00Z">
              <w:tcPr>
                <w:tcW w:w="854" w:type="dxa"/>
                <w:gridSpan w:val="2"/>
                <w:noWrap/>
                <w:hideMark/>
              </w:tcPr>
            </w:tcPrChange>
          </w:tcPr>
          <w:p w14:paraId="0355120D" w14:textId="77777777" w:rsidR="00B75F25" w:rsidRPr="00B75F25" w:rsidRDefault="00B75F25" w:rsidP="00B75F25">
            <w:pPr>
              <w:pStyle w:val="HTMLPreformatted"/>
              <w:rPr>
                <w:ins w:id="2447" w:author="Guy, Rachel" w:date="2022-04-13T23:07:00Z"/>
                <w:rFonts w:ascii="Garamond" w:hAnsi="Garamond"/>
                <w:bCs/>
                <w:sz w:val="22"/>
                <w:szCs w:val="22"/>
              </w:rPr>
            </w:pPr>
            <w:ins w:id="2448" w:author="Guy, Rachel" w:date="2022-04-13T23:07:00Z">
              <w:r w:rsidRPr="00B75F25">
                <w:rPr>
                  <w:rFonts w:ascii="Garamond" w:hAnsi="Garamond"/>
                  <w:bCs/>
                  <w:sz w:val="22"/>
                  <w:szCs w:val="22"/>
                </w:rPr>
                <w:t>7.07</w:t>
              </w:r>
            </w:ins>
          </w:p>
        </w:tc>
        <w:tc>
          <w:tcPr>
            <w:tcW w:w="825" w:type="dxa"/>
            <w:noWrap/>
            <w:hideMark/>
            <w:tcPrChange w:id="2449" w:author="Guy, Rachel" w:date="2022-04-13T23:14:00Z">
              <w:tcPr>
                <w:tcW w:w="854" w:type="dxa"/>
                <w:gridSpan w:val="2"/>
                <w:noWrap/>
                <w:hideMark/>
              </w:tcPr>
            </w:tcPrChange>
          </w:tcPr>
          <w:p w14:paraId="71A23DE8" w14:textId="77777777" w:rsidR="00B75F25" w:rsidRPr="00B75F25" w:rsidRDefault="00B75F25" w:rsidP="00B75F25">
            <w:pPr>
              <w:pStyle w:val="HTMLPreformatted"/>
              <w:rPr>
                <w:ins w:id="2450" w:author="Guy, Rachel" w:date="2022-04-13T23:07:00Z"/>
                <w:rFonts w:ascii="Garamond" w:hAnsi="Garamond"/>
                <w:bCs/>
                <w:sz w:val="22"/>
                <w:szCs w:val="22"/>
              </w:rPr>
            </w:pPr>
            <w:ins w:id="2451" w:author="Guy, Rachel" w:date="2022-04-13T23:07:00Z">
              <w:r w:rsidRPr="00B75F25">
                <w:rPr>
                  <w:rFonts w:ascii="Garamond" w:hAnsi="Garamond"/>
                  <w:bCs/>
                  <w:sz w:val="22"/>
                  <w:szCs w:val="22"/>
                </w:rPr>
                <w:t>10.02</w:t>
              </w:r>
            </w:ins>
          </w:p>
        </w:tc>
        <w:tc>
          <w:tcPr>
            <w:tcW w:w="1120" w:type="dxa"/>
            <w:noWrap/>
            <w:hideMark/>
            <w:tcPrChange w:id="2452" w:author="Guy, Rachel" w:date="2022-04-13T23:14:00Z">
              <w:tcPr>
                <w:tcW w:w="1029" w:type="dxa"/>
                <w:gridSpan w:val="2"/>
                <w:noWrap/>
                <w:hideMark/>
              </w:tcPr>
            </w:tcPrChange>
          </w:tcPr>
          <w:p w14:paraId="782DEE88" w14:textId="77777777" w:rsidR="00B75F25" w:rsidRPr="00B75F25" w:rsidRDefault="00B75F25" w:rsidP="00B75F25">
            <w:pPr>
              <w:pStyle w:val="HTMLPreformatted"/>
              <w:rPr>
                <w:ins w:id="2453" w:author="Guy, Rachel" w:date="2022-04-13T23:07:00Z"/>
                <w:rFonts w:ascii="Garamond" w:hAnsi="Garamond"/>
                <w:bCs/>
                <w:sz w:val="22"/>
                <w:szCs w:val="22"/>
              </w:rPr>
            </w:pPr>
            <w:ins w:id="2454" w:author="Guy, Rachel" w:date="2022-04-13T23:07:00Z">
              <w:r w:rsidRPr="00B75F25">
                <w:rPr>
                  <w:rFonts w:ascii="Garamond" w:hAnsi="Garamond"/>
                  <w:bCs/>
                  <w:sz w:val="22"/>
                  <w:szCs w:val="22"/>
                </w:rPr>
                <w:t>-0.52(0.0)</w:t>
              </w:r>
            </w:ins>
          </w:p>
        </w:tc>
        <w:tc>
          <w:tcPr>
            <w:tcW w:w="1316" w:type="dxa"/>
            <w:noWrap/>
            <w:hideMark/>
            <w:tcPrChange w:id="2455" w:author="Guy, Rachel" w:date="2022-04-13T23:14:00Z">
              <w:tcPr>
                <w:tcW w:w="1205" w:type="dxa"/>
                <w:gridSpan w:val="2"/>
                <w:noWrap/>
                <w:hideMark/>
              </w:tcPr>
            </w:tcPrChange>
          </w:tcPr>
          <w:p w14:paraId="1524D4EA" w14:textId="77777777" w:rsidR="00B75F25" w:rsidRPr="00B75F25" w:rsidRDefault="00B75F25" w:rsidP="00B75F25">
            <w:pPr>
              <w:pStyle w:val="HTMLPreformatted"/>
              <w:rPr>
                <w:ins w:id="2456" w:author="Guy, Rachel" w:date="2022-04-13T23:07:00Z"/>
                <w:rFonts w:ascii="Garamond" w:hAnsi="Garamond"/>
                <w:bCs/>
                <w:sz w:val="22"/>
                <w:szCs w:val="22"/>
              </w:rPr>
            </w:pPr>
            <w:ins w:id="2457" w:author="Guy, Rachel" w:date="2022-04-13T23:07:00Z">
              <w:r w:rsidRPr="00B75F25">
                <w:rPr>
                  <w:rFonts w:ascii="Garamond" w:hAnsi="Garamond"/>
                  <w:bCs/>
                  <w:sz w:val="22"/>
                  <w:szCs w:val="22"/>
                </w:rPr>
                <w:t>122.86(124.0)</w:t>
              </w:r>
            </w:ins>
          </w:p>
        </w:tc>
        <w:tc>
          <w:tcPr>
            <w:tcW w:w="1218" w:type="dxa"/>
            <w:noWrap/>
            <w:hideMark/>
            <w:tcPrChange w:id="2458" w:author="Guy, Rachel" w:date="2022-04-13T23:14:00Z">
              <w:tcPr>
                <w:tcW w:w="1117" w:type="dxa"/>
                <w:gridSpan w:val="2"/>
                <w:noWrap/>
                <w:hideMark/>
              </w:tcPr>
            </w:tcPrChange>
          </w:tcPr>
          <w:p w14:paraId="4108D213" w14:textId="77777777" w:rsidR="00B75F25" w:rsidRPr="00B75F25" w:rsidRDefault="00B75F25" w:rsidP="00B75F25">
            <w:pPr>
              <w:pStyle w:val="HTMLPreformatted"/>
              <w:rPr>
                <w:ins w:id="2459" w:author="Guy, Rachel" w:date="2022-04-13T23:07:00Z"/>
                <w:rFonts w:ascii="Garamond" w:hAnsi="Garamond"/>
                <w:bCs/>
                <w:sz w:val="22"/>
                <w:szCs w:val="22"/>
              </w:rPr>
            </w:pPr>
            <w:ins w:id="2460" w:author="Guy, Rachel" w:date="2022-04-13T23:07:00Z">
              <w:r w:rsidRPr="00B75F25">
                <w:rPr>
                  <w:rFonts w:ascii="Garamond" w:hAnsi="Garamond"/>
                  <w:bCs/>
                  <w:sz w:val="22"/>
                  <w:szCs w:val="22"/>
                </w:rPr>
                <w:t>0.023(0.099)</w:t>
              </w:r>
            </w:ins>
          </w:p>
        </w:tc>
      </w:tr>
      <w:tr w:rsidR="00B75F25" w:rsidRPr="00B75F25" w14:paraId="548A26EF" w14:textId="77777777" w:rsidTr="00B75F25">
        <w:trPr>
          <w:trHeight w:val="290"/>
          <w:ins w:id="2461" w:author="Guy, Rachel" w:date="2022-04-13T23:07:00Z"/>
          <w:trPrChange w:id="2462" w:author="Guy, Rachel" w:date="2022-04-13T23:14:00Z">
            <w:trPr>
              <w:trHeight w:val="290"/>
            </w:trPr>
          </w:trPrChange>
        </w:trPr>
        <w:tc>
          <w:tcPr>
            <w:tcW w:w="1252" w:type="dxa"/>
            <w:noWrap/>
            <w:hideMark/>
            <w:tcPrChange w:id="2463" w:author="Guy, Rachel" w:date="2022-04-13T23:14:00Z">
              <w:tcPr>
                <w:tcW w:w="1302" w:type="dxa"/>
                <w:noWrap/>
                <w:hideMark/>
              </w:tcPr>
            </w:tcPrChange>
          </w:tcPr>
          <w:p w14:paraId="0576743E" w14:textId="77777777" w:rsidR="00B75F25" w:rsidRPr="00B75F25" w:rsidRDefault="00B75F25" w:rsidP="00B75F25">
            <w:pPr>
              <w:pStyle w:val="HTMLPreformatted"/>
              <w:rPr>
                <w:ins w:id="2464" w:author="Guy, Rachel" w:date="2022-04-13T23:07:00Z"/>
                <w:rFonts w:ascii="Garamond" w:hAnsi="Garamond"/>
                <w:bCs/>
                <w:sz w:val="22"/>
                <w:szCs w:val="22"/>
              </w:rPr>
            </w:pPr>
            <w:ins w:id="2465" w:author="Guy, Rachel" w:date="2022-04-13T23:07:00Z">
              <w:r w:rsidRPr="00B75F25">
                <w:rPr>
                  <w:rFonts w:ascii="Garamond" w:hAnsi="Garamond"/>
                  <w:bCs/>
                  <w:sz w:val="22"/>
                  <w:szCs w:val="22"/>
                </w:rPr>
                <w:t>4/27/2021</w:t>
              </w:r>
            </w:ins>
          </w:p>
        </w:tc>
        <w:tc>
          <w:tcPr>
            <w:tcW w:w="1167" w:type="dxa"/>
            <w:noWrap/>
            <w:hideMark/>
            <w:tcPrChange w:id="2466" w:author="Guy, Rachel" w:date="2022-04-13T23:14:00Z">
              <w:tcPr>
                <w:tcW w:w="1213" w:type="dxa"/>
                <w:gridSpan w:val="2"/>
                <w:noWrap/>
                <w:hideMark/>
              </w:tcPr>
            </w:tcPrChange>
          </w:tcPr>
          <w:p w14:paraId="2C561FFA" w14:textId="77777777" w:rsidR="00B75F25" w:rsidRPr="00B75F25" w:rsidRDefault="00B75F25" w:rsidP="00B75F25">
            <w:pPr>
              <w:pStyle w:val="HTMLPreformatted"/>
              <w:rPr>
                <w:ins w:id="2467" w:author="Guy, Rachel" w:date="2022-04-13T23:07:00Z"/>
                <w:rFonts w:ascii="Garamond" w:hAnsi="Garamond"/>
                <w:bCs/>
                <w:sz w:val="22"/>
                <w:szCs w:val="22"/>
              </w:rPr>
            </w:pPr>
            <w:proofErr w:type="spellStart"/>
            <w:ins w:id="2468" w:author="Guy, Rachel" w:date="2022-04-13T23:07:00Z">
              <w:r w:rsidRPr="00B75F25">
                <w:rPr>
                  <w:rFonts w:ascii="Garamond" w:hAnsi="Garamond"/>
                  <w:bCs/>
                  <w:sz w:val="22"/>
                  <w:szCs w:val="22"/>
                </w:rPr>
                <w:t>Wassaw</w:t>
              </w:r>
              <w:proofErr w:type="spellEnd"/>
            </w:ins>
          </w:p>
        </w:tc>
        <w:tc>
          <w:tcPr>
            <w:tcW w:w="1356" w:type="dxa"/>
            <w:noWrap/>
            <w:hideMark/>
            <w:tcPrChange w:id="2469" w:author="Guy, Rachel" w:date="2022-04-13T23:14:00Z">
              <w:tcPr>
                <w:tcW w:w="1029" w:type="dxa"/>
                <w:gridSpan w:val="2"/>
                <w:noWrap/>
                <w:hideMark/>
              </w:tcPr>
            </w:tcPrChange>
          </w:tcPr>
          <w:p w14:paraId="7F158F29" w14:textId="77777777" w:rsidR="00B75F25" w:rsidRPr="00B75F25" w:rsidRDefault="00B75F25" w:rsidP="00B75F25">
            <w:pPr>
              <w:pStyle w:val="HTMLPreformatted"/>
              <w:rPr>
                <w:ins w:id="2470" w:author="Guy, Rachel" w:date="2022-04-13T23:07:00Z"/>
                <w:rFonts w:ascii="Garamond" w:hAnsi="Garamond"/>
                <w:bCs/>
                <w:sz w:val="22"/>
                <w:szCs w:val="22"/>
              </w:rPr>
            </w:pPr>
            <w:ins w:id="2471" w:author="Guy, Rachel" w:date="2022-04-13T23:07:00Z">
              <w:r w:rsidRPr="00B75F25">
                <w:rPr>
                  <w:rFonts w:ascii="Garamond" w:hAnsi="Garamond"/>
                  <w:bCs/>
                  <w:sz w:val="22"/>
                  <w:szCs w:val="22"/>
                </w:rPr>
                <w:t>49.74(50.0)</w:t>
              </w:r>
            </w:ins>
          </w:p>
        </w:tc>
        <w:tc>
          <w:tcPr>
            <w:tcW w:w="1083" w:type="dxa"/>
            <w:noWrap/>
            <w:hideMark/>
            <w:tcPrChange w:id="2472" w:author="Guy, Rachel" w:date="2022-04-13T23:14:00Z">
              <w:tcPr>
                <w:tcW w:w="995" w:type="dxa"/>
                <w:gridSpan w:val="2"/>
                <w:noWrap/>
                <w:hideMark/>
              </w:tcPr>
            </w:tcPrChange>
          </w:tcPr>
          <w:p w14:paraId="792213D3" w14:textId="77777777" w:rsidR="00B75F25" w:rsidRPr="00B75F25" w:rsidRDefault="00B75F25" w:rsidP="00B75F25">
            <w:pPr>
              <w:pStyle w:val="HTMLPreformatted"/>
              <w:rPr>
                <w:ins w:id="2473" w:author="Guy, Rachel" w:date="2022-04-13T23:07:00Z"/>
                <w:rFonts w:ascii="Garamond" w:hAnsi="Garamond"/>
                <w:bCs/>
                <w:sz w:val="22"/>
                <w:szCs w:val="22"/>
              </w:rPr>
            </w:pPr>
            <w:ins w:id="2474" w:author="Guy, Rachel" w:date="2022-04-13T23:07:00Z">
              <w:r w:rsidRPr="00B75F25">
                <w:rPr>
                  <w:rFonts w:ascii="Garamond" w:hAnsi="Garamond"/>
                  <w:bCs/>
                  <w:sz w:val="22"/>
                  <w:szCs w:val="22"/>
                </w:rPr>
                <w:t>96.5</w:t>
              </w:r>
            </w:ins>
          </w:p>
        </w:tc>
        <w:tc>
          <w:tcPr>
            <w:tcW w:w="825" w:type="dxa"/>
            <w:noWrap/>
            <w:hideMark/>
            <w:tcPrChange w:id="2475" w:author="Guy, Rachel" w:date="2022-04-13T23:14:00Z">
              <w:tcPr>
                <w:tcW w:w="854" w:type="dxa"/>
                <w:gridSpan w:val="2"/>
                <w:noWrap/>
                <w:hideMark/>
              </w:tcPr>
            </w:tcPrChange>
          </w:tcPr>
          <w:p w14:paraId="2B5F7047" w14:textId="77777777" w:rsidR="00B75F25" w:rsidRPr="00B75F25" w:rsidRDefault="00B75F25" w:rsidP="00B75F25">
            <w:pPr>
              <w:pStyle w:val="HTMLPreformatted"/>
              <w:rPr>
                <w:ins w:id="2476" w:author="Guy, Rachel" w:date="2022-04-13T23:07:00Z"/>
                <w:rFonts w:ascii="Garamond" w:hAnsi="Garamond"/>
                <w:bCs/>
                <w:sz w:val="22"/>
                <w:szCs w:val="22"/>
              </w:rPr>
            </w:pPr>
            <w:ins w:id="2477" w:author="Guy, Rachel" w:date="2022-04-13T23:07:00Z">
              <w:r w:rsidRPr="00B75F25">
                <w:rPr>
                  <w:rFonts w:ascii="Garamond" w:hAnsi="Garamond"/>
                  <w:bCs/>
                  <w:sz w:val="22"/>
                  <w:szCs w:val="22"/>
                </w:rPr>
                <w:t>7.05</w:t>
              </w:r>
            </w:ins>
          </w:p>
        </w:tc>
        <w:tc>
          <w:tcPr>
            <w:tcW w:w="825" w:type="dxa"/>
            <w:noWrap/>
            <w:hideMark/>
            <w:tcPrChange w:id="2478" w:author="Guy, Rachel" w:date="2022-04-13T23:14:00Z">
              <w:tcPr>
                <w:tcW w:w="854" w:type="dxa"/>
                <w:gridSpan w:val="2"/>
                <w:noWrap/>
                <w:hideMark/>
              </w:tcPr>
            </w:tcPrChange>
          </w:tcPr>
          <w:p w14:paraId="0763198E" w14:textId="77777777" w:rsidR="00B75F25" w:rsidRPr="00B75F25" w:rsidRDefault="00B75F25" w:rsidP="00B75F25">
            <w:pPr>
              <w:pStyle w:val="HTMLPreformatted"/>
              <w:rPr>
                <w:ins w:id="2479" w:author="Guy, Rachel" w:date="2022-04-13T23:07:00Z"/>
                <w:rFonts w:ascii="Garamond" w:hAnsi="Garamond"/>
                <w:bCs/>
                <w:sz w:val="22"/>
                <w:szCs w:val="22"/>
              </w:rPr>
            </w:pPr>
            <w:ins w:id="2480" w:author="Guy, Rachel" w:date="2022-04-13T23:07:00Z">
              <w:r w:rsidRPr="00B75F25">
                <w:rPr>
                  <w:rFonts w:ascii="Garamond" w:hAnsi="Garamond"/>
                  <w:bCs/>
                  <w:sz w:val="22"/>
                  <w:szCs w:val="22"/>
                </w:rPr>
                <w:t>10.03</w:t>
              </w:r>
            </w:ins>
          </w:p>
        </w:tc>
        <w:tc>
          <w:tcPr>
            <w:tcW w:w="1120" w:type="dxa"/>
            <w:noWrap/>
            <w:hideMark/>
            <w:tcPrChange w:id="2481" w:author="Guy, Rachel" w:date="2022-04-13T23:14:00Z">
              <w:tcPr>
                <w:tcW w:w="1029" w:type="dxa"/>
                <w:gridSpan w:val="2"/>
                <w:noWrap/>
                <w:hideMark/>
              </w:tcPr>
            </w:tcPrChange>
          </w:tcPr>
          <w:p w14:paraId="7FD8142E" w14:textId="77777777" w:rsidR="00B75F25" w:rsidRPr="00B75F25" w:rsidRDefault="00B75F25" w:rsidP="00B75F25">
            <w:pPr>
              <w:pStyle w:val="HTMLPreformatted"/>
              <w:rPr>
                <w:ins w:id="2482" w:author="Guy, Rachel" w:date="2022-04-13T23:07:00Z"/>
                <w:rFonts w:ascii="Garamond" w:hAnsi="Garamond"/>
                <w:bCs/>
                <w:sz w:val="22"/>
                <w:szCs w:val="22"/>
              </w:rPr>
            </w:pPr>
            <w:ins w:id="2483" w:author="Guy, Rachel" w:date="2022-04-13T23:07:00Z">
              <w:r w:rsidRPr="00B75F25">
                <w:rPr>
                  <w:rFonts w:ascii="Garamond" w:hAnsi="Garamond"/>
                  <w:bCs/>
                  <w:sz w:val="22"/>
                  <w:szCs w:val="22"/>
                </w:rPr>
                <w:t>-0.63(0.0)</w:t>
              </w:r>
            </w:ins>
          </w:p>
        </w:tc>
        <w:tc>
          <w:tcPr>
            <w:tcW w:w="1316" w:type="dxa"/>
            <w:noWrap/>
            <w:hideMark/>
            <w:tcPrChange w:id="2484" w:author="Guy, Rachel" w:date="2022-04-13T23:14:00Z">
              <w:tcPr>
                <w:tcW w:w="1205" w:type="dxa"/>
                <w:gridSpan w:val="2"/>
                <w:noWrap/>
                <w:hideMark/>
              </w:tcPr>
            </w:tcPrChange>
          </w:tcPr>
          <w:p w14:paraId="1F8B2060" w14:textId="77777777" w:rsidR="00B75F25" w:rsidRPr="00B75F25" w:rsidRDefault="00B75F25" w:rsidP="00B75F25">
            <w:pPr>
              <w:pStyle w:val="HTMLPreformatted"/>
              <w:rPr>
                <w:ins w:id="2485" w:author="Guy, Rachel" w:date="2022-04-13T23:07:00Z"/>
                <w:rFonts w:ascii="Garamond" w:hAnsi="Garamond"/>
                <w:bCs/>
                <w:sz w:val="22"/>
                <w:szCs w:val="22"/>
              </w:rPr>
            </w:pPr>
            <w:ins w:id="2486" w:author="Guy, Rachel" w:date="2022-04-13T23:07:00Z">
              <w:r w:rsidRPr="00B75F25">
                <w:rPr>
                  <w:rFonts w:ascii="Garamond" w:hAnsi="Garamond"/>
                  <w:bCs/>
                  <w:sz w:val="22"/>
                  <w:szCs w:val="22"/>
                </w:rPr>
                <w:t>121.8(124.0)</w:t>
              </w:r>
            </w:ins>
          </w:p>
        </w:tc>
        <w:tc>
          <w:tcPr>
            <w:tcW w:w="1218" w:type="dxa"/>
            <w:noWrap/>
            <w:hideMark/>
            <w:tcPrChange w:id="2487" w:author="Guy, Rachel" w:date="2022-04-13T23:14:00Z">
              <w:tcPr>
                <w:tcW w:w="1117" w:type="dxa"/>
                <w:gridSpan w:val="2"/>
                <w:noWrap/>
                <w:hideMark/>
              </w:tcPr>
            </w:tcPrChange>
          </w:tcPr>
          <w:p w14:paraId="3765B980" w14:textId="77777777" w:rsidR="00B75F25" w:rsidRPr="00B75F25" w:rsidRDefault="00B75F25" w:rsidP="00B75F25">
            <w:pPr>
              <w:pStyle w:val="HTMLPreformatted"/>
              <w:rPr>
                <w:ins w:id="2488" w:author="Guy, Rachel" w:date="2022-04-13T23:07:00Z"/>
                <w:rFonts w:ascii="Garamond" w:hAnsi="Garamond"/>
                <w:bCs/>
                <w:sz w:val="22"/>
                <w:szCs w:val="22"/>
              </w:rPr>
            </w:pPr>
            <w:ins w:id="2489" w:author="Guy, Rachel" w:date="2022-04-13T23:07:00Z">
              <w:r w:rsidRPr="00B75F25">
                <w:rPr>
                  <w:rFonts w:ascii="Garamond" w:hAnsi="Garamond"/>
                  <w:bCs/>
                  <w:sz w:val="22"/>
                  <w:szCs w:val="22"/>
                </w:rPr>
                <w:t>0.0(0.0)</w:t>
              </w:r>
            </w:ins>
          </w:p>
        </w:tc>
      </w:tr>
      <w:tr w:rsidR="00B75F25" w:rsidRPr="00B75F25" w14:paraId="1053D3D7" w14:textId="77777777" w:rsidTr="00B75F25">
        <w:trPr>
          <w:trHeight w:val="290"/>
          <w:ins w:id="2490" w:author="Guy, Rachel" w:date="2022-04-13T23:07:00Z"/>
          <w:trPrChange w:id="2491" w:author="Guy, Rachel" w:date="2022-04-13T23:14:00Z">
            <w:trPr>
              <w:trHeight w:val="290"/>
            </w:trPr>
          </w:trPrChange>
        </w:trPr>
        <w:tc>
          <w:tcPr>
            <w:tcW w:w="1252" w:type="dxa"/>
            <w:noWrap/>
            <w:hideMark/>
            <w:tcPrChange w:id="2492" w:author="Guy, Rachel" w:date="2022-04-13T23:14:00Z">
              <w:tcPr>
                <w:tcW w:w="1302" w:type="dxa"/>
                <w:noWrap/>
                <w:hideMark/>
              </w:tcPr>
            </w:tcPrChange>
          </w:tcPr>
          <w:p w14:paraId="53048AF2" w14:textId="77777777" w:rsidR="00B75F25" w:rsidRPr="00B75F25" w:rsidRDefault="00B75F25" w:rsidP="00B75F25">
            <w:pPr>
              <w:pStyle w:val="HTMLPreformatted"/>
              <w:rPr>
                <w:ins w:id="2493" w:author="Guy, Rachel" w:date="2022-04-13T23:07:00Z"/>
                <w:rFonts w:ascii="Garamond" w:hAnsi="Garamond"/>
                <w:bCs/>
                <w:sz w:val="22"/>
                <w:szCs w:val="22"/>
              </w:rPr>
            </w:pPr>
            <w:ins w:id="2494" w:author="Guy, Rachel" w:date="2022-04-13T23:07:00Z">
              <w:r w:rsidRPr="00B75F25">
                <w:rPr>
                  <w:rFonts w:ascii="Garamond" w:hAnsi="Garamond"/>
                  <w:bCs/>
                  <w:sz w:val="22"/>
                  <w:szCs w:val="22"/>
                </w:rPr>
                <w:t>6/8/2021</w:t>
              </w:r>
            </w:ins>
          </w:p>
        </w:tc>
        <w:tc>
          <w:tcPr>
            <w:tcW w:w="1167" w:type="dxa"/>
            <w:noWrap/>
            <w:hideMark/>
            <w:tcPrChange w:id="2495" w:author="Guy, Rachel" w:date="2022-04-13T23:14:00Z">
              <w:tcPr>
                <w:tcW w:w="1213" w:type="dxa"/>
                <w:gridSpan w:val="2"/>
                <w:noWrap/>
                <w:hideMark/>
              </w:tcPr>
            </w:tcPrChange>
          </w:tcPr>
          <w:p w14:paraId="705343DF" w14:textId="77777777" w:rsidR="00B75F25" w:rsidRPr="00B75F25" w:rsidRDefault="00B75F25" w:rsidP="00B75F25">
            <w:pPr>
              <w:pStyle w:val="HTMLPreformatted"/>
              <w:rPr>
                <w:ins w:id="2496" w:author="Guy, Rachel" w:date="2022-04-13T23:07:00Z"/>
                <w:rFonts w:ascii="Garamond" w:hAnsi="Garamond"/>
                <w:bCs/>
                <w:sz w:val="22"/>
                <w:szCs w:val="22"/>
              </w:rPr>
            </w:pPr>
            <w:ins w:id="2497" w:author="Guy, Rachel" w:date="2022-04-13T23:07:00Z">
              <w:r w:rsidRPr="00B75F25">
                <w:rPr>
                  <w:rFonts w:ascii="Garamond" w:hAnsi="Garamond"/>
                  <w:bCs/>
                  <w:sz w:val="22"/>
                  <w:szCs w:val="22"/>
                </w:rPr>
                <w:t>Amelia</w:t>
              </w:r>
            </w:ins>
          </w:p>
        </w:tc>
        <w:tc>
          <w:tcPr>
            <w:tcW w:w="1356" w:type="dxa"/>
            <w:noWrap/>
            <w:hideMark/>
            <w:tcPrChange w:id="2498" w:author="Guy, Rachel" w:date="2022-04-13T23:14:00Z">
              <w:tcPr>
                <w:tcW w:w="1029" w:type="dxa"/>
                <w:gridSpan w:val="2"/>
                <w:noWrap/>
                <w:hideMark/>
              </w:tcPr>
            </w:tcPrChange>
          </w:tcPr>
          <w:p w14:paraId="455FB9AC" w14:textId="77777777" w:rsidR="00B75F25" w:rsidRPr="00B75F25" w:rsidRDefault="00B75F25" w:rsidP="00B75F25">
            <w:pPr>
              <w:pStyle w:val="HTMLPreformatted"/>
              <w:rPr>
                <w:ins w:id="2499" w:author="Guy, Rachel" w:date="2022-04-13T23:07:00Z"/>
                <w:rFonts w:ascii="Garamond" w:hAnsi="Garamond"/>
                <w:bCs/>
                <w:sz w:val="22"/>
                <w:szCs w:val="22"/>
              </w:rPr>
            </w:pPr>
            <w:ins w:id="2500" w:author="Guy, Rachel" w:date="2022-04-13T23:07:00Z">
              <w:r w:rsidRPr="00B75F25">
                <w:rPr>
                  <w:rFonts w:ascii="Garamond" w:hAnsi="Garamond"/>
                  <w:bCs/>
                  <w:sz w:val="22"/>
                  <w:szCs w:val="22"/>
                </w:rPr>
                <w:t>30.93(50.0)</w:t>
              </w:r>
            </w:ins>
          </w:p>
        </w:tc>
        <w:tc>
          <w:tcPr>
            <w:tcW w:w="1083" w:type="dxa"/>
            <w:noWrap/>
            <w:hideMark/>
            <w:tcPrChange w:id="2501" w:author="Guy, Rachel" w:date="2022-04-13T23:14:00Z">
              <w:tcPr>
                <w:tcW w:w="995" w:type="dxa"/>
                <w:gridSpan w:val="2"/>
                <w:noWrap/>
                <w:hideMark/>
              </w:tcPr>
            </w:tcPrChange>
          </w:tcPr>
          <w:p w14:paraId="0462D879" w14:textId="77777777" w:rsidR="00B75F25" w:rsidRPr="00B75F25" w:rsidRDefault="00B75F25" w:rsidP="00B75F25">
            <w:pPr>
              <w:pStyle w:val="HTMLPreformatted"/>
              <w:rPr>
                <w:ins w:id="2502" w:author="Guy, Rachel" w:date="2022-04-13T23:07:00Z"/>
                <w:rFonts w:ascii="Garamond" w:hAnsi="Garamond"/>
                <w:bCs/>
                <w:sz w:val="22"/>
                <w:szCs w:val="22"/>
              </w:rPr>
            </w:pPr>
            <w:ins w:id="2503" w:author="Guy, Rachel" w:date="2022-04-13T23:07:00Z">
              <w:r w:rsidRPr="00B75F25">
                <w:rPr>
                  <w:rFonts w:ascii="Garamond" w:hAnsi="Garamond"/>
                  <w:bCs/>
                  <w:sz w:val="22"/>
                  <w:szCs w:val="22"/>
                </w:rPr>
                <w:t>64.3</w:t>
              </w:r>
            </w:ins>
          </w:p>
        </w:tc>
        <w:tc>
          <w:tcPr>
            <w:tcW w:w="825" w:type="dxa"/>
            <w:noWrap/>
            <w:hideMark/>
            <w:tcPrChange w:id="2504" w:author="Guy, Rachel" w:date="2022-04-13T23:14:00Z">
              <w:tcPr>
                <w:tcW w:w="854" w:type="dxa"/>
                <w:gridSpan w:val="2"/>
                <w:noWrap/>
                <w:hideMark/>
              </w:tcPr>
            </w:tcPrChange>
          </w:tcPr>
          <w:p w14:paraId="5F175D64" w14:textId="77777777" w:rsidR="00B75F25" w:rsidRPr="00B75F25" w:rsidRDefault="00B75F25" w:rsidP="00B75F25">
            <w:pPr>
              <w:pStyle w:val="HTMLPreformatted"/>
              <w:rPr>
                <w:ins w:id="2505" w:author="Guy, Rachel" w:date="2022-04-13T23:07:00Z"/>
                <w:rFonts w:ascii="Garamond" w:hAnsi="Garamond"/>
                <w:bCs/>
                <w:sz w:val="22"/>
                <w:szCs w:val="22"/>
              </w:rPr>
            </w:pPr>
            <w:ins w:id="2506" w:author="Guy, Rachel" w:date="2022-04-13T23:07:00Z">
              <w:r w:rsidRPr="00B75F25">
                <w:rPr>
                  <w:rFonts w:ascii="Garamond" w:hAnsi="Garamond"/>
                  <w:bCs/>
                  <w:sz w:val="22"/>
                  <w:szCs w:val="22"/>
                </w:rPr>
                <w:t>5.1</w:t>
              </w:r>
            </w:ins>
          </w:p>
        </w:tc>
        <w:tc>
          <w:tcPr>
            <w:tcW w:w="825" w:type="dxa"/>
            <w:noWrap/>
            <w:hideMark/>
            <w:tcPrChange w:id="2507" w:author="Guy, Rachel" w:date="2022-04-13T23:14:00Z">
              <w:tcPr>
                <w:tcW w:w="854" w:type="dxa"/>
                <w:gridSpan w:val="2"/>
                <w:noWrap/>
                <w:hideMark/>
              </w:tcPr>
            </w:tcPrChange>
          </w:tcPr>
          <w:p w14:paraId="1E66B174" w14:textId="77777777" w:rsidR="00B75F25" w:rsidRPr="00B75F25" w:rsidRDefault="00B75F25" w:rsidP="00B75F25">
            <w:pPr>
              <w:pStyle w:val="HTMLPreformatted"/>
              <w:rPr>
                <w:ins w:id="2508" w:author="Guy, Rachel" w:date="2022-04-13T23:07:00Z"/>
                <w:rFonts w:ascii="Garamond" w:hAnsi="Garamond"/>
                <w:bCs/>
                <w:sz w:val="22"/>
                <w:szCs w:val="22"/>
              </w:rPr>
            </w:pPr>
            <w:ins w:id="2509" w:author="Guy, Rachel" w:date="2022-04-13T23:07:00Z">
              <w:r w:rsidRPr="00B75F25">
                <w:rPr>
                  <w:rFonts w:ascii="Garamond" w:hAnsi="Garamond"/>
                  <w:bCs/>
                  <w:sz w:val="22"/>
                  <w:szCs w:val="22"/>
                </w:rPr>
                <w:t>7.35</w:t>
              </w:r>
            </w:ins>
          </w:p>
        </w:tc>
        <w:tc>
          <w:tcPr>
            <w:tcW w:w="1120" w:type="dxa"/>
            <w:noWrap/>
            <w:hideMark/>
            <w:tcPrChange w:id="2510" w:author="Guy, Rachel" w:date="2022-04-13T23:14:00Z">
              <w:tcPr>
                <w:tcW w:w="1029" w:type="dxa"/>
                <w:gridSpan w:val="2"/>
                <w:noWrap/>
                <w:hideMark/>
              </w:tcPr>
            </w:tcPrChange>
          </w:tcPr>
          <w:p w14:paraId="64B266BC" w14:textId="77777777" w:rsidR="00B75F25" w:rsidRPr="00B75F25" w:rsidRDefault="00B75F25" w:rsidP="00B75F25">
            <w:pPr>
              <w:pStyle w:val="HTMLPreformatted"/>
              <w:rPr>
                <w:ins w:id="2511" w:author="Guy, Rachel" w:date="2022-04-13T23:07:00Z"/>
                <w:rFonts w:ascii="Garamond" w:hAnsi="Garamond"/>
                <w:bCs/>
                <w:sz w:val="22"/>
                <w:szCs w:val="22"/>
              </w:rPr>
            </w:pPr>
            <w:ins w:id="2512" w:author="Guy, Rachel" w:date="2022-04-13T23:07:00Z">
              <w:r w:rsidRPr="00B75F25">
                <w:rPr>
                  <w:rFonts w:ascii="Garamond" w:hAnsi="Garamond"/>
                  <w:bCs/>
                  <w:sz w:val="22"/>
                  <w:szCs w:val="22"/>
                </w:rPr>
                <w:t>102.16(0.0)</w:t>
              </w:r>
            </w:ins>
          </w:p>
        </w:tc>
        <w:tc>
          <w:tcPr>
            <w:tcW w:w="1316" w:type="dxa"/>
            <w:noWrap/>
            <w:hideMark/>
            <w:tcPrChange w:id="2513" w:author="Guy, Rachel" w:date="2022-04-13T23:14:00Z">
              <w:tcPr>
                <w:tcW w:w="1205" w:type="dxa"/>
                <w:gridSpan w:val="2"/>
                <w:noWrap/>
                <w:hideMark/>
              </w:tcPr>
            </w:tcPrChange>
          </w:tcPr>
          <w:p w14:paraId="2B1C31F5" w14:textId="77777777" w:rsidR="00B75F25" w:rsidRPr="00B75F25" w:rsidRDefault="00B75F25" w:rsidP="00B75F25">
            <w:pPr>
              <w:pStyle w:val="HTMLPreformatted"/>
              <w:rPr>
                <w:ins w:id="2514" w:author="Guy, Rachel" w:date="2022-04-13T23:07:00Z"/>
                <w:rFonts w:ascii="Garamond" w:hAnsi="Garamond"/>
                <w:bCs/>
                <w:sz w:val="22"/>
                <w:szCs w:val="22"/>
              </w:rPr>
            </w:pPr>
            <w:ins w:id="2515" w:author="Guy, Rachel" w:date="2022-04-13T23:07:00Z">
              <w:r w:rsidRPr="00B75F25">
                <w:rPr>
                  <w:rFonts w:ascii="Garamond" w:hAnsi="Garamond"/>
                  <w:bCs/>
                  <w:sz w:val="22"/>
                  <w:szCs w:val="22"/>
                </w:rPr>
                <w:t>329.6(124.0)</w:t>
              </w:r>
            </w:ins>
          </w:p>
        </w:tc>
        <w:tc>
          <w:tcPr>
            <w:tcW w:w="1218" w:type="dxa"/>
            <w:noWrap/>
            <w:hideMark/>
            <w:tcPrChange w:id="2516" w:author="Guy, Rachel" w:date="2022-04-13T23:14:00Z">
              <w:tcPr>
                <w:tcW w:w="1117" w:type="dxa"/>
                <w:gridSpan w:val="2"/>
                <w:noWrap/>
                <w:hideMark/>
              </w:tcPr>
            </w:tcPrChange>
          </w:tcPr>
          <w:p w14:paraId="73B560EA" w14:textId="77777777" w:rsidR="00B75F25" w:rsidRPr="00B75F25" w:rsidRDefault="00B75F25" w:rsidP="00B75F25">
            <w:pPr>
              <w:pStyle w:val="HTMLPreformatted"/>
              <w:rPr>
                <w:ins w:id="2517" w:author="Guy, Rachel" w:date="2022-04-13T23:07:00Z"/>
                <w:rFonts w:ascii="Garamond" w:hAnsi="Garamond"/>
                <w:bCs/>
                <w:sz w:val="22"/>
                <w:szCs w:val="22"/>
              </w:rPr>
            </w:pPr>
            <w:ins w:id="2518" w:author="Guy, Rachel" w:date="2022-04-13T23:07:00Z">
              <w:r w:rsidRPr="00B75F25">
                <w:rPr>
                  <w:rFonts w:ascii="Garamond" w:hAnsi="Garamond"/>
                  <w:bCs/>
                  <w:sz w:val="22"/>
                  <w:szCs w:val="22"/>
                </w:rPr>
                <w:t>0.049(0.048)</w:t>
              </w:r>
            </w:ins>
          </w:p>
        </w:tc>
      </w:tr>
      <w:tr w:rsidR="00B75F25" w:rsidRPr="00B75F25" w14:paraId="533EDDB6" w14:textId="77777777" w:rsidTr="00B75F25">
        <w:trPr>
          <w:trHeight w:val="290"/>
          <w:ins w:id="2519" w:author="Guy, Rachel" w:date="2022-04-13T23:07:00Z"/>
          <w:trPrChange w:id="2520" w:author="Guy, Rachel" w:date="2022-04-13T23:14:00Z">
            <w:trPr>
              <w:trHeight w:val="290"/>
            </w:trPr>
          </w:trPrChange>
        </w:trPr>
        <w:tc>
          <w:tcPr>
            <w:tcW w:w="1252" w:type="dxa"/>
            <w:noWrap/>
            <w:hideMark/>
            <w:tcPrChange w:id="2521" w:author="Guy, Rachel" w:date="2022-04-13T23:14:00Z">
              <w:tcPr>
                <w:tcW w:w="1302" w:type="dxa"/>
                <w:noWrap/>
                <w:hideMark/>
              </w:tcPr>
            </w:tcPrChange>
          </w:tcPr>
          <w:p w14:paraId="7AF2A90E" w14:textId="77777777" w:rsidR="00B75F25" w:rsidRPr="00B75F25" w:rsidRDefault="00B75F25" w:rsidP="00B75F25">
            <w:pPr>
              <w:pStyle w:val="HTMLPreformatted"/>
              <w:rPr>
                <w:ins w:id="2522" w:author="Guy, Rachel" w:date="2022-04-13T23:07:00Z"/>
                <w:rFonts w:ascii="Garamond" w:hAnsi="Garamond"/>
                <w:bCs/>
                <w:sz w:val="22"/>
                <w:szCs w:val="22"/>
              </w:rPr>
            </w:pPr>
            <w:ins w:id="2523" w:author="Guy, Rachel" w:date="2022-04-13T23:07:00Z">
              <w:r w:rsidRPr="00B75F25">
                <w:rPr>
                  <w:rFonts w:ascii="Garamond" w:hAnsi="Garamond"/>
                  <w:bCs/>
                  <w:sz w:val="22"/>
                  <w:szCs w:val="22"/>
                </w:rPr>
                <w:t>7/19/2021</w:t>
              </w:r>
            </w:ins>
          </w:p>
        </w:tc>
        <w:tc>
          <w:tcPr>
            <w:tcW w:w="1167" w:type="dxa"/>
            <w:noWrap/>
            <w:hideMark/>
            <w:tcPrChange w:id="2524" w:author="Guy, Rachel" w:date="2022-04-13T23:14:00Z">
              <w:tcPr>
                <w:tcW w:w="1213" w:type="dxa"/>
                <w:gridSpan w:val="2"/>
                <w:noWrap/>
                <w:hideMark/>
              </w:tcPr>
            </w:tcPrChange>
          </w:tcPr>
          <w:p w14:paraId="4A4C8901" w14:textId="77777777" w:rsidR="00B75F25" w:rsidRPr="00B75F25" w:rsidRDefault="00B75F25" w:rsidP="00B75F25">
            <w:pPr>
              <w:pStyle w:val="HTMLPreformatted"/>
              <w:rPr>
                <w:ins w:id="2525" w:author="Guy, Rachel" w:date="2022-04-13T23:07:00Z"/>
                <w:rFonts w:ascii="Garamond" w:hAnsi="Garamond"/>
                <w:bCs/>
                <w:sz w:val="22"/>
                <w:szCs w:val="22"/>
              </w:rPr>
            </w:pPr>
            <w:ins w:id="2526" w:author="Guy, Rachel" w:date="2022-04-13T23:07:00Z">
              <w:r w:rsidRPr="00B75F25">
                <w:rPr>
                  <w:rFonts w:ascii="Garamond" w:hAnsi="Garamond"/>
                  <w:bCs/>
                  <w:sz w:val="22"/>
                  <w:szCs w:val="22"/>
                </w:rPr>
                <w:t>Blackbeard</w:t>
              </w:r>
            </w:ins>
          </w:p>
        </w:tc>
        <w:tc>
          <w:tcPr>
            <w:tcW w:w="1356" w:type="dxa"/>
            <w:noWrap/>
            <w:hideMark/>
            <w:tcPrChange w:id="2527" w:author="Guy, Rachel" w:date="2022-04-13T23:14:00Z">
              <w:tcPr>
                <w:tcW w:w="1029" w:type="dxa"/>
                <w:gridSpan w:val="2"/>
                <w:noWrap/>
                <w:hideMark/>
              </w:tcPr>
            </w:tcPrChange>
          </w:tcPr>
          <w:p w14:paraId="7530BC35" w14:textId="77777777" w:rsidR="00B75F25" w:rsidRPr="00B75F25" w:rsidRDefault="00B75F25" w:rsidP="00B75F25">
            <w:pPr>
              <w:pStyle w:val="HTMLPreformatted"/>
              <w:rPr>
                <w:ins w:id="2528" w:author="Guy, Rachel" w:date="2022-04-13T23:07:00Z"/>
                <w:rFonts w:ascii="Garamond" w:hAnsi="Garamond"/>
                <w:bCs/>
                <w:sz w:val="22"/>
                <w:szCs w:val="22"/>
              </w:rPr>
            </w:pPr>
            <w:ins w:id="2529" w:author="Guy, Rachel" w:date="2022-04-13T23:07:00Z">
              <w:r w:rsidRPr="00B75F25">
                <w:rPr>
                  <w:rFonts w:ascii="Garamond" w:hAnsi="Garamond"/>
                  <w:bCs/>
                  <w:sz w:val="22"/>
                  <w:szCs w:val="22"/>
                </w:rPr>
                <w:t>-50</w:t>
              </w:r>
            </w:ins>
          </w:p>
        </w:tc>
        <w:tc>
          <w:tcPr>
            <w:tcW w:w="1083" w:type="dxa"/>
            <w:noWrap/>
            <w:hideMark/>
            <w:tcPrChange w:id="2530" w:author="Guy, Rachel" w:date="2022-04-13T23:14:00Z">
              <w:tcPr>
                <w:tcW w:w="995" w:type="dxa"/>
                <w:gridSpan w:val="2"/>
                <w:noWrap/>
                <w:hideMark/>
              </w:tcPr>
            </w:tcPrChange>
          </w:tcPr>
          <w:p w14:paraId="69B13D14" w14:textId="77777777" w:rsidR="00B75F25" w:rsidRPr="00B75F25" w:rsidRDefault="00B75F25" w:rsidP="00B75F25">
            <w:pPr>
              <w:pStyle w:val="HTMLPreformatted"/>
              <w:rPr>
                <w:ins w:id="2531" w:author="Guy, Rachel" w:date="2022-04-13T23:07:00Z"/>
                <w:rFonts w:ascii="Garamond" w:hAnsi="Garamond"/>
                <w:bCs/>
                <w:sz w:val="22"/>
                <w:szCs w:val="22"/>
              </w:rPr>
            </w:pPr>
          </w:p>
        </w:tc>
        <w:tc>
          <w:tcPr>
            <w:tcW w:w="825" w:type="dxa"/>
            <w:noWrap/>
            <w:hideMark/>
            <w:tcPrChange w:id="2532" w:author="Guy, Rachel" w:date="2022-04-13T23:14:00Z">
              <w:tcPr>
                <w:tcW w:w="854" w:type="dxa"/>
                <w:gridSpan w:val="2"/>
                <w:noWrap/>
                <w:hideMark/>
              </w:tcPr>
            </w:tcPrChange>
          </w:tcPr>
          <w:p w14:paraId="4F8123F9" w14:textId="77777777" w:rsidR="00B75F25" w:rsidRPr="00B75F25" w:rsidRDefault="00B75F25" w:rsidP="00B75F25">
            <w:pPr>
              <w:pStyle w:val="HTMLPreformatted"/>
              <w:rPr>
                <w:ins w:id="2533" w:author="Guy, Rachel" w:date="2022-04-13T23:07:00Z"/>
                <w:rFonts w:ascii="Garamond" w:hAnsi="Garamond"/>
                <w:bCs/>
                <w:sz w:val="22"/>
                <w:szCs w:val="22"/>
              </w:rPr>
            </w:pPr>
          </w:p>
        </w:tc>
        <w:tc>
          <w:tcPr>
            <w:tcW w:w="825" w:type="dxa"/>
            <w:noWrap/>
            <w:hideMark/>
            <w:tcPrChange w:id="2534" w:author="Guy, Rachel" w:date="2022-04-13T23:14:00Z">
              <w:tcPr>
                <w:tcW w:w="854" w:type="dxa"/>
                <w:gridSpan w:val="2"/>
                <w:noWrap/>
                <w:hideMark/>
              </w:tcPr>
            </w:tcPrChange>
          </w:tcPr>
          <w:p w14:paraId="284DDD07" w14:textId="77777777" w:rsidR="00B75F25" w:rsidRPr="00B75F25" w:rsidRDefault="00B75F25" w:rsidP="00B75F25">
            <w:pPr>
              <w:pStyle w:val="HTMLPreformatted"/>
              <w:rPr>
                <w:ins w:id="2535" w:author="Guy, Rachel" w:date="2022-04-13T23:07:00Z"/>
                <w:rFonts w:ascii="Garamond" w:hAnsi="Garamond"/>
                <w:bCs/>
                <w:sz w:val="22"/>
                <w:szCs w:val="22"/>
              </w:rPr>
            </w:pPr>
          </w:p>
        </w:tc>
        <w:tc>
          <w:tcPr>
            <w:tcW w:w="1120" w:type="dxa"/>
            <w:noWrap/>
            <w:hideMark/>
            <w:tcPrChange w:id="2536" w:author="Guy, Rachel" w:date="2022-04-13T23:14:00Z">
              <w:tcPr>
                <w:tcW w:w="1029" w:type="dxa"/>
                <w:gridSpan w:val="2"/>
                <w:noWrap/>
                <w:hideMark/>
              </w:tcPr>
            </w:tcPrChange>
          </w:tcPr>
          <w:p w14:paraId="4E2519A7" w14:textId="77777777" w:rsidR="00B75F25" w:rsidRPr="00B75F25" w:rsidRDefault="00B75F25" w:rsidP="00B75F25">
            <w:pPr>
              <w:pStyle w:val="HTMLPreformatted"/>
              <w:rPr>
                <w:ins w:id="2537" w:author="Guy, Rachel" w:date="2022-04-13T23:07:00Z"/>
                <w:rFonts w:ascii="Garamond" w:hAnsi="Garamond"/>
                <w:bCs/>
                <w:sz w:val="22"/>
                <w:szCs w:val="22"/>
              </w:rPr>
            </w:pPr>
            <w:ins w:id="2538" w:author="Guy, Rachel" w:date="2022-04-13T23:07:00Z">
              <w:r w:rsidRPr="00B75F25">
                <w:rPr>
                  <w:rFonts w:ascii="Garamond" w:hAnsi="Garamond"/>
                  <w:bCs/>
                  <w:sz w:val="22"/>
                  <w:szCs w:val="22"/>
                </w:rPr>
                <w:t>0</w:t>
              </w:r>
            </w:ins>
          </w:p>
        </w:tc>
        <w:tc>
          <w:tcPr>
            <w:tcW w:w="1316" w:type="dxa"/>
            <w:noWrap/>
            <w:hideMark/>
            <w:tcPrChange w:id="2539" w:author="Guy, Rachel" w:date="2022-04-13T23:14:00Z">
              <w:tcPr>
                <w:tcW w:w="1205" w:type="dxa"/>
                <w:gridSpan w:val="2"/>
                <w:noWrap/>
                <w:hideMark/>
              </w:tcPr>
            </w:tcPrChange>
          </w:tcPr>
          <w:p w14:paraId="0055F9C8" w14:textId="77777777" w:rsidR="00B75F25" w:rsidRPr="00B75F25" w:rsidRDefault="00B75F25" w:rsidP="00B75F25">
            <w:pPr>
              <w:pStyle w:val="HTMLPreformatted"/>
              <w:rPr>
                <w:ins w:id="2540" w:author="Guy, Rachel" w:date="2022-04-13T23:07:00Z"/>
                <w:rFonts w:ascii="Garamond" w:hAnsi="Garamond"/>
                <w:bCs/>
                <w:sz w:val="22"/>
                <w:szCs w:val="22"/>
              </w:rPr>
            </w:pPr>
            <w:ins w:id="2541" w:author="Guy, Rachel" w:date="2022-04-13T23:07:00Z">
              <w:r w:rsidRPr="00B75F25">
                <w:rPr>
                  <w:rFonts w:ascii="Garamond" w:hAnsi="Garamond"/>
                  <w:bCs/>
                  <w:sz w:val="22"/>
                  <w:szCs w:val="22"/>
                </w:rPr>
                <w:t>-124</w:t>
              </w:r>
            </w:ins>
          </w:p>
        </w:tc>
        <w:tc>
          <w:tcPr>
            <w:tcW w:w="1218" w:type="dxa"/>
            <w:noWrap/>
            <w:hideMark/>
            <w:tcPrChange w:id="2542" w:author="Guy, Rachel" w:date="2022-04-13T23:14:00Z">
              <w:tcPr>
                <w:tcW w:w="1117" w:type="dxa"/>
                <w:gridSpan w:val="2"/>
                <w:noWrap/>
                <w:hideMark/>
              </w:tcPr>
            </w:tcPrChange>
          </w:tcPr>
          <w:p w14:paraId="7D5C2686" w14:textId="77777777" w:rsidR="00B75F25" w:rsidRPr="00B75F25" w:rsidRDefault="00B75F25" w:rsidP="00B75F25">
            <w:pPr>
              <w:pStyle w:val="HTMLPreformatted"/>
              <w:rPr>
                <w:ins w:id="2543" w:author="Guy, Rachel" w:date="2022-04-13T23:07:00Z"/>
                <w:rFonts w:ascii="Garamond" w:hAnsi="Garamond"/>
                <w:bCs/>
                <w:sz w:val="22"/>
                <w:szCs w:val="22"/>
              </w:rPr>
            </w:pPr>
            <w:ins w:id="2544" w:author="Guy, Rachel" w:date="2022-04-13T23:07:00Z">
              <w:r w:rsidRPr="00B75F25">
                <w:rPr>
                  <w:rFonts w:ascii="Garamond" w:hAnsi="Garamond"/>
                  <w:bCs/>
                  <w:sz w:val="22"/>
                  <w:szCs w:val="22"/>
                </w:rPr>
                <w:t>0</w:t>
              </w:r>
            </w:ins>
          </w:p>
        </w:tc>
      </w:tr>
      <w:tr w:rsidR="00B75F25" w:rsidRPr="00B75F25" w14:paraId="69D7FF5D" w14:textId="77777777" w:rsidTr="00B75F25">
        <w:trPr>
          <w:trHeight w:val="290"/>
          <w:ins w:id="2545" w:author="Guy, Rachel" w:date="2022-04-13T23:07:00Z"/>
          <w:trPrChange w:id="2546" w:author="Guy, Rachel" w:date="2022-04-13T23:14:00Z">
            <w:trPr>
              <w:trHeight w:val="290"/>
            </w:trPr>
          </w:trPrChange>
        </w:trPr>
        <w:tc>
          <w:tcPr>
            <w:tcW w:w="1252" w:type="dxa"/>
            <w:noWrap/>
            <w:hideMark/>
            <w:tcPrChange w:id="2547" w:author="Guy, Rachel" w:date="2022-04-13T23:14:00Z">
              <w:tcPr>
                <w:tcW w:w="1302" w:type="dxa"/>
                <w:noWrap/>
                <w:hideMark/>
              </w:tcPr>
            </w:tcPrChange>
          </w:tcPr>
          <w:p w14:paraId="2DCC8116" w14:textId="77777777" w:rsidR="00B75F25" w:rsidRPr="00B75F25" w:rsidRDefault="00B75F25" w:rsidP="00B75F25">
            <w:pPr>
              <w:pStyle w:val="HTMLPreformatted"/>
              <w:rPr>
                <w:ins w:id="2548" w:author="Guy, Rachel" w:date="2022-04-13T23:07:00Z"/>
                <w:rFonts w:ascii="Garamond" w:hAnsi="Garamond"/>
                <w:bCs/>
                <w:sz w:val="22"/>
                <w:szCs w:val="22"/>
              </w:rPr>
            </w:pPr>
            <w:ins w:id="2549" w:author="Guy, Rachel" w:date="2022-04-13T23:07:00Z">
              <w:r w:rsidRPr="00B75F25">
                <w:rPr>
                  <w:rFonts w:ascii="Garamond" w:hAnsi="Garamond"/>
                  <w:bCs/>
                  <w:sz w:val="22"/>
                  <w:szCs w:val="22"/>
                </w:rPr>
                <w:t>8/27/2021</w:t>
              </w:r>
            </w:ins>
          </w:p>
        </w:tc>
        <w:tc>
          <w:tcPr>
            <w:tcW w:w="1167" w:type="dxa"/>
            <w:noWrap/>
            <w:hideMark/>
            <w:tcPrChange w:id="2550" w:author="Guy, Rachel" w:date="2022-04-13T23:14:00Z">
              <w:tcPr>
                <w:tcW w:w="1213" w:type="dxa"/>
                <w:gridSpan w:val="2"/>
                <w:noWrap/>
                <w:hideMark/>
              </w:tcPr>
            </w:tcPrChange>
          </w:tcPr>
          <w:p w14:paraId="1980E709" w14:textId="77777777" w:rsidR="00B75F25" w:rsidRPr="00B75F25" w:rsidRDefault="00B75F25" w:rsidP="00B75F25">
            <w:pPr>
              <w:pStyle w:val="HTMLPreformatted"/>
              <w:rPr>
                <w:ins w:id="2551" w:author="Guy, Rachel" w:date="2022-04-13T23:07:00Z"/>
                <w:rFonts w:ascii="Garamond" w:hAnsi="Garamond"/>
                <w:bCs/>
                <w:sz w:val="22"/>
                <w:szCs w:val="22"/>
              </w:rPr>
            </w:pPr>
            <w:ins w:id="2552" w:author="Guy, Rachel" w:date="2022-04-13T23:07:00Z">
              <w:r w:rsidRPr="00B75F25">
                <w:rPr>
                  <w:rFonts w:ascii="Garamond" w:hAnsi="Garamond"/>
                  <w:bCs/>
                  <w:sz w:val="22"/>
                  <w:szCs w:val="22"/>
                </w:rPr>
                <w:t>Amelia</w:t>
              </w:r>
            </w:ins>
          </w:p>
        </w:tc>
        <w:tc>
          <w:tcPr>
            <w:tcW w:w="1356" w:type="dxa"/>
            <w:noWrap/>
            <w:hideMark/>
            <w:tcPrChange w:id="2553" w:author="Guy, Rachel" w:date="2022-04-13T23:14:00Z">
              <w:tcPr>
                <w:tcW w:w="1029" w:type="dxa"/>
                <w:gridSpan w:val="2"/>
                <w:noWrap/>
                <w:hideMark/>
              </w:tcPr>
            </w:tcPrChange>
          </w:tcPr>
          <w:p w14:paraId="012C0709" w14:textId="77777777" w:rsidR="00B75F25" w:rsidRPr="00B75F25" w:rsidRDefault="00B75F25" w:rsidP="00B75F25">
            <w:pPr>
              <w:pStyle w:val="HTMLPreformatted"/>
              <w:rPr>
                <w:ins w:id="2554" w:author="Guy, Rachel" w:date="2022-04-13T23:07:00Z"/>
                <w:rFonts w:ascii="Garamond" w:hAnsi="Garamond"/>
                <w:bCs/>
                <w:sz w:val="22"/>
                <w:szCs w:val="22"/>
              </w:rPr>
            </w:pPr>
            <w:ins w:id="2555" w:author="Guy, Rachel" w:date="2022-04-13T23:07:00Z">
              <w:r w:rsidRPr="00B75F25">
                <w:rPr>
                  <w:rFonts w:ascii="Garamond" w:hAnsi="Garamond"/>
                  <w:bCs/>
                  <w:sz w:val="22"/>
                  <w:szCs w:val="22"/>
                </w:rPr>
                <w:t>2.57(50.0)</w:t>
              </w:r>
            </w:ins>
          </w:p>
        </w:tc>
        <w:tc>
          <w:tcPr>
            <w:tcW w:w="1083" w:type="dxa"/>
            <w:noWrap/>
            <w:hideMark/>
            <w:tcPrChange w:id="2556" w:author="Guy, Rachel" w:date="2022-04-13T23:14:00Z">
              <w:tcPr>
                <w:tcW w:w="995" w:type="dxa"/>
                <w:gridSpan w:val="2"/>
                <w:noWrap/>
                <w:hideMark/>
              </w:tcPr>
            </w:tcPrChange>
          </w:tcPr>
          <w:p w14:paraId="111691AE" w14:textId="77777777" w:rsidR="00B75F25" w:rsidRPr="00B75F25" w:rsidRDefault="00B75F25" w:rsidP="00B75F25">
            <w:pPr>
              <w:pStyle w:val="HTMLPreformatted"/>
              <w:rPr>
                <w:ins w:id="2557" w:author="Guy, Rachel" w:date="2022-04-13T23:07:00Z"/>
                <w:rFonts w:ascii="Garamond" w:hAnsi="Garamond"/>
                <w:bCs/>
                <w:sz w:val="22"/>
                <w:szCs w:val="22"/>
              </w:rPr>
            </w:pPr>
            <w:ins w:id="2558" w:author="Guy, Rachel" w:date="2022-04-13T23:07:00Z">
              <w:r w:rsidRPr="00B75F25">
                <w:rPr>
                  <w:rFonts w:ascii="Garamond" w:hAnsi="Garamond"/>
                  <w:bCs/>
                  <w:sz w:val="22"/>
                  <w:szCs w:val="22"/>
                </w:rPr>
                <w:t>94.7</w:t>
              </w:r>
            </w:ins>
          </w:p>
        </w:tc>
        <w:tc>
          <w:tcPr>
            <w:tcW w:w="825" w:type="dxa"/>
            <w:noWrap/>
            <w:hideMark/>
            <w:tcPrChange w:id="2559" w:author="Guy, Rachel" w:date="2022-04-13T23:14:00Z">
              <w:tcPr>
                <w:tcW w:w="854" w:type="dxa"/>
                <w:gridSpan w:val="2"/>
                <w:noWrap/>
                <w:hideMark/>
              </w:tcPr>
            </w:tcPrChange>
          </w:tcPr>
          <w:p w14:paraId="29DF7689" w14:textId="77777777" w:rsidR="00B75F25" w:rsidRPr="00B75F25" w:rsidRDefault="00B75F25" w:rsidP="00B75F25">
            <w:pPr>
              <w:pStyle w:val="HTMLPreformatted"/>
              <w:rPr>
                <w:ins w:id="2560" w:author="Guy, Rachel" w:date="2022-04-13T23:07:00Z"/>
                <w:rFonts w:ascii="Garamond" w:hAnsi="Garamond"/>
                <w:bCs/>
                <w:sz w:val="22"/>
                <w:szCs w:val="22"/>
              </w:rPr>
            </w:pPr>
            <w:ins w:id="2561" w:author="Guy, Rachel" w:date="2022-04-13T23:07:00Z">
              <w:r w:rsidRPr="00B75F25">
                <w:rPr>
                  <w:rFonts w:ascii="Garamond" w:hAnsi="Garamond"/>
                  <w:bCs/>
                  <w:sz w:val="22"/>
                  <w:szCs w:val="22"/>
                </w:rPr>
                <w:t>7.13</w:t>
              </w:r>
            </w:ins>
          </w:p>
        </w:tc>
        <w:tc>
          <w:tcPr>
            <w:tcW w:w="825" w:type="dxa"/>
            <w:noWrap/>
            <w:hideMark/>
            <w:tcPrChange w:id="2562" w:author="Guy, Rachel" w:date="2022-04-13T23:14:00Z">
              <w:tcPr>
                <w:tcW w:w="854" w:type="dxa"/>
                <w:gridSpan w:val="2"/>
                <w:noWrap/>
                <w:hideMark/>
              </w:tcPr>
            </w:tcPrChange>
          </w:tcPr>
          <w:p w14:paraId="7CD33F31" w14:textId="77777777" w:rsidR="00B75F25" w:rsidRPr="00B75F25" w:rsidRDefault="00B75F25" w:rsidP="00B75F25">
            <w:pPr>
              <w:pStyle w:val="HTMLPreformatted"/>
              <w:rPr>
                <w:ins w:id="2563" w:author="Guy, Rachel" w:date="2022-04-13T23:07:00Z"/>
                <w:rFonts w:ascii="Garamond" w:hAnsi="Garamond"/>
                <w:bCs/>
                <w:sz w:val="22"/>
                <w:szCs w:val="22"/>
              </w:rPr>
            </w:pPr>
            <w:ins w:id="2564" w:author="Guy, Rachel" w:date="2022-04-13T23:07:00Z">
              <w:r w:rsidRPr="00B75F25">
                <w:rPr>
                  <w:rFonts w:ascii="Garamond" w:hAnsi="Garamond"/>
                  <w:bCs/>
                  <w:sz w:val="22"/>
                  <w:szCs w:val="22"/>
                </w:rPr>
                <w:t>10.06</w:t>
              </w:r>
            </w:ins>
          </w:p>
        </w:tc>
        <w:tc>
          <w:tcPr>
            <w:tcW w:w="1120" w:type="dxa"/>
            <w:noWrap/>
            <w:hideMark/>
            <w:tcPrChange w:id="2565" w:author="Guy, Rachel" w:date="2022-04-13T23:14:00Z">
              <w:tcPr>
                <w:tcW w:w="1029" w:type="dxa"/>
                <w:gridSpan w:val="2"/>
                <w:noWrap/>
                <w:hideMark/>
              </w:tcPr>
            </w:tcPrChange>
          </w:tcPr>
          <w:p w14:paraId="4F2C460E" w14:textId="77777777" w:rsidR="00B75F25" w:rsidRPr="00B75F25" w:rsidRDefault="00B75F25" w:rsidP="00B75F25">
            <w:pPr>
              <w:pStyle w:val="HTMLPreformatted"/>
              <w:rPr>
                <w:ins w:id="2566" w:author="Guy, Rachel" w:date="2022-04-13T23:07:00Z"/>
                <w:rFonts w:ascii="Garamond" w:hAnsi="Garamond"/>
                <w:bCs/>
                <w:sz w:val="22"/>
                <w:szCs w:val="22"/>
              </w:rPr>
            </w:pPr>
            <w:ins w:id="2567" w:author="Guy, Rachel" w:date="2022-04-13T23:07:00Z">
              <w:r w:rsidRPr="00B75F25">
                <w:rPr>
                  <w:rFonts w:ascii="Garamond" w:hAnsi="Garamond"/>
                  <w:bCs/>
                  <w:sz w:val="22"/>
                  <w:szCs w:val="22"/>
                </w:rPr>
                <w:t>-0.25(0.0)</w:t>
              </w:r>
            </w:ins>
          </w:p>
        </w:tc>
        <w:tc>
          <w:tcPr>
            <w:tcW w:w="1316" w:type="dxa"/>
            <w:noWrap/>
            <w:hideMark/>
            <w:tcPrChange w:id="2568" w:author="Guy, Rachel" w:date="2022-04-13T23:14:00Z">
              <w:tcPr>
                <w:tcW w:w="1205" w:type="dxa"/>
                <w:gridSpan w:val="2"/>
                <w:noWrap/>
                <w:hideMark/>
              </w:tcPr>
            </w:tcPrChange>
          </w:tcPr>
          <w:p w14:paraId="70886412" w14:textId="77777777" w:rsidR="00B75F25" w:rsidRPr="00B75F25" w:rsidRDefault="00B75F25" w:rsidP="00B75F25">
            <w:pPr>
              <w:pStyle w:val="HTMLPreformatted"/>
              <w:rPr>
                <w:ins w:id="2569" w:author="Guy, Rachel" w:date="2022-04-13T23:07:00Z"/>
                <w:rFonts w:ascii="Garamond" w:hAnsi="Garamond"/>
                <w:bCs/>
                <w:sz w:val="22"/>
                <w:szCs w:val="22"/>
              </w:rPr>
            </w:pPr>
            <w:ins w:id="2570" w:author="Guy, Rachel" w:date="2022-04-13T23:07:00Z">
              <w:r w:rsidRPr="00B75F25">
                <w:rPr>
                  <w:rFonts w:ascii="Garamond" w:hAnsi="Garamond"/>
                  <w:bCs/>
                  <w:sz w:val="22"/>
                  <w:szCs w:val="22"/>
                </w:rPr>
                <w:t>126.06(124.0)</w:t>
              </w:r>
            </w:ins>
          </w:p>
        </w:tc>
        <w:tc>
          <w:tcPr>
            <w:tcW w:w="1218" w:type="dxa"/>
            <w:noWrap/>
            <w:hideMark/>
            <w:tcPrChange w:id="2571" w:author="Guy, Rachel" w:date="2022-04-13T23:14:00Z">
              <w:tcPr>
                <w:tcW w:w="1117" w:type="dxa"/>
                <w:gridSpan w:val="2"/>
                <w:noWrap/>
                <w:hideMark/>
              </w:tcPr>
            </w:tcPrChange>
          </w:tcPr>
          <w:p w14:paraId="3B73F057" w14:textId="77777777" w:rsidR="00B75F25" w:rsidRPr="00B75F25" w:rsidRDefault="00B75F25" w:rsidP="00B75F25">
            <w:pPr>
              <w:pStyle w:val="HTMLPreformatted"/>
              <w:rPr>
                <w:ins w:id="2572" w:author="Guy, Rachel" w:date="2022-04-13T23:07:00Z"/>
                <w:rFonts w:ascii="Garamond" w:hAnsi="Garamond"/>
                <w:bCs/>
                <w:sz w:val="22"/>
                <w:szCs w:val="22"/>
              </w:rPr>
            </w:pPr>
            <w:ins w:id="2573" w:author="Guy, Rachel" w:date="2022-04-13T23:07:00Z">
              <w:r w:rsidRPr="00B75F25">
                <w:rPr>
                  <w:rFonts w:ascii="Garamond" w:hAnsi="Garamond"/>
                  <w:bCs/>
                  <w:sz w:val="22"/>
                  <w:szCs w:val="22"/>
                </w:rPr>
                <w:t>0.081(0.058)</w:t>
              </w:r>
            </w:ins>
          </w:p>
        </w:tc>
      </w:tr>
      <w:tr w:rsidR="00B75F25" w:rsidRPr="00B75F25" w14:paraId="60A74CF2" w14:textId="77777777" w:rsidTr="00B75F25">
        <w:trPr>
          <w:trHeight w:val="290"/>
          <w:ins w:id="2574" w:author="Guy, Rachel" w:date="2022-04-13T23:07:00Z"/>
          <w:trPrChange w:id="2575" w:author="Guy, Rachel" w:date="2022-04-13T23:14:00Z">
            <w:trPr>
              <w:trHeight w:val="290"/>
            </w:trPr>
          </w:trPrChange>
        </w:trPr>
        <w:tc>
          <w:tcPr>
            <w:tcW w:w="1252" w:type="dxa"/>
            <w:noWrap/>
            <w:hideMark/>
            <w:tcPrChange w:id="2576" w:author="Guy, Rachel" w:date="2022-04-13T23:14:00Z">
              <w:tcPr>
                <w:tcW w:w="1302" w:type="dxa"/>
                <w:noWrap/>
                <w:hideMark/>
              </w:tcPr>
            </w:tcPrChange>
          </w:tcPr>
          <w:p w14:paraId="1E6C70BF" w14:textId="77777777" w:rsidR="00B75F25" w:rsidRPr="00B75F25" w:rsidRDefault="00B75F25" w:rsidP="00B75F25">
            <w:pPr>
              <w:pStyle w:val="HTMLPreformatted"/>
              <w:rPr>
                <w:ins w:id="2577" w:author="Guy, Rachel" w:date="2022-04-13T23:07:00Z"/>
                <w:rFonts w:ascii="Garamond" w:hAnsi="Garamond"/>
                <w:bCs/>
                <w:sz w:val="22"/>
                <w:szCs w:val="22"/>
              </w:rPr>
            </w:pPr>
            <w:ins w:id="2578" w:author="Guy, Rachel" w:date="2022-04-13T23:07:00Z">
              <w:r w:rsidRPr="00B75F25">
                <w:rPr>
                  <w:rFonts w:ascii="Garamond" w:hAnsi="Garamond"/>
                  <w:bCs/>
                  <w:sz w:val="22"/>
                  <w:szCs w:val="22"/>
                </w:rPr>
                <w:t>9/30/2021</w:t>
              </w:r>
            </w:ins>
          </w:p>
        </w:tc>
        <w:tc>
          <w:tcPr>
            <w:tcW w:w="1167" w:type="dxa"/>
            <w:noWrap/>
            <w:hideMark/>
            <w:tcPrChange w:id="2579" w:author="Guy, Rachel" w:date="2022-04-13T23:14:00Z">
              <w:tcPr>
                <w:tcW w:w="1213" w:type="dxa"/>
                <w:gridSpan w:val="2"/>
                <w:noWrap/>
                <w:hideMark/>
              </w:tcPr>
            </w:tcPrChange>
          </w:tcPr>
          <w:p w14:paraId="412E20AF" w14:textId="77777777" w:rsidR="00B75F25" w:rsidRPr="00B75F25" w:rsidRDefault="00B75F25" w:rsidP="00B75F25">
            <w:pPr>
              <w:pStyle w:val="HTMLPreformatted"/>
              <w:rPr>
                <w:ins w:id="2580" w:author="Guy, Rachel" w:date="2022-04-13T23:07:00Z"/>
                <w:rFonts w:ascii="Garamond" w:hAnsi="Garamond"/>
                <w:bCs/>
                <w:sz w:val="22"/>
                <w:szCs w:val="22"/>
              </w:rPr>
            </w:pPr>
            <w:ins w:id="2581" w:author="Guy, Rachel" w:date="2022-04-13T23:07:00Z">
              <w:r w:rsidRPr="00B75F25">
                <w:rPr>
                  <w:rFonts w:ascii="Garamond" w:hAnsi="Garamond"/>
                  <w:bCs/>
                  <w:sz w:val="22"/>
                  <w:szCs w:val="22"/>
                </w:rPr>
                <w:t>Catherine</w:t>
              </w:r>
            </w:ins>
          </w:p>
        </w:tc>
        <w:tc>
          <w:tcPr>
            <w:tcW w:w="1356" w:type="dxa"/>
            <w:noWrap/>
            <w:hideMark/>
            <w:tcPrChange w:id="2582" w:author="Guy, Rachel" w:date="2022-04-13T23:14:00Z">
              <w:tcPr>
                <w:tcW w:w="1029" w:type="dxa"/>
                <w:gridSpan w:val="2"/>
                <w:noWrap/>
                <w:hideMark/>
              </w:tcPr>
            </w:tcPrChange>
          </w:tcPr>
          <w:p w14:paraId="21A8B67D" w14:textId="77777777" w:rsidR="00B75F25" w:rsidRPr="00B75F25" w:rsidRDefault="00B75F25" w:rsidP="00B75F25">
            <w:pPr>
              <w:pStyle w:val="HTMLPreformatted"/>
              <w:rPr>
                <w:ins w:id="2583" w:author="Guy, Rachel" w:date="2022-04-13T23:07:00Z"/>
                <w:rFonts w:ascii="Garamond" w:hAnsi="Garamond"/>
                <w:bCs/>
                <w:sz w:val="22"/>
                <w:szCs w:val="22"/>
              </w:rPr>
            </w:pPr>
            <w:ins w:id="2584" w:author="Guy, Rachel" w:date="2022-04-13T23:07:00Z">
              <w:r w:rsidRPr="00B75F25">
                <w:rPr>
                  <w:rFonts w:ascii="Garamond" w:hAnsi="Garamond"/>
                  <w:bCs/>
                  <w:sz w:val="22"/>
                  <w:szCs w:val="22"/>
                </w:rPr>
                <w:t>49.11(50.0)</w:t>
              </w:r>
            </w:ins>
          </w:p>
        </w:tc>
        <w:tc>
          <w:tcPr>
            <w:tcW w:w="1083" w:type="dxa"/>
            <w:noWrap/>
            <w:hideMark/>
            <w:tcPrChange w:id="2585" w:author="Guy, Rachel" w:date="2022-04-13T23:14:00Z">
              <w:tcPr>
                <w:tcW w:w="995" w:type="dxa"/>
                <w:gridSpan w:val="2"/>
                <w:noWrap/>
                <w:hideMark/>
              </w:tcPr>
            </w:tcPrChange>
          </w:tcPr>
          <w:p w14:paraId="606D95E0" w14:textId="77777777" w:rsidR="00B75F25" w:rsidRPr="00B75F25" w:rsidRDefault="00B75F25" w:rsidP="00B75F25">
            <w:pPr>
              <w:pStyle w:val="HTMLPreformatted"/>
              <w:rPr>
                <w:ins w:id="2586" w:author="Guy, Rachel" w:date="2022-04-13T23:07:00Z"/>
                <w:rFonts w:ascii="Garamond" w:hAnsi="Garamond"/>
                <w:bCs/>
                <w:sz w:val="22"/>
                <w:szCs w:val="22"/>
              </w:rPr>
            </w:pPr>
            <w:ins w:id="2587" w:author="Guy, Rachel" w:date="2022-04-13T23:07:00Z">
              <w:r w:rsidRPr="00B75F25">
                <w:rPr>
                  <w:rFonts w:ascii="Garamond" w:hAnsi="Garamond"/>
                  <w:bCs/>
                  <w:sz w:val="22"/>
                  <w:szCs w:val="22"/>
                </w:rPr>
                <w:t>101.8</w:t>
              </w:r>
            </w:ins>
          </w:p>
        </w:tc>
        <w:tc>
          <w:tcPr>
            <w:tcW w:w="825" w:type="dxa"/>
            <w:noWrap/>
            <w:hideMark/>
            <w:tcPrChange w:id="2588" w:author="Guy, Rachel" w:date="2022-04-13T23:14:00Z">
              <w:tcPr>
                <w:tcW w:w="854" w:type="dxa"/>
                <w:gridSpan w:val="2"/>
                <w:noWrap/>
                <w:hideMark/>
              </w:tcPr>
            </w:tcPrChange>
          </w:tcPr>
          <w:p w14:paraId="671BA29E" w14:textId="77777777" w:rsidR="00B75F25" w:rsidRPr="00B75F25" w:rsidRDefault="00B75F25" w:rsidP="00B75F25">
            <w:pPr>
              <w:pStyle w:val="HTMLPreformatted"/>
              <w:rPr>
                <w:ins w:id="2589" w:author="Guy, Rachel" w:date="2022-04-13T23:07:00Z"/>
                <w:rFonts w:ascii="Garamond" w:hAnsi="Garamond"/>
                <w:bCs/>
                <w:sz w:val="22"/>
                <w:szCs w:val="22"/>
              </w:rPr>
            </w:pPr>
            <w:ins w:id="2590" w:author="Guy, Rachel" w:date="2022-04-13T23:07:00Z">
              <w:r w:rsidRPr="00B75F25">
                <w:rPr>
                  <w:rFonts w:ascii="Garamond" w:hAnsi="Garamond"/>
                  <w:bCs/>
                  <w:sz w:val="22"/>
                  <w:szCs w:val="22"/>
                </w:rPr>
                <w:t>7.06</w:t>
              </w:r>
            </w:ins>
          </w:p>
        </w:tc>
        <w:tc>
          <w:tcPr>
            <w:tcW w:w="825" w:type="dxa"/>
            <w:noWrap/>
            <w:hideMark/>
            <w:tcPrChange w:id="2591" w:author="Guy, Rachel" w:date="2022-04-13T23:14:00Z">
              <w:tcPr>
                <w:tcW w:w="854" w:type="dxa"/>
                <w:gridSpan w:val="2"/>
                <w:noWrap/>
                <w:hideMark/>
              </w:tcPr>
            </w:tcPrChange>
          </w:tcPr>
          <w:p w14:paraId="2A3A64FC" w14:textId="77777777" w:rsidR="00B75F25" w:rsidRPr="00B75F25" w:rsidRDefault="00B75F25" w:rsidP="00B75F25">
            <w:pPr>
              <w:pStyle w:val="HTMLPreformatted"/>
              <w:rPr>
                <w:ins w:id="2592" w:author="Guy, Rachel" w:date="2022-04-13T23:07:00Z"/>
                <w:rFonts w:ascii="Garamond" w:hAnsi="Garamond"/>
                <w:bCs/>
                <w:sz w:val="22"/>
                <w:szCs w:val="22"/>
              </w:rPr>
            </w:pPr>
            <w:ins w:id="2593" w:author="Guy, Rachel" w:date="2022-04-13T23:07:00Z">
              <w:r w:rsidRPr="00B75F25">
                <w:rPr>
                  <w:rFonts w:ascii="Garamond" w:hAnsi="Garamond"/>
                  <w:bCs/>
                  <w:sz w:val="22"/>
                  <w:szCs w:val="22"/>
                </w:rPr>
                <w:t>10.05</w:t>
              </w:r>
            </w:ins>
          </w:p>
        </w:tc>
        <w:tc>
          <w:tcPr>
            <w:tcW w:w="1120" w:type="dxa"/>
            <w:noWrap/>
            <w:hideMark/>
            <w:tcPrChange w:id="2594" w:author="Guy, Rachel" w:date="2022-04-13T23:14:00Z">
              <w:tcPr>
                <w:tcW w:w="1029" w:type="dxa"/>
                <w:gridSpan w:val="2"/>
                <w:noWrap/>
                <w:hideMark/>
              </w:tcPr>
            </w:tcPrChange>
          </w:tcPr>
          <w:p w14:paraId="1D40EC5E" w14:textId="77777777" w:rsidR="00B75F25" w:rsidRPr="00B75F25" w:rsidRDefault="00B75F25" w:rsidP="00B75F25">
            <w:pPr>
              <w:pStyle w:val="HTMLPreformatted"/>
              <w:rPr>
                <w:ins w:id="2595" w:author="Guy, Rachel" w:date="2022-04-13T23:07:00Z"/>
                <w:rFonts w:ascii="Garamond" w:hAnsi="Garamond"/>
                <w:bCs/>
                <w:sz w:val="22"/>
                <w:szCs w:val="22"/>
              </w:rPr>
            </w:pPr>
            <w:ins w:id="2596" w:author="Guy, Rachel" w:date="2022-04-13T23:07:00Z">
              <w:r w:rsidRPr="00B75F25">
                <w:rPr>
                  <w:rFonts w:ascii="Garamond" w:hAnsi="Garamond"/>
                  <w:bCs/>
                  <w:sz w:val="22"/>
                  <w:szCs w:val="22"/>
                </w:rPr>
                <w:t>0.82(0.0)</w:t>
              </w:r>
            </w:ins>
          </w:p>
        </w:tc>
        <w:tc>
          <w:tcPr>
            <w:tcW w:w="1316" w:type="dxa"/>
            <w:noWrap/>
            <w:hideMark/>
            <w:tcPrChange w:id="2597" w:author="Guy, Rachel" w:date="2022-04-13T23:14:00Z">
              <w:tcPr>
                <w:tcW w:w="1205" w:type="dxa"/>
                <w:gridSpan w:val="2"/>
                <w:noWrap/>
                <w:hideMark/>
              </w:tcPr>
            </w:tcPrChange>
          </w:tcPr>
          <w:p w14:paraId="5EB89D4D" w14:textId="77777777" w:rsidR="00B75F25" w:rsidRPr="00B75F25" w:rsidRDefault="00B75F25" w:rsidP="00B75F25">
            <w:pPr>
              <w:pStyle w:val="HTMLPreformatted"/>
              <w:rPr>
                <w:ins w:id="2598" w:author="Guy, Rachel" w:date="2022-04-13T23:07:00Z"/>
                <w:rFonts w:ascii="Garamond" w:hAnsi="Garamond"/>
                <w:bCs/>
                <w:sz w:val="22"/>
                <w:szCs w:val="22"/>
              </w:rPr>
            </w:pPr>
            <w:ins w:id="2599" w:author="Guy, Rachel" w:date="2022-04-13T23:07:00Z">
              <w:r w:rsidRPr="00B75F25">
                <w:rPr>
                  <w:rFonts w:ascii="Garamond" w:hAnsi="Garamond"/>
                  <w:bCs/>
                  <w:sz w:val="22"/>
                  <w:szCs w:val="22"/>
                </w:rPr>
                <w:t>132.89(124.0)</w:t>
              </w:r>
            </w:ins>
          </w:p>
        </w:tc>
        <w:tc>
          <w:tcPr>
            <w:tcW w:w="1218" w:type="dxa"/>
            <w:noWrap/>
            <w:hideMark/>
            <w:tcPrChange w:id="2600" w:author="Guy, Rachel" w:date="2022-04-13T23:14:00Z">
              <w:tcPr>
                <w:tcW w:w="1117" w:type="dxa"/>
                <w:gridSpan w:val="2"/>
                <w:noWrap/>
                <w:hideMark/>
              </w:tcPr>
            </w:tcPrChange>
          </w:tcPr>
          <w:p w14:paraId="6B7773ED" w14:textId="77777777" w:rsidR="00B75F25" w:rsidRPr="00B75F25" w:rsidRDefault="00B75F25" w:rsidP="00B75F25">
            <w:pPr>
              <w:pStyle w:val="HTMLPreformatted"/>
              <w:rPr>
                <w:ins w:id="2601" w:author="Guy, Rachel" w:date="2022-04-13T23:07:00Z"/>
                <w:rFonts w:ascii="Garamond" w:hAnsi="Garamond"/>
                <w:bCs/>
                <w:sz w:val="22"/>
                <w:szCs w:val="22"/>
              </w:rPr>
            </w:pPr>
            <w:ins w:id="2602" w:author="Guy, Rachel" w:date="2022-04-13T23:07:00Z">
              <w:r w:rsidRPr="00B75F25">
                <w:rPr>
                  <w:rFonts w:ascii="Garamond" w:hAnsi="Garamond"/>
                  <w:bCs/>
                  <w:sz w:val="22"/>
                  <w:szCs w:val="22"/>
                </w:rPr>
                <w:t>0.095(0.099)</w:t>
              </w:r>
            </w:ins>
          </w:p>
        </w:tc>
      </w:tr>
      <w:tr w:rsidR="00B75F25" w:rsidRPr="00B75F25" w14:paraId="10B8B708" w14:textId="77777777" w:rsidTr="00B75F25">
        <w:trPr>
          <w:trHeight w:val="290"/>
          <w:ins w:id="2603" w:author="Guy, Rachel" w:date="2022-04-13T23:07:00Z"/>
          <w:trPrChange w:id="2604" w:author="Guy, Rachel" w:date="2022-04-13T23:14:00Z">
            <w:trPr>
              <w:trHeight w:val="290"/>
            </w:trPr>
          </w:trPrChange>
        </w:trPr>
        <w:tc>
          <w:tcPr>
            <w:tcW w:w="1252" w:type="dxa"/>
            <w:noWrap/>
            <w:hideMark/>
            <w:tcPrChange w:id="2605" w:author="Guy, Rachel" w:date="2022-04-13T23:14:00Z">
              <w:tcPr>
                <w:tcW w:w="1302" w:type="dxa"/>
                <w:noWrap/>
                <w:hideMark/>
              </w:tcPr>
            </w:tcPrChange>
          </w:tcPr>
          <w:p w14:paraId="0D3FD7E1" w14:textId="77777777" w:rsidR="00B75F25" w:rsidRPr="00B75F25" w:rsidRDefault="00B75F25" w:rsidP="00B75F25">
            <w:pPr>
              <w:pStyle w:val="HTMLPreformatted"/>
              <w:rPr>
                <w:ins w:id="2606" w:author="Guy, Rachel" w:date="2022-04-13T23:07:00Z"/>
                <w:rFonts w:ascii="Garamond" w:hAnsi="Garamond"/>
                <w:bCs/>
                <w:sz w:val="22"/>
                <w:szCs w:val="22"/>
              </w:rPr>
            </w:pPr>
            <w:ins w:id="2607" w:author="Guy, Rachel" w:date="2022-04-13T23:07:00Z">
              <w:r w:rsidRPr="00B75F25">
                <w:rPr>
                  <w:rFonts w:ascii="Garamond" w:hAnsi="Garamond"/>
                  <w:bCs/>
                  <w:sz w:val="22"/>
                  <w:szCs w:val="22"/>
                </w:rPr>
                <w:t>10/29/2021</w:t>
              </w:r>
            </w:ins>
          </w:p>
        </w:tc>
        <w:tc>
          <w:tcPr>
            <w:tcW w:w="1167" w:type="dxa"/>
            <w:noWrap/>
            <w:hideMark/>
            <w:tcPrChange w:id="2608" w:author="Guy, Rachel" w:date="2022-04-13T23:14:00Z">
              <w:tcPr>
                <w:tcW w:w="1213" w:type="dxa"/>
                <w:gridSpan w:val="2"/>
                <w:noWrap/>
                <w:hideMark/>
              </w:tcPr>
            </w:tcPrChange>
          </w:tcPr>
          <w:p w14:paraId="65497ECB" w14:textId="77777777" w:rsidR="00B75F25" w:rsidRPr="00B75F25" w:rsidRDefault="00B75F25" w:rsidP="00B75F25">
            <w:pPr>
              <w:pStyle w:val="HTMLPreformatted"/>
              <w:rPr>
                <w:ins w:id="2609" w:author="Guy, Rachel" w:date="2022-04-13T23:07:00Z"/>
                <w:rFonts w:ascii="Garamond" w:hAnsi="Garamond"/>
                <w:bCs/>
                <w:sz w:val="22"/>
                <w:szCs w:val="22"/>
              </w:rPr>
            </w:pPr>
            <w:ins w:id="2610" w:author="Guy, Rachel" w:date="2022-04-13T23:07:00Z">
              <w:r w:rsidRPr="00B75F25">
                <w:rPr>
                  <w:rFonts w:ascii="Garamond" w:hAnsi="Garamond"/>
                  <w:bCs/>
                  <w:sz w:val="22"/>
                  <w:szCs w:val="22"/>
                </w:rPr>
                <w:t>Sapelo</w:t>
              </w:r>
            </w:ins>
          </w:p>
        </w:tc>
        <w:tc>
          <w:tcPr>
            <w:tcW w:w="1356" w:type="dxa"/>
            <w:noWrap/>
            <w:hideMark/>
            <w:tcPrChange w:id="2611" w:author="Guy, Rachel" w:date="2022-04-13T23:14:00Z">
              <w:tcPr>
                <w:tcW w:w="1029" w:type="dxa"/>
                <w:gridSpan w:val="2"/>
                <w:noWrap/>
                <w:hideMark/>
              </w:tcPr>
            </w:tcPrChange>
          </w:tcPr>
          <w:p w14:paraId="4F922A74" w14:textId="77777777" w:rsidR="00B75F25" w:rsidRPr="00B75F25" w:rsidRDefault="00B75F25" w:rsidP="00B75F25">
            <w:pPr>
              <w:pStyle w:val="HTMLPreformatted"/>
              <w:rPr>
                <w:ins w:id="2612" w:author="Guy, Rachel" w:date="2022-04-13T23:07:00Z"/>
                <w:rFonts w:ascii="Garamond" w:hAnsi="Garamond"/>
                <w:bCs/>
                <w:sz w:val="22"/>
                <w:szCs w:val="22"/>
              </w:rPr>
            </w:pPr>
            <w:ins w:id="2613" w:author="Guy, Rachel" w:date="2022-04-13T23:07:00Z">
              <w:r w:rsidRPr="00B75F25">
                <w:rPr>
                  <w:rFonts w:ascii="Garamond" w:hAnsi="Garamond"/>
                  <w:bCs/>
                  <w:sz w:val="22"/>
                  <w:szCs w:val="22"/>
                </w:rPr>
                <w:t>48.99(50.0)</w:t>
              </w:r>
            </w:ins>
          </w:p>
        </w:tc>
        <w:tc>
          <w:tcPr>
            <w:tcW w:w="1083" w:type="dxa"/>
            <w:noWrap/>
            <w:hideMark/>
            <w:tcPrChange w:id="2614" w:author="Guy, Rachel" w:date="2022-04-13T23:14:00Z">
              <w:tcPr>
                <w:tcW w:w="995" w:type="dxa"/>
                <w:gridSpan w:val="2"/>
                <w:noWrap/>
                <w:hideMark/>
              </w:tcPr>
            </w:tcPrChange>
          </w:tcPr>
          <w:p w14:paraId="357395E2" w14:textId="77777777" w:rsidR="00B75F25" w:rsidRPr="00B75F25" w:rsidRDefault="00B75F25" w:rsidP="00B75F25">
            <w:pPr>
              <w:pStyle w:val="HTMLPreformatted"/>
              <w:rPr>
                <w:ins w:id="2615" w:author="Guy, Rachel" w:date="2022-04-13T23:07:00Z"/>
                <w:rFonts w:ascii="Garamond" w:hAnsi="Garamond"/>
                <w:bCs/>
                <w:sz w:val="22"/>
                <w:szCs w:val="22"/>
              </w:rPr>
            </w:pPr>
            <w:ins w:id="2616" w:author="Guy, Rachel" w:date="2022-04-13T23:07:00Z">
              <w:r w:rsidRPr="00B75F25">
                <w:rPr>
                  <w:rFonts w:ascii="Garamond" w:hAnsi="Garamond"/>
                  <w:bCs/>
                  <w:sz w:val="22"/>
                  <w:szCs w:val="22"/>
                </w:rPr>
                <w:t>99.9</w:t>
              </w:r>
            </w:ins>
          </w:p>
        </w:tc>
        <w:tc>
          <w:tcPr>
            <w:tcW w:w="825" w:type="dxa"/>
            <w:noWrap/>
            <w:hideMark/>
            <w:tcPrChange w:id="2617" w:author="Guy, Rachel" w:date="2022-04-13T23:14:00Z">
              <w:tcPr>
                <w:tcW w:w="854" w:type="dxa"/>
                <w:gridSpan w:val="2"/>
                <w:noWrap/>
                <w:hideMark/>
              </w:tcPr>
            </w:tcPrChange>
          </w:tcPr>
          <w:p w14:paraId="2E49CE9A" w14:textId="77777777" w:rsidR="00B75F25" w:rsidRPr="00B75F25" w:rsidRDefault="00B75F25" w:rsidP="00B75F25">
            <w:pPr>
              <w:pStyle w:val="HTMLPreformatted"/>
              <w:rPr>
                <w:ins w:id="2618" w:author="Guy, Rachel" w:date="2022-04-13T23:07:00Z"/>
                <w:rFonts w:ascii="Garamond" w:hAnsi="Garamond"/>
                <w:bCs/>
                <w:sz w:val="22"/>
                <w:szCs w:val="22"/>
              </w:rPr>
            </w:pPr>
            <w:ins w:id="2619" w:author="Guy, Rachel" w:date="2022-04-13T23:07:00Z">
              <w:r w:rsidRPr="00B75F25">
                <w:rPr>
                  <w:rFonts w:ascii="Garamond" w:hAnsi="Garamond"/>
                  <w:bCs/>
                  <w:sz w:val="22"/>
                  <w:szCs w:val="22"/>
                </w:rPr>
                <w:t>7.45</w:t>
              </w:r>
            </w:ins>
          </w:p>
        </w:tc>
        <w:tc>
          <w:tcPr>
            <w:tcW w:w="825" w:type="dxa"/>
            <w:noWrap/>
            <w:hideMark/>
            <w:tcPrChange w:id="2620" w:author="Guy, Rachel" w:date="2022-04-13T23:14:00Z">
              <w:tcPr>
                <w:tcW w:w="854" w:type="dxa"/>
                <w:gridSpan w:val="2"/>
                <w:noWrap/>
                <w:hideMark/>
              </w:tcPr>
            </w:tcPrChange>
          </w:tcPr>
          <w:p w14:paraId="6087B911" w14:textId="77777777" w:rsidR="00B75F25" w:rsidRPr="00B75F25" w:rsidRDefault="00B75F25" w:rsidP="00B75F25">
            <w:pPr>
              <w:pStyle w:val="HTMLPreformatted"/>
              <w:rPr>
                <w:ins w:id="2621" w:author="Guy, Rachel" w:date="2022-04-13T23:07:00Z"/>
                <w:rFonts w:ascii="Garamond" w:hAnsi="Garamond"/>
                <w:bCs/>
                <w:sz w:val="22"/>
                <w:szCs w:val="22"/>
              </w:rPr>
            </w:pPr>
            <w:ins w:id="2622" w:author="Guy, Rachel" w:date="2022-04-13T23:07:00Z">
              <w:r w:rsidRPr="00B75F25">
                <w:rPr>
                  <w:rFonts w:ascii="Garamond" w:hAnsi="Garamond"/>
                  <w:bCs/>
                  <w:sz w:val="22"/>
                  <w:szCs w:val="22"/>
                </w:rPr>
                <w:t>10.08</w:t>
              </w:r>
            </w:ins>
          </w:p>
        </w:tc>
        <w:tc>
          <w:tcPr>
            <w:tcW w:w="1120" w:type="dxa"/>
            <w:noWrap/>
            <w:hideMark/>
            <w:tcPrChange w:id="2623" w:author="Guy, Rachel" w:date="2022-04-13T23:14:00Z">
              <w:tcPr>
                <w:tcW w:w="1029" w:type="dxa"/>
                <w:gridSpan w:val="2"/>
                <w:noWrap/>
                <w:hideMark/>
              </w:tcPr>
            </w:tcPrChange>
          </w:tcPr>
          <w:p w14:paraId="51D3BA2F" w14:textId="77777777" w:rsidR="00B75F25" w:rsidRPr="00B75F25" w:rsidRDefault="00B75F25" w:rsidP="00B75F25">
            <w:pPr>
              <w:pStyle w:val="HTMLPreformatted"/>
              <w:rPr>
                <w:ins w:id="2624" w:author="Guy, Rachel" w:date="2022-04-13T23:07:00Z"/>
                <w:rFonts w:ascii="Garamond" w:hAnsi="Garamond"/>
                <w:bCs/>
                <w:sz w:val="22"/>
                <w:szCs w:val="22"/>
              </w:rPr>
            </w:pPr>
            <w:ins w:id="2625" w:author="Guy, Rachel" w:date="2022-04-13T23:07:00Z">
              <w:r w:rsidRPr="00B75F25">
                <w:rPr>
                  <w:rFonts w:ascii="Garamond" w:hAnsi="Garamond"/>
                  <w:bCs/>
                  <w:sz w:val="22"/>
                  <w:szCs w:val="22"/>
                </w:rPr>
                <w:t>-0.43(0.0)</w:t>
              </w:r>
            </w:ins>
          </w:p>
        </w:tc>
        <w:tc>
          <w:tcPr>
            <w:tcW w:w="1316" w:type="dxa"/>
            <w:noWrap/>
            <w:hideMark/>
            <w:tcPrChange w:id="2626" w:author="Guy, Rachel" w:date="2022-04-13T23:14:00Z">
              <w:tcPr>
                <w:tcW w:w="1205" w:type="dxa"/>
                <w:gridSpan w:val="2"/>
                <w:noWrap/>
                <w:hideMark/>
              </w:tcPr>
            </w:tcPrChange>
          </w:tcPr>
          <w:p w14:paraId="429A8453" w14:textId="77777777" w:rsidR="00B75F25" w:rsidRPr="00B75F25" w:rsidRDefault="00B75F25" w:rsidP="00B75F25">
            <w:pPr>
              <w:pStyle w:val="HTMLPreformatted"/>
              <w:rPr>
                <w:ins w:id="2627" w:author="Guy, Rachel" w:date="2022-04-13T23:07:00Z"/>
                <w:rFonts w:ascii="Garamond" w:hAnsi="Garamond"/>
                <w:bCs/>
                <w:sz w:val="22"/>
                <w:szCs w:val="22"/>
              </w:rPr>
            </w:pPr>
            <w:ins w:id="2628" w:author="Guy, Rachel" w:date="2022-04-13T23:07:00Z">
              <w:r w:rsidRPr="00B75F25">
                <w:rPr>
                  <w:rFonts w:ascii="Garamond" w:hAnsi="Garamond"/>
                  <w:bCs/>
                  <w:sz w:val="22"/>
                  <w:szCs w:val="22"/>
                </w:rPr>
                <w:t>126.48(124.0)</w:t>
              </w:r>
            </w:ins>
          </w:p>
        </w:tc>
        <w:tc>
          <w:tcPr>
            <w:tcW w:w="1218" w:type="dxa"/>
            <w:noWrap/>
            <w:hideMark/>
            <w:tcPrChange w:id="2629" w:author="Guy, Rachel" w:date="2022-04-13T23:14:00Z">
              <w:tcPr>
                <w:tcW w:w="1117" w:type="dxa"/>
                <w:gridSpan w:val="2"/>
                <w:noWrap/>
                <w:hideMark/>
              </w:tcPr>
            </w:tcPrChange>
          </w:tcPr>
          <w:p w14:paraId="3CD34988" w14:textId="77777777" w:rsidR="00B75F25" w:rsidRPr="00B75F25" w:rsidRDefault="00B75F25" w:rsidP="00B75F25">
            <w:pPr>
              <w:pStyle w:val="HTMLPreformatted"/>
              <w:rPr>
                <w:ins w:id="2630" w:author="Guy, Rachel" w:date="2022-04-13T23:07:00Z"/>
                <w:rFonts w:ascii="Garamond" w:hAnsi="Garamond"/>
                <w:bCs/>
                <w:sz w:val="22"/>
                <w:szCs w:val="22"/>
              </w:rPr>
            </w:pPr>
            <w:ins w:id="2631" w:author="Guy, Rachel" w:date="2022-04-13T23:07:00Z">
              <w:r w:rsidRPr="00B75F25">
                <w:rPr>
                  <w:rFonts w:ascii="Garamond" w:hAnsi="Garamond"/>
                  <w:bCs/>
                  <w:sz w:val="22"/>
                  <w:szCs w:val="22"/>
                </w:rPr>
                <w:t>-0.028</w:t>
              </w:r>
            </w:ins>
          </w:p>
        </w:tc>
      </w:tr>
      <w:tr w:rsidR="00B75F25" w:rsidRPr="00B75F25" w14:paraId="76430549" w14:textId="77777777" w:rsidTr="00B75F25">
        <w:trPr>
          <w:trHeight w:val="290"/>
          <w:ins w:id="2632" w:author="Guy, Rachel" w:date="2022-04-13T23:07:00Z"/>
          <w:trPrChange w:id="2633" w:author="Guy, Rachel" w:date="2022-04-13T23:14:00Z">
            <w:trPr>
              <w:trHeight w:val="290"/>
            </w:trPr>
          </w:trPrChange>
        </w:trPr>
        <w:tc>
          <w:tcPr>
            <w:tcW w:w="1252" w:type="dxa"/>
            <w:noWrap/>
            <w:hideMark/>
            <w:tcPrChange w:id="2634" w:author="Guy, Rachel" w:date="2022-04-13T23:14:00Z">
              <w:tcPr>
                <w:tcW w:w="1302" w:type="dxa"/>
                <w:noWrap/>
                <w:hideMark/>
              </w:tcPr>
            </w:tcPrChange>
          </w:tcPr>
          <w:p w14:paraId="19527278" w14:textId="77777777" w:rsidR="00B75F25" w:rsidRPr="00B75F25" w:rsidRDefault="00B75F25" w:rsidP="00B75F25">
            <w:pPr>
              <w:pStyle w:val="HTMLPreformatted"/>
              <w:rPr>
                <w:ins w:id="2635" w:author="Guy, Rachel" w:date="2022-04-13T23:07:00Z"/>
                <w:rFonts w:ascii="Garamond" w:hAnsi="Garamond"/>
                <w:bCs/>
                <w:sz w:val="22"/>
                <w:szCs w:val="22"/>
              </w:rPr>
            </w:pPr>
            <w:ins w:id="2636" w:author="Guy, Rachel" w:date="2022-04-13T23:07:00Z">
              <w:r w:rsidRPr="00B75F25">
                <w:rPr>
                  <w:rFonts w:ascii="Garamond" w:hAnsi="Garamond"/>
                  <w:bCs/>
                  <w:sz w:val="22"/>
                  <w:szCs w:val="22"/>
                </w:rPr>
                <w:t>11/19/2021</w:t>
              </w:r>
            </w:ins>
          </w:p>
        </w:tc>
        <w:tc>
          <w:tcPr>
            <w:tcW w:w="1167" w:type="dxa"/>
            <w:noWrap/>
            <w:hideMark/>
            <w:tcPrChange w:id="2637" w:author="Guy, Rachel" w:date="2022-04-13T23:14:00Z">
              <w:tcPr>
                <w:tcW w:w="1213" w:type="dxa"/>
                <w:gridSpan w:val="2"/>
                <w:noWrap/>
                <w:hideMark/>
              </w:tcPr>
            </w:tcPrChange>
          </w:tcPr>
          <w:p w14:paraId="0AFE20CA" w14:textId="77777777" w:rsidR="00B75F25" w:rsidRPr="00B75F25" w:rsidRDefault="00B75F25" w:rsidP="00B75F25">
            <w:pPr>
              <w:pStyle w:val="HTMLPreformatted"/>
              <w:rPr>
                <w:ins w:id="2638" w:author="Guy, Rachel" w:date="2022-04-13T23:07:00Z"/>
                <w:rFonts w:ascii="Garamond" w:hAnsi="Garamond"/>
                <w:bCs/>
                <w:sz w:val="22"/>
                <w:szCs w:val="22"/>
              </w:rPr>
            </w:pPr>
            <w:ins w:id="2639" w:author="Guy, Rachel" w:date="2022-04-13T23:07:00Z">
              <w:r w:rsidRPr="00B75F25">
                <w:rPr>
                  <w:rFonts w:ascii="Garamond" w:hAnsi="Garamond"/>
                  <w:bCs/>
                  <w:sz w:val="22"/>
                  <w:szCs w:val="22"/>
                </w:rPr>
                <w:t>Amelia</w:t>
              </w:r>
            </w:ins>
          </w:p>
        </w:tc>
        <w:tc>
          <w:tcPr>
            <w:tcW w:w="1356" w:type="dxa"/>
            <w:noWrap/>
            <w:hideMark/>
            <w:tcPrChange w:id="2640" w:author="Guy, Rachel" w:date="2022-04-13T23:14:00Z">
              <w:tcPr>
                <w:tcW w:w="1029" w:type="dxa"/>
                <w:gridSpan w:val="2"/>
                <w:noWrap/>
                <w:hideMark/>
              </w:tcPr>
            </w:tcPrChange>
          </w:tcPr>
          <w:p w14:paraId="523CABE4" w14:textId="77777777" w:rsidR="00B75F25" w:rsidRPr="00B75F25" w:rsidRDefault="00B75F25" w:rsidP="00B75F25">
            <w:pPr>
              <w:pStyle w:val="HTMLPreformatted"/>
              <w:rPr>
                <w:ins w:id="2641" w:author="Guy, Rachel" w:date="2022-04-13T23:07:00Z"/>
                <w:rFonts w:ascii="Garamond" w:hAnsi="Garamond"/>
                <w:bCs/>
                <w:sz w:val="22"/>
                <w:szCs w:val="22"/>
              </w:rPr>
            </w:pPr>
            <w:ins w:id="2642" w:author="Guy, Rachel" w:date="2022-04-13T23:07:00Z">
              <w:r w:rsidRPr="00B75F25">
                <w:rPr>
                  <w:rFonts w:ascii="Garamond" w:hAnsi="Garamond"/>
                  <w:bCs/>
                  <w:sz w:val="22"/>
                  <w:szCs w:val="22"/>
                </w:rPr>
                <w:t>49.89(50.0)</w:t>
              </w:r>
            </w:ins>
          </w:p>
        </w:tc>
        <w:tc>
          <w:tcPr>
            <w:tcW w:w="1083" w:type="dxa"/>
            <w:noWrap/>
            <w:hideMark/>
            <w:tcPrChange w:id="2643" w:author="Guy, Rachel" w:date="2022-04-13T23:14:00Z">
              <w:tcPr>
                <w:tcW w:w="995" w:type="dxa"/>
                <w:gridSpan w:val="2"/>
                <w:noWrap/>
                <w:hideMark/>
              </w:tcPr>
            </w:tcPrChange>
          </w:tcPr>
          <w:p w14:paraId="7C9B20BE" w14:textId="77777777" w:rsidR="00B75F25" w:rsidRPr="00B75F25" w:rsidRDefault="00B75F25" w:rsidP="00B75F25">
            <w:pPr>
              <w:pStyle w:val="HTMLPreformatted"/>
              <w:rPr>
                <w:ins w:id="2644" w:author="Guy, Rachel" w:date="2022-04-13T23:07:00Z"/>
                <w:rFonts w:ascii="Garamond" w:hAnsi="Garamond"/>
                <w:bCs/>
                <w:sz w:val="22"/>
                <w:szCs w:val="22"/>
              </w:rPr>
            </w:pPr>
            <w:ins w:id="2645" w:author="Guy, Rachel" w:date="2022-04-13T23:07:00Z">
              <w:r w:rsidRPr="00B75F25">
                <w:rPr>
                  <w:rFonts w:ascii="Garamond" w:hAnsi="Garamond"/>
                  <w:bCs/>
                  <w:sz w:val="22"/>
                  <w:szCs w:val="22"/>
                </w:rPr>
                <w:t>99.3</w:t>
              </w:r>
            </w:ins>
          </w:p>
        </w:tc>
        <w:tc>
          <w:tcPr>
            <w:tcW w:w="825" w:type="dxa"/>
            <w:noWrap/>
            <w:hideMark/>
            <w:tcPrChange w:id="2646" w:author="Guy, Rachel" w:date="2022-04-13T23:14:00Z">
              <w:tcPr>
                <w:tcW w:w="854" w:type="dxa"/>
                <w:gridSpan w:val="2"/>
                <w:noWrap/>
                <w:hideMark/>
              </w:tcPr>
            </w:tcPrChange>
          </w:tcPr>
          <w:p w14:paraId="66440DD6" w14:textId="77777777" w:rsidR="00B75F25" w:rsidRPr="00B75F25" w:rsidRDefault="00B75F25" w:rsidP="00B75F25">
            <w:pPr>
              <w:pStyle w:val="HTMLPreformatted"/>
              <w:rPr>
                <w:ins w:id="2647" w:author="Guy, Rachel" w:date="2022-04-13T23:07:00Z"/>
                <w:rFonts w:ascii="Garamond" w:hAnsi="Garamond"/>
                <w:bCs/>
                <w:sz w:val="22"/>
                <w:szCs w:val="22"/>
              </w:rPr>
            </w:pPr>
            <w:ins w:id="2648" w:author="Guy, Rachel" w:date="2022-04-13T23:07:00Z">
              <w:r w:rsidRPr="00B75F25">
                <w:rPr>
                  <w:rFonts w:ascii="Garamond" w:hAnsi="Garamond"/>
                  <w:bCs/>
                  <w:sz w:val="22"/>
                  <w:szCs w:val="22"/>
                </w:rPr>
                <w:t>7.04</w:t>
              </w:r>
            </w:ins>
          </w:p>
        </w:tc>
        <w:tc>
          <w:tcPr>
            <w:tcW w:w="825" w:type="dxa"/>
            <w:noWrap/>
            <w:hideMark/>
            <w:tcPrChange w:id="2649" w:author="Guy, Rachel" w:date="2022-04-13T23:14:00Z">
              <w:tcPr>
                <w:tcW w:w="854" w:type="dxa"/>
                <w:gridSpan w:val="2"/>
                <w:noWrap/>
                <w:hideMark/>
              </w:tcPr>
            </w:tcPrChange>
          </w:tcPr>
          <w:p w14:paraId="5BD3AB79" w14:textId="77777777" w:rsidR="00B75F25" w:rsidRPr="00B75F25" w:rsidRDefault="00B75F25" w:rsidP="00B75F25">
            <w:pPr>
              <w:pStyle w:val="HTMLPreformatted"/>
              <w:rPr>
                <w:ins w:id="2650" w:author="Guy, Rachel" w:date="2022-04-13T23:07:00Z"/>
                <w:rFonts w:ascii="Garamond" w:hAnsi="Garamond"/>
                <w:bCs/>
                <w:sz w:val="22"/>
                <w:szCs w:val="22"/>
              </w:rPr>
            </w:pPr>
            <w:ins w:id="2651" w:author="Guy, Rachel" w:date="2022-04-13T23:07:00Z">
              <w:r w:rsidRPr="00B75F25">
                <w:rPr>
                  <w:rFonts w:ascii="Garamond" w:hAnsi="Garamond"/>
                  <w:bCs/>
                  <w:sz w:val="22"/>
                  <w:szCs w:val="22"/>
                </w:rPr>
                <w:t>9.94</w:t>
              </w:r>
            </w:ins>
          </w:p>
        </w:tc>
        <w:tc>
          <w:tcPr>
            <w:tcW w:w="1120" w:type="dxa"/>
            <w:noWrap/>
            <w:hideMark/>
            <w:tcPrChange w:id="2652" w:author="Guy, Rachel" w:date="2022-04-13T23:14:00Z">
              <w:tcPr>
                <w:tcW w:w="1029" w:type="dxa"/>
                <w:gridSpan w:val="2"/>
                <w:noWrap/>
                <w:hideMark/>
              </w:tcPr>
            </w:tcPrChange>
          </w:tcPr>
          <w:p w14:paraId="62662DE7" w14:textId="77777777" w:rsidR="00B75F25" w:rsidRPr="00B75F25" w:rsidRDefault="00B75F25" w:rsidP="00B75F25">
            <w:pPr>
              <w:pStyle w:val="HTMLPreformatted"/>
              <w:rPr>
                <w:ins w:id="2653" w:author="Guy, Rachel" w:date="2022-04-13T23:07:00Z"/>
                <w:rFonts w:ascii="Garamond" w:hAnsi="Garamond"/>
                <w:bCs/>
                <w:sz w:val="22"/>
                <w:szCs w:val="22"/>
              </w:rPr>
            </w:pPr>
            <w:ins w:id="2654" w:author="Guy, Rachel" w:date="2022-04-13T23:07:00Z">
              <w:r w:rsidRPr="00B75F25">
                <w:rPr>
                  <w:rFonts w:ascii="Garamond" w:hAnsi="Garamond"/>
                  <w:bCs/>
                  <w:sz w:val="22"/>
                  <w:szCs w:val="22"/>
                </w:rPr>
                <w:t>0.01(0.0)</w:t>
              </w:r>
            </w:ins>
          </w:p>
        </w:tc>
        <w:tc>
          <w:tcPr>
            <w:tcW w:w="1316" w:type="dxa"/>
            <w:noWrap/>
            <w:hideMark/>
            <w:tcPrChange w:id="2655" w:author="Guy, Rachel" w:date="2022-04-13T23:14:00Z">
              <w:tcPr>
                <w:tcW w:w="1205" w:type="dxa"/>
                <w:gridSpan w:val="2"/>
                <w:noWrap/>
                <w:hideMark/>
              </w:tcPr>
            </w:tcPrChange>
          </w:tcPr>
          <w:p w14:paraId="04FBD4CF" w14:textId="77777777" w:rsidR="00B75F25" w:rsidRPr="00B75F25" w:rsidRDefault="00B75F25" w:rsidP="00B75F25">
            <w:pPr>
              <w:pStyle w:val="HTMLPreformatted"/>
              <w:rPr>
                <w:ins w:id="2656" w:author="Guy, Rachel" w:date="2022-04-13T23:07:00Z"/>
                <w:rFonts w:ascii="Garamond" w:hAnsi="Garamond"/>
                <w:bCs/>
                <w:sz w:val="22"/>
                <w:szCs w:val="22"/>
              </w:rPr>
            </w:pPr>
            <w:ins w:id="2657" w:author="Guy, Rachel" w:date="2022-04-13T23:07:00Z">
              <w:r w:rsidRPr="00B75F25">
                <w:rPr>
                  <w:rFonts w:ascii="Garamond" w:hAnsi="Garamond"/>
                  <w:bCs/>
                  <w:sz w:val="22"/>
                  <w:szCs w:val="22"/>
                </w:rPr>
                <w:t>124.07(124.0)</w:t>
              </w:r>
            </w:ins>
          </w:p>
        </w:tc>
        <w:tc>
          <w:tcPr>
            <w:tcW w:w="1218" w:type="dxa"/>
            <w:noWrap/>
            <w:hideMark/>
            <w:tcPrChange w:id="2658" w:author="Guy, Rachel" w:date="2022-04-13T23:14:00Z">
              <w:tcPr>
                <w:tcW w:w="1117" w:type="dxa"/>
                <w:gridSpan w:val="2"/>
                <w:noWrap/>
                <w:hideMark/>
              </w:tcPr>
            </w:tcPrChange>
          </w:tcPr>
          <w:p w14:paraId="4C1FAD2A" w14:textId="77777777" w:rsidR="00B75F25" w:rsidRPr="00B75F25" w:rsidRDefault="00B75F25" w:rsidP="00B75F25">
            <w:pPr>
              <w:pStyle w:val="HTMLPreformatted"/>
              <w:rPr>
                <w:ins w:id="2659" w:author="Guy, Rachel" w:date="2022-04-13T23:07:00Z"/>
                <w:rFonts w:ascii="Garamond" w:hAnsi="Garamond"/>
                <w:bCs/>
                <w:sz w:val="22"/>
                <w:szCs w:val="22"/>
              </w:rPr>
            </w:pPr>
            <w:ins w:id="2660" w:author="Guy, Rachel" w:date="2022-04-13T23:07:00Z">
              <w:r w:rsidRPr="00B75F25">
                <w:rPr>
                  <w:rFonts w:ascii="Garamond" w:hAnsi="Garamond"/>
                  <w:bCs/>
                  <w:sz w:val="22"/>
                  <w:szCs w:val="22"/>
                </w:rPr>
                <w:t>0.055(0.059)</w:t>
              </w:r>
            </w:ins>
          </w:p>
        </w:tc>
      </w:tr>
      <w:tr w:rsidR="00B75F25" w:rsidRPr="00B75F25" w14:paraId="17254A26" w14:textId="77777777" w:rsidTr="00B75F25">
        <w:trPr>
          <w:trHeight w:val="290"/>
          <w:ins w:id="2661" w:author="Guy, Rachel" w:date="2022-04-13T23:07:00Z"/>
          <w:trPrChange w:id="2662" w:author="Guy, Rachel" w:date="2022-04-13T23:14:00Z">
            <w:trPr>
              <w:trHeight w:val="290"/>
            </w:trPr>
          </w:trPrChange>
        </w:trPr>
        <w:tc>
          <w:tcPr>
            <w:tcW w:w="1252" w:type="dxa"/>
            <w:noWrap/>
            <w:hideMark/>
            <w:tcPrChange w:id="2663" w:author="Guy, Rachel" w:date="2022-04-13T23:14:00Z">
              <w:tcPr>
                <w:tcW w:w="1302" w:type="dxa"/>
                <w:noWrap/>
                <w:hideMark/>
              </w:tcPr>
            </w:tcPrChange>
          </w:tcPr>
          <w:p w14:paraId="042ECA58" w14:textId="77777777" w:rsidR="00B75F25" w:rsidRPr="00B75F25" w:rsidRDefault="00B75F25" w:rsidP="00B75F25">
            <w:pPr>
              <w:pStyle w:val="HTMLPreformatted"/>
              <w:rPr>
                <w:ins w:id="2664" w:author="Guy, Rachel" w:date="2022-04-13T23:07:00Z"/>
                <w:rFonts w:ascii="Garamond" w:hAnsi="Garamond"/>
                <w:bCs/>
                <w:sz w:val="22"/>
                <w:szCs w:val="22"/>
              </w:rPr>
            </w:pPr>
            <w:ins w:id="2665" w:author="Guy, Rachel" w:date="2022-04-13T23:07:00Z">
              <w:r w:rsidRPr="00B75F25">
                <w:rPr>
                  <w:rFonts w:ascii="Garamond" w:hAnsi="Garamond"/>
                  <w:bCs/>
                  <w:sz w:val="22"/>
                  <w:szCs w:val="22"/>
                </w:rPr>
                <w:t>12/16/2021</w:t>
              </w:r>
            </w:ins>
          </w:p>
        </w:tc>
        <w:tc>
          <w:tcPr>
            <w:tcW w:w="1167" w:type="dxa"/>
            <w:noWrap/>
            <w:hideMark/>
            <w:tcPrChange w:id="2666" w:author="Guy, Rachel" w:date="2022-04-13T23:14:00Z">
              <w:tcPr>
                <w:tcW w:w="1213" w:type="dxa"/>
                <w:gridSpan w:val="2"/>
                <w:noWrap/>
                <w:hideMark/>
              </w:tcPr>
            </w:tcPrChange>
          </w:tcPr>
          <w:p w14:paraId="12153929" w14:textId="77777777" w:rsidR="00B75F25" w:rsidRPr="00B75F25" w:rsidRDefault="00B75F25" w:rsidP="00B75F25">
            <w:pPr>
              <w:pStyle w:val="HTMLPreformatted"/>
              <w:rPr>
                <w:ins w:id="2667" w:author="Guy, Rachel" w:date="2022-04-13T23:07:00Z"/>
                <w:rFonts w:ascii="Garamond" w:hAnsi="Garamond"/>
                <w:bCs/>
                <w:sz w:val="22"/>
                <w:szCs w:val="22"/>
              </w:rPr>
            </w:pPr>
            <w:proofErr w:type="spellStart"/>
            <w:ins w:id="2668" w:author="Guy, Rachel" w:date="2022-04-13T23:07:00Z">
              <w:r w:rsidRPr="00B75F25">
                <w:rPr>
                  <w:rFonts w:ascii="Garamond" w:hAnsi="Garamond"/>
                  <w:bCs/>
                  <w:sz w:val="22"/>
                  <w:szCs w:val="22"/>
                </w:rPr>
                <w:t>simon</w:t>
              </w:r>
              <w:proofErr w:type="spellEnd"/>
            </w:ins>
          </w:p>
        </w:tc>
        <w:tc>
          <w:tcPr>
            <w:tcW w:w="1356" w:type="dxa"/>
            <w:noWrap/>
            <w:hideMark/>
            <w:tcPrChange w:id="2669" w:author="Guy, Rachel" w:date="2022-04-13T23:14:00Z">
              <w:tcPr>
                <w:tcW w:w="1029" w:type="dxa"/>
                <w:gridSpan w:val="2"/>
                <w:noWrap/>
                <w:hideMark/>
              </w:tcPr>
            </w:tcPrChange>
          </w:tcPr>
          <w:p w14:paraId="533E8D4B" w14:textId="77777777" w:rsidR="00B75F25" w:rsidRPr="00B75F25" w:rsidRDefault="00B75F25" w:rsidP="00B75F25">
            <w:pPr>
              <w:pStyle w:val="HTMLPreformatted"/>
              <w:rPr>
                <w:ins w:id="2670" w:author="Guy, Rachel" w:date="2022-04-13T23:07:00Z"/>
                <w:rFonts w:ascii="Garamond" w:hAnsi="Garamond"/>
                <w:bCs/>
                <w:sz w:val="22"/>
                <w:szCs w:val="22"/>
              </w:rPr>
            </w:pPr>
            <w:ins w:id="2671" w:author="Guy, Rachel" w:date="2022-04-13T23:07:00Z">
              <w:r w:rsidRPr="00B75F25">
                <w:rPr>
                  <w:rFonts w:ascii="Garamond" w:hAnsi="Garamond"/>
                  <w:bCs/>
                  <w:sz w:val="22"/>
                  <w:szCs w:val="22"/>
                </w:rPr>
                <w:t>50.35(50.0)</w:t>
              </w:r>
            </w:ins>
          </w:p>
        </w:tc>
        <w:tc>
          <w:tcPr>
            <w:tcW w:w="1083" w:type="dxa"/>
            <w:noWrap/>
            <w:hideMark/>
            <w:tcPrChange w:id="2672" w:author="Guy, Rachel" w:date="2022-04-13T23:14:00Z">
              <w:tcPr>
                <w:tcW w:w="995" w:type="dxa"/>
                <w:gridSpan w:val="2"/>
                <w:noWrap/>
                <w:hideMark/>
              </w:tcPr>
            </w:tcPrChange>
          </w:tcPr>
          <w:p w14:paraId="21BF6751" w14:textId="77777777" w:rsidR="00B75F25" w:rsidRPr="00B75F25" w:rsidRDefault="00B75F25" w:rsidP="00B75F25">
            <w:pPr>
              <w:pStyle w:val="HTMLPreformatted"/>
              <w:rPr>
                <w:ins w:id="2673" w:author="Guy, Rachel" w:date="2022-04-13T23:07:00Z"/>
                <w:rFonts w:ascii="Garamond" w:hAnsi="Garamond"/>
                <w:bCs/>
                <w:sz w:val="22"/>
                <w:szCs w:val="22"/>
              </w:rPr>
            </w:pPr>
            <w:ins w:id="2674" w:author="Guy, Rachel" w:date="2022-04-13T23:07:00Z">
              <w:r w:rsidRPr="00B75F25">
                <w:rPr>
                  <w:rFonts w:ascii="Garamond" w:hAnsi="Garamond"/>
                  <w:bCs/>
                  <w:sz w:val="22"/>
                  <w:szCs w:val="22"/>
                </w:rPr>
                <w:t>99.5</w:t>
              </w:r>
            </w:ins>
          </w:p>
        </w:tc>
        <w:tc>
          <w:tcPr>
            <w:tcW w:w="825" w:type="dxa"/>
            <w:noWrap/>
            <w:hideMark/>
            <w:tcPrChange w:id="2675" w:author="Guy, Rachel" w:date="2022-04-13T23:14:00Z">
              <w:tcPr>
                <w:tcW w:w="854" w:type="dxa"/>
                <w:gridSpan w:val="2"/>
                <w:noWrap/>
                <w:hideMark/>
              </w:tcPr>
            </w:tcPrChange>
          </w:tcPr>
          <w:p w14:paraId="46EB4593" w14:textId="77777777" w:rsidR="00B75F25" w:rsidRPr="00B75F25" w:rsidRDefault="00B75F25" w:rsidP="00B75F25">
            <w:pPr>
              <w:pStyle w:val="HTMLPreformatted"/>
              <w:rPr>
                <w:ins w:id="2676" w:author="Guy, Rachel" w:date="2022-04-13T23:07:00Z"/>
                <w:rFonts w:ascii="Garamond" w:hAnsi="Garamond"/>
                <w:bCs/>
                <w:sz w:val="22"/>
                <w:szCs w:val="22"/>
              </w:rPr>
            </w:pPr>
            <w:ins w:id="2677" w:author="Guy, Rachel" w:date="2022-04-13T23:07:00Z">
              <w:r w:rsidRPr="00B75F25">
                <w:rPr>
                  <w:rFonts w:ascii="Garamond" w:hAnsi="Garamond"/>
                  <w:bCs/>
                  <w:sz w:val="22"/>
                  <w:szCs w:val="22"/>
                </w:rPr>
                <w:t>7.06</w:t>
              </w:r>
            </w:ins>
          </w:p>
        </w:tc>
        <w:tc>
          <w:tcPr>
            <w:tcW w:w="825" w:type="dxa"/>
            <w:noWrap/>
            <w:hideMark/>
            <w:tcPrChange w:id="2678" w:author="Guy, Rachel" w:date="2022-04-13T23:14:00Z">
              <w:tcPr>
                <w:tcW w:w="854" w:type="dxa"/>
                <w:gridSpan w:val="2"/>
                <w:noWrap/>
                <w:hideMark/>
              </w:tcPr>
            </w:tcPrChange>
          </w:tcPr>
          <w:p w14:paraId="4AD8E641" w14:textId="77777777" w:rsidR="00B75F25" w:rsidRPr="00B75F25" w:rsidRDefault="00B75F25" w:rsidP="00B75F25">
            <w:pPr>
              <w:pStyle w:val="HTMLPreformatted"/>
              <w:rPr>
                <w:ins w:id="2679" w:author="Guy, Rachel" w:date="2022-04-13T23:07:00Z"/>
                <w:rFonts w:ascii="Garamond" w:hAnsi="Garamond"/>
                <w:bCs/>
                <w:sz w:val="22"/>
                <w:szCs w:val="22"/>
              </w:rPr>
            </w:pPr>
            <w:ins w:id="2680" w:author="Guy, Rachel" w:date="2022-04-13T23:07:00Z">
              <w:r w:rsidRPr="00B75F25">
                <w:rPr>
                  <w:rFonts w:ascii="Garamond" w:hAnsi="Garamond"/>
                  <w:bCs/>
                  <w:sz w:val="22"/>
                  <w:szCs w:val="22"/>
                </w:rPr>
                <w:t>10.03</w:t>
              </w:r>
            </w:ins>
          </w:p>
        </w:tc>
        <w:tc>
          <w:tcPr>
            <w:tcW w:w="1120" w:type="dxa"/>
            <w:noWrap/>
            <w:hideMark/>
            <w:tcPrChange w:id="2681" w:author="Guy, Rachel" w:date="2022-04-13T23:14:00Z">
              <w:tcPr>
                <w:tcW w:w="1029" w:type="dxa"/>
                <w:gridSpan w:val="2"/>
                <w:noWrap/>
                <w:hideMark/>
              </w:tcPr>
            </w:tcPrChange>
          </w:tcPr>
          <w:p w14:paraId="7E061AE2" w14:textId="77777777" w:rsidR="00B75F25" w:rsidRPr="00B75F25" w:rsidRDefault="00B75F25" w:rsidP="00B75F25">
            <w:pPr>
              <w:pStyle w:val="HTMLPreformatted"/>
              <w:rPr>
                <w:ins w:id="2682" w:author="Guy, Rachel" w:date="2022-04-13T23:07:00Z"/>
                <w:rFonts w:ascii="Garamond" w:hAnsi="Garamond"/>
                <w:bCs/>
                <w:sz w:val="22"/>
                <w:szCs w:val="22"/>
              </w:rPr>
            </w:pPr>
            <w:ins w:id="2683" w:author="Guy, Rachel" w:date="2022-04-13T23:07:00Z">
              <w:r w:rsidRPr="00B75F25">
                <w:rPr>
                  <w:rFonts w:ascii="Garamond" w:hAnsi="Garamond"/>
                  <w:bCs/>
                  <w:sz w:val="22"/>
                  <w:szCs w:val="22"/>
                </w:rPr>
                <w:t>-1.05(0.0)</w:t>
              </w:r>
            </w:ins>
          </w:p>
        </w:tc>
        <w:tc>
          <w:tcPr>
            <w:tcW w:w="1316" w:type="dxa"/>
            <w:noWrap/>
            <w:hideMark/>
            <w:tcPrChange w:id="2684" w:author="Guy, Rachel" w:date="2022-04-13T23:14:00Z">
              <w:tcPr>
                <w:tcW w:w="1205" w:type="dxa"/>
                <w:gridSpan w:val="2"/>
                <w:noWrap/>
                <w:hideMark/>
              </w:tcPr>
            </w:tcPrChange>
          </w:tcPr>
          <w:p w14:paraId="4B42570C" w14:textId="77777777" w:rsidR="00B75F25" w:rsidRPr="00B75F25" w:rsidRDefault="00B75F25" w:rsidP="00B75F25">
            <w:pPr>
              <w:pStyle w:val="HTMLPreformatted"/>
              <w:rPr>
                <w:ins w:id="2685" w:author="Guy, Rachel" w:date="2022-04-13T23:07:00Z"/>
                <w:rFonts w:ascii="Garamond" w:hAnsi="Garamond"/>
                <w:bCs/>
                <w:sz w:val="22"/>
                <w:szCs w:val="22"/>
              </w:rPr>
            </w:pPr>
            <w:ins w:id="2686" w:author="Guy, Rachel" w:date="2022-04-13T23:07:00Z">
              <w:r w:rsidRPr="00B75F25">
                <w:rPr>
                  <w:rFonts w:ascii="Garamond" w:hAnsi="Garamond"/>
                  <w:bCs/>
                  <w:sz w:val="22"/>
                  <w:szCs w:val="22"/>
                </w:rPr>
                <w:t>122.74(124.0)</w:t>
              </w:r>
            </w:ins>
          </w:p>
        </w:tc>
        <w:tc>
          <w:tcPr>
            <w:tcW w:w="1218" w:type="dxa"/>
            <w:noWrap/>
            <w:hideMark/>
            <w:tcPrChange w:id="2687" w:author="Guy, Rachel" w:date="2022-04-13T23:14:00Z">
              <w:tcPr>
                <w:tcW w:w="1117" w:type="dxa"/>
                <w:gridSpan w:val="2"/>
                <w:noWrap/>
                <w:hideMark/>
              </w:tcPr>
            </w:tcPrChange>
          </w:tcPr>
          <w:p w14:paraId="4B124671" w14:textId="77777777" w:rsidR="00B75F25" w:rsidRPr="00B75F25" w:rsidRDefault="00B75F25" w:rsidP="00B75F25">
            <w:pPr>
              <w:pStyle w:val="HTMLPreformatted"/>
              <w:rPr>
                <w:ins w:id="2688" w:author="Guy, Rachel" w:date="2022-04-13T23:07:00Z"/>
                <w:rFonts w:ascii="Garamond" w:hAnsi="Garamond"/>
                <w:bCs/>
                <w:sz w:val="22"/>
                <w:szCs w:val="22"/>
              </w:rPr>
            </w:pPr>
            <w:ins w:id="2689" w:author="Guy, Rachel" w:date="2022-04-13T23:07:00Z">
              <w:r w:rsidRPr="00B75F25">
                <w:rPr>
                  <w:rFonts w:ascii="Garamond" w:hAnsi="Garamond"/>
                  <w:bCs/>
                  <w:sz w:val="22"/>
                  <w:szCs w:val="22"/>
                </w:rPr>
                <w:t>0.094(0.099)</w:t>
              </w:r>
            </w:ins>
          </w:p>
        </w:tc>
      </w:tr>
    </w:tbl>
    <w:p w14:paraId="3A2C963F" w14:textId="744E13E5" w:rsidR="00B75F25" w:rsidRDefault="00B75F25" w:rsidP="008371EB">
      <w:pPr>
        <w:pStyle w:val="HTMLPreformatted"/>
        <w:rPr>
          <w:ins w:id="2690" w:author="Guy, Rachel" w:date="2022-04-13T23:13:00Z"/>
          <w:rFonts w:ascii="Garamond" w:hAnsi="Garamond" w:cs="Times New Roman"/>
          <w:bCs/>
          <w:sz w:val="22"/>
          <w:szCs w:val="22"/>
        </w:rPr>
      </w:pPr>
    </w:p>
    <w:p w14:paraId="725E2B0E" w14:textId="5FC8C9C4" w:rsidR="00B75F25" w:rsidRDefault="00B75F25" w:rsidP="008371EB">
      <w:pPr>
        <w:pStyle w:val="HTMLPreformatted"/>
        <w:rPr>
          <w:ins w:id="2691" w:author="Guy, Rachel" w:date="2022-04-13T23:14:00Z"/>
          <w:rFonts w:ascii="Garamond" w:hAnsi="Garamond" w:cs="Times New Roman"/>
          <w:b/>
          <w:sz w:val="22"/>
          <w:szCs w:val="22"/>
        </w:rPr>
      </w:pPr>
      <w:ins w:id="2692" w:author="Guy, Rachel" w:date="2022-04-13T23:13:00Z">
        <w:r>
          <w:rPr>
            <w:rFonts w:ascii="Garamond" w:hAnsi="Garamond" w:cs="Times New Roman"/>
            <w:b/>
            <w:sz w:val="22"/>
            <w:szCs w:val="22"/>
          </w:rPr>
          <w:t>Dean</w:t>
        </w:r>
      </w:ins>
      <w:ins w:id="2693" w:author="Guy, Rachel" w:date="2022-04-13T23:14:00Z">
        <w:r>
          <w:rPr>
            <w:rFonts w:ascii="Garamond" w:hAnsi="Garamond" w:cs="Times New Roman"/>
            <w:b/>
            <w:sz w:val="22"/>
            <w:szCs w:val="22"/>
          </w:rPr>
          <w:t xml:space="preserve"> Creek</w:t>
        </w:r>
      </w:ins>
    </w:p>
    <w:p w14:paraId="34F15F50" w14:textId="2AE24440" w:rsidR="00B75F25" w:rsidRDefault="00B75F25" w:rsidP="008371EB">
      <w:pPr>
        <w:pStyle w:val="HTMLPreformatted"/>
        <w:rPr>
          <w:ins w:id="2694" w:author="Guy, Rachel" w:date="2022-04-13T23:14:00Z"/>
          <w:rFonts w:ascii="Garamond" w:hAnsi="Garamond" w:cs="Times New Roman"/>
          <w:b/>
          <w:sz w:val="22"/>
          <w:szCs w:val="22"/>
        </w:rPr>
      </w:pPr>
    </w:p>
    <w:tbl>
      <w:tblPr>
        <w:tblStyle w:val="TableGrid"/>
        <w:tblW w:w="10104" w:type="dxa"/>
        <w:tblLook w:val="04A0" w:firstRow="1" w:lastRow="0" w:firstColumn="1" w:lastColumn="0" w:noHBand="0" w:noVBand="1"/>
        <w:tblPrChange w:id="2695" w:author="Guy, Rachel" w:date="2022-04-13T23:14:00Z">
          <w:tblPr>
            <w:tblStyle w:val="TableGrid"/>
            <w:tblW w:w="0" w:type="auto"/>
            <w:tblLook w:val="04A0" w:firstRow="1" w:lastRow="0" w:firstColumn="1" w:lastColumn="0" w:noHBand="0" w:noVBand="1"/>
          </w:tblPr>
        </w:tblPrChange>
      </w:tblPr>
      <w:tblGrid>
        <w:gridCol w:w="1261"/>
        <w:gridCol w:w="1163"/>
        <w:gridCol w:w="1401"/>
        <w:gridCol w:w="1124"/>
        <w:gridCol w:w="837"/>
        <w:gridCol w:w="837"/>
        <w:gridCol w:w="957"/>
        <w:gridCol w:w="1472"/>
        <w:gridCol w:w="1266"/>
        <w:tblGridChange w:id="2696">
          <w:tblGrid>
            <w:gridCol w:w="1218"/>
            <w:gridCol w:w="1156"/>
            <w:gridCol w:w="1223"/>
            <w:gridCol w:w="1086"/>
            <w:gridCol w:w="837"/>
            <w:gridCol w:w="837"/>
            <w:gridCol w:w="926"/>
            <w:gridCol w:w="1420"/>
            <w:gridCol w:w="1223"/>
          </w:tblGrid>
        </w:tblGridChange>
      </w:tblGrid>
      <w:tr w:rsidR="00B75F25" w:rsidRPr="00B75F25" w14:paraId="38BC5902" w14:textId="77777777" w:rsidTr="00B75F25">
        <w:trPr>
          <w:trHeight w:val="290"/>
          <w:ins w:id="2697" w:author="Guy, Rachel" w:date="2022-04-13T23:14:00Z"/>
          <w:trPrChange w:id="2698" w:author="Guy, Rachel" w:date="2022-04-13T23:14:00Z">
            <w:trPr>
              <w:trHeight w:val="290"/>
            </w:trPr>
          </w:trPrChange>
        </w:trPr>
        <w:tc>
          <w:tcPr>
            <w:tcW w:w="1218" w:type="dxa"/>
            <w:noWrap/>
            <w:hideMark/>
            <w:tcPrChange w:id="2699" w:author="Guy, Rachel" w:date="2022-04-13T23:14:00Z">
              <w:tcPr>
                <w:tcW w:w="1229" w:type="dxa"/>
                <w:noWrap/>
                <w:hideMark/>
              </w:tcPr>
            </w:tcPrChange>
          </w:tcPr>
          <w:p w14:paraId="32AE15DB" w14:textId="77777777" w:rsidR="00B75F25" w:rsidRPr="00B75F25" w:rsidRDefault="00B75F25" w:rsidP="00B75F25">
            <w:pPr>
              <w:pStyle w:val="HTMLPreformatted"/>
              <w:rPr>
                <w:ins w:id="2700" w:author="Guy, Rachel" w:date="2022-04-13T23:14:00Z"/>
                <w:rFonts w:ascii="Garamond" w:hAnsi="Garamond"/>
                <w:bCs/>
                <w:sz w:val="22"/>
                <w:szCs w:val="22"/>
              </w:rPr>
            </w:pPr>
            <w:ins w:id="2701" w:author="Guy, Rachel" w:date="2022-04-13T23:14:00Z">
              <w:r w:rsidRPr="00B75F25">
                <w:rPr>
                  <w:rFonts w:ascii="Garamond" w:hAnsi="Garamond"/>
                  <w:bCs/>
                  <w:sz w:val="22"/>
                  <w:szCs w:val="22"/>
                </w:rPr>
                <w:t>Deploy Date</w:t>
              </w:r>
            </w:ins>
          </w:p>
        </w:tc>
        <w:tc>
          <w:tcPr>
            <w:tcW w:w="1156" w:type="dxa"/>
            <w:noWrap/>
            <w:hideMark/>
            <w:tcPrChange w:id="2702" w:author="Guy, Rachel" w:date="2022-04-13T23:14:00Z">
              <w:tcPr>
                <w:tcW w:w="1196" w:type="dxa"/>
                <w:noWrap/>
                <w:hideMark/>
              </w:tcPr>
            </w:tcPrChange>
          </w:tcPr>
          <w:p w14:paraId="5B893D69" w14:textId="77777777" w:rsidR="00B75F25" w:rsidRPr="00B75F25" w:rsidRDefault="00B75F25" w:rsidP="00B75F25">
            <w:pPr>
              <w:pStyle w:val="HTMLPreformatted"/>
              <w:rPr>
                <w:ins w:id="2703" w:author="Guy, Rachel" w:date="2022-04-13T23:14:00Z"/>
                <w:rFonts w:ascii="Garamond" w:hAnsi="Garamond"/>
                <w:bCs/>
                <w:sz w:val="22"/>
                <w:szCs w:val="22"/>
              </w:rPr>
            </w:pPr>
            <w:ins w:id="2704" w:author="Guy, Rachel" w:date="2022-04-13T23:14:00Z">
              <w:r w:rsidRPr="00B75F25">
                <w:rPr>
                  <w:rFonts w:ascii="Garamond" w:hAnsi="Garamond"/>
                  <w:bCs/>
                  <w:sz w:val="22"/>
                  <w:szCs w:val="22"/>
                </w:rPr>
                <w:t>Sonde Nickname</w:t>
              </w:r>
            </w:ins>
          </w:p>
        </w:tc>
        <w:tc>
          <w:tcPr>
            <w:tcW w:w="1401" w:type="dxa"/>
            <w:noWrap/>
            <w:hideMark/>
            <w:tcPrChange w:id="2705" w:author="Guy, Rachel" w:date="2022-04-13T23:14:00Z">
              <w:tcPr>
                <w:tcW w:w="1131" w:type="dxa"/>
                <w:noWrap/>
                <w:hideMark/>
              </w:tcPr>
            </w:tcPrChange>
          </w:tcPr>
          <w:p w14:paraId="3B05D098" w14:textId="77777777" w:rsidR="00B75F25" w:rsidRPr="00B75F25" w:rsidRDefault="00B75F25" w:rsidP="00B75F25">
            <w:pPr>
              <w:pStyle w:val="HTMLPreformatted"/>
              <w:rPr>
                <w:ins w:id="2706" w:author="Guy, Rachel" w:date="2022-04-13T23:14:00Z"/>
                <w:rFonts w:ascii="Garamond" w:hAnsi="Garamond"/>
                <w:bCs/>
                <w:sz w:val="22"/>
                <w:szCs w:val="22"/>
              </w:rPr>
            </w:pPr>
            <w:proofErr w:type="spellStart"/>
            <w:ins w:id="2707" w:author="Guy, Rachel" w:date="2022-04-13T23:14:00Z">
              <w:r w:rsidRPr="00B75F25">
                <w:rPr>
                  <w:rFonts w:ascii="Garamond" w:hAnsi="Garamond"/>
                  <w:bCs/>
                  <w:sz w:val="22"/>
                  <w:szCs w:val="22"/>
                </w:rPr>
                <w:t>SpCond</w:t>
              </w:r>
              <w:proofErr w:type="spellEnd"/>
            </w:ins>
          </w:p>
        </w:tc>
        <w:tc>
          <w:tcPr>
            <w:tcW w:w="1086" w:type="dxa"/>
            <w:noWrap/>
            <w:hideMark/>
            <w:tcPrChange w:id="2708" w:author="Guy, Rachel" w:date="2022-04-13T23:14:00Z">
              <w:tcPr>
                <w:tcW w:w="1007" w:type="dxa"/>
                <w:noWrap/>
                <w:hideMark/>
              </w:tcPr>
            </w:tcPrChange>
          </w:tcPr>
          <w:p w14:paraId="69201CD3" w14:textId="77777777" w:rsidR="00B75F25" w:rsidRPr="00B75F25" w:rsidRDefault="00B75F25" w:rsidP="00B75F25">
            <w:pPr>
              <w:pStyle w:val="HTMLPreformatted"/>
              <w:rPr>
                <w:ins w:id="2709" w:author="Guy, Rachel" w:date="2022-04-13T23:14:00Z"/>
                <w:rFonts w:ascii="Garamond" w:hAnsi="Garamond"/>
                <w:bCs/>
                <w:sz w:val="22"/>
                <w:szCs w:val="22"/>
              </w:rPr>
            </w:pPr>
            <w:ins w:id="2710" w:author="Guy, Rachel" w:date="2022-04-13T23:14:00Z">
              <w:r w:rsidRPr="00B75F25">
                <w:rPr>
                  <w:rFonts w:ascii="Garamond" w:hAnsi="Garamond"/>
                  <w:bCs/>
                  <w:sz w:val="22"/>
                  <w:szCs w:val="22"/>
                </w:rPr>
                <w:t>ROXDO1</w:t>
              </w:r>
            </w:ins>
          </w:p>
        </w:tc>
        <w:tc>
          <w:tcPr>
            <w:tcW w:w="837" w:type="dxa"/>
            <w:noWrap/>
            <w:hideMark/>
            <w:tcPrChange w:id="2711" w:author="Guy, Rachel" w:date="2022-04-13T23:14:00Z">
              <w:tcPr>
                <w:tcW w:w="864" w:type="dxa"/>
                <w:noWrap/>
                <w:hideMark/>
              </w:tcPr>
            </w:tcPrChange>
          </w:tcPr>
          <w:p w14:paraId="0FFEC10B" w14:textId="77777777" w:rsidR="00B75F25" w:rsidRPr="00B75F25" w:rsidRDefault="00B75F25" w:rsidP="00B75F25">
            <w:pPr>
              <w:pStyle w:val="HTMLPreformatted"/>
              <w:rPr>
                <w:ins w:id="2712" w:author="Guy, Rachel" w:date="2022-04-13T23:14:00Z"/>
                <w:rFonts w:ascii="Garamond" w:hAnsi="Garamond"/>
                <w:bCs/>
                <w:sz w:val="22"/>
                <w:szCs w:val="22"/>
              </w:rPr>
            </w:pPr>
            <w:ins w:id="2713" w:author="Guy, Rachel" w:date="2022-04-13T23:14:00Z">
              <w:r w:rsidRPr="00B75F25">
                <w:rPr>
                  <w:rFonts w:ascii="Garamond" w:hAnsi="Garamond"/>
                  <w:bCs/>
                  <w:sz w:val="22"/>
                  <w:szCs w:val="22"/>
                </w:rPr>
                <w:t>pH7</w:t>
              </w:r>
            </w:ins>
          </w:p>
        </w:tc>
        <w:tc>
          <w:tcPr>
            <w:tcW w:w="837" w:type="dxa"/>
            <w:noWrap/>
            <w:hideMark/>
            <w:tcPrChange w:id="2714" w:author="Guy, Rachel" w:date="2022-04-13T23:14:00Z">
              <w:tcPr>
                <w:tcW w:w="864" w:type="dxa"/>
                <w:noWrap/>
                <w:hideMark/>
              </w:tcPr>
            </w:tcPrChange>
          </w:tcPr>
          <w:p w14:paraId="3B40762C" w14:textId="77777777" w:rsidR="00B75F25" w:rsidRPr="00B75F25" w:rsidRDefault="00B75F25" w:rsidP="00B75F25">
            <w:pPr>
              <w:pStyle w:val="HTMLPreformatted"/>
              <w:rPr>
                <w:ins w:id="2715" w:author="Guy, Rachel" w:date="2022-04-13T23:14:00Z"/>
                <w:rFonts w:ascii="Garamond" w:hAnsi="Garamond"/>
                <w:bCs/>
                <w:sz w:val="22"/>
                <w:szCs w:val="22"/>
              </w:rPr>
            </w:pPr>
            <w:ins w:id="2716" w:author="Guy, Rachel" w:date="2022-04-13T23:14:00Z">
              <w:r w:rsidRPr="00B75F25">
                <w:rPr>
                  <w:rFonts w:ascii="Garamond" w:hAnsi="Garamond"/>
                  <w:bCs/>
                  <w:sz w:val="22"/>
                  <w:szCs w:val="22"/>
                </w:rPr>
                <w:t>pH10</w:t>
              </w:r>
            </w:ins>
          </w:p>
        </w:tc>
        <w:tc>
          <w:tcPr>
            <w:tcW w:w="926" w:type="dxa"/>
            <w:noWrap/>
            <w:hideMark/>
            <w:tcPrChange w:id="2717" w:author="Guy, Rachel" w:date="2022-04-13T23:14:00Z">
              <w:tcPr>
                <w:tcW w:w="864" w:type="dxa"/>
                <w:noWrap/>
                <w:hideMark/>
              </w:tcPr>
            </w:tcPrChange>
          </w:tcPr>
          <w:p w14:paraId="33025226" w14:textId="77777777" w:rsidR="00B75F25" w:rsidRPr="00B75F25" w:rsidRDefault="00B75F25" w:rsidP="00B75F25">
            <w:pPr>
              <w:pStyle w:val="HTMLPreformatted"/>
              <w:rPr>
                <w:ins w:id="2718" w:author="Guy, Rachel" w:date="2022-04-13T23:14:00Z"/>
                <w:rFonts w:ascii="Garamond" w:hAnsi="Garamond"/>
                <w:bCs/>
                <w:sz w:val="22"/>
                <w:szCs w:val="22"/>
              </w:rPr>
            </w:pPr>
            <w:ins w:id="2719" w:author="Guy, Rachel" w:date="2022-04-13T23:14:00Z">
              <w:r w:rsidRPr="00B75F25">
                <w:rPr>
                  <w:rFonts w:ascii="Garamond" w:hAnsi="Garamond"/>
                  <w:bCs/>
                  <w:sz w:val="22"/>
                  <w:szCs w:val="22"/>
                </w:rPr>
                <w:t>Turb</w:t>
              </w:r>
            </w:ins>
          </w:p>
        </w:tc>
        <w:tc>
          <w:tcPr>
            <w:tcW w:w="1420" w:type="dxa"/>
            <w:noWrap/>
            <w:hideMark/>
            <w:tcPrChange w:id="2720" w:author="Guy, Rachel" w:date="2022-04-13T23:14:00Z">
              <w:tcPr>
                <w:tcW w:w="1310" w:type="dxa"/>
                <w:noWrap/>
                <w:hideMark/>
              </w:tcPr>
            </w:tcPrChange>
          </w:tcPr>
          <w:p w14:paraId="7B163F50" w14:textId="77777777" w:rsidR="00B75F25" w:rsidRPr="00B75F25" w:rsidRDefault="00B75F25" w:rsidP="00B75F25">
            <w:pPr>
              <w:pStyle w:val="HTMLPreformatted"/>
              <w:rPr>
                <w:ins w:id="2721" w:author="Guy, Rachel" w:date="2022-04-13T23:14:00Z"/>
                <w:rFonts w:ascii="Garamond" w:hAnsi="Garamond"/>
                <w:bCs/>
                <w:sz w:val="22"/>
                <w:szCs w:val="22"/>
              </w:rPr>
            </w:pPr>
            <w:ins w:id="2722" w:author="Guy, Rachel" w:date="2022-04-13T23:14:00Z">
              <w:r w:rsidRPr="00B75F25">
                <w:rPr>
                  <w:rFonts w:ascii="Garamond" w:hAnsi="Garamond"/>
                  <w:bCs/>
                  <w:sz w:val="22"/>
                  <w:szCs w:val="22"/>
                </w:rPr>
                <w:t>Turb</w:t>
              </w:r>
            </w:ins>
          </w:p>
        </w:tc>
        <w:tc>
          <w:tcPr>
            <w:tcW w:w="1223" w:type="dxa"/>
            <w:noWrap/>
            <w:hideMark/>
            <w:tcPrChange w:id="2723" w:author="Guy, Rachel" w:date="2022-04-13T23:14:00Z">
              <w:tcPr>
                <w:tcW w:w="1131" w:type="dxa"/>
                <w:noWrap/>
                <w:hideMark/>
              </w:tcPr>
            </w:tcPrChange>
          </w:tcPr>
          <w:p w14:paraId="1F87D328" w14:textId="77777777" w:rsidR="00B75F25" w:rsidRPr="00B75F25" w:rsidRDefault="00B75F25" w:rsidP="00B75F25">
            <w:pPr>
              <w:pStyle w:val="HTMLPreformatted"/>
              <w:rPr>
                <w:ins w:id="2724" w:author="Guy, Rachel" w:date="2022-04-13T23:14:00Z"/>
                <w:rFonts w:ascii="Garamond" w:hAnsi="Garamond"/>
                <w:bCs/>
                <w:sz w:val="22"/>
                <w:szCs w:val="22"/>
              </w:rPr>
            </w:pPr>
            <w:ins w:id="2725" w:author="Guy, Rachel" w:date="2022-04-13T23:14:00Z">
              <w:r w:rsidRPr="00B75F25">
                <w:rPr>
                  <w:rFonts w:ascii="Garamond" w:hAnsi="Garamond"/>
                  <w:bCs/>
                  <w:sz w:val="22"/>
                  <w:szCs w:val="22"/>
                </w:rPr>
                <w:t>Depth</w:t>
              </w:r>
            </w:ins>
          </w:p>
        </w:tc>
      </w:tr>
      <w:tr w:rsidR="00B75F25" w:rsidRPr="00B75F25" w14:paraId="31939287" w14:textId="77777777" w:rsidTr="00B75F25">
        <w:trPr>
          <w:trHeight w:val="290"/>
          <w:ins w:id="2726" w:author="Guy, Rachel" w:date="2022-04-13T23:14:00Z"/>
          <w:trPrChange w:id="2727" w:author="Guy, Rachel" w:date="2022-04-13T23:14:00Z">
            <w:trPr>
              <w:trHeight w:val="290"/>
            </w:trPr>
          </w:trPrChange>
        </w:trPr>
        <w:tc>
          <w:tcPr>
            <w:tcW w:w="1218" w:type="dxa"/>
            <w:noWrap/>
            <w:hideMark/>
            <w:tcPrChange w:id="2728" w:author="Guy, Rachel" w:date="2022-04-13T23:14:00Z">
              <w:tcPr>
                <w:tcW w:w="1229" w:type="dxa"/>
                <w:noWrap/>
                <w:hideMark/>
              </w:tcPr>
            </w:tcPrChange>
          </w:tcPr>
          <w:p w14:paraId="2CAF7366" w14:textId="77777777" w:rsidR="00B75F25" w:rsidRPr="00B75F25" w:rsidRDefault="00B75F25" w:rsidP="00B75F25">
            <w:pPr>
              <w:pStyle w:val="HTMLPreformatted"/>
              <w:rPr>
                <w:ins w:id="2729" w:author="Guy, Rachel" w:date="2022-04-13T23:14:00Z"/>
                <w:rFonts w:ascii="Garamond" w:hAnsi="Garamond"/>
                <w:bCs/>
                <w:sz w:val="22"/>
                <w:szCs w:val="22"/>
              </w:rPr>
            </w:pPr>
            <w:ins w:id="2730" w:author="Guy, Rachel" w:date="2022-04-13T23:14:00Z">
              <w:r w:rsidRPr="00B75F25">
                <w:rPr>
                  <w:rFonts w:ascii="Garamond" w:hAnsi="Garamond"/>
                  <w:bCs/>
                  <w:sz w:val="22"/>
                  <w:szCs w:val="22"/>
                </w:rPr>
                <w:t>1/6/2021</w:t>
              </w:r>
            </w:ins>
          </w:p>
        </w:tc>
        <w:tc>
          <w:tcPr>
            <w:tcW w:w="1156" w:type="dxa"/>
            <w:noWrap/>
            <w:hideMark/>
            <w:tcPrChange w:id="2731" w:author="Guy, Rachel" w:date="2022-04-13T23:14:00Z">
              <w:tcPr>
                <w:tcW w:w="1196" w:type="dxa"/>
                <w:noWrap/>
                <w:hideMark/>
              </w:tcPr>
            </w:tcPrChange>
          </w:tcPr>
          <w:p w14:paraId="61EAE971" w14:textId="77777777" w:rsidR="00B75F25" w:rsidRPr="00B75F25" w:rsidRDefault="00B75F25" w:rsidP="00B75F25">
            <w:pPr>
              <w:pStyle w:val="HTMLPreformatted"/>
              <w:rPr>
                <w:ins w:id="2732" w:author="Guy, Rachel" w:date="2022-04-13T23:14:00Z"/>
                <w:rFonts w:ascii="Garamond" w:hAnsi="Garamond"/>
                <w:bCs/>
                <w:sz w:val="22"/>
                <w:szCs w:val="22"/>
              </w:rPr>
            </w:pPr>
            <w:ins w:id="2733" w:author="Guy, Rachel" w:date="2022-04-13T23:14:00Z">
              <w:r w:rsidRPr="00B75F25">
                <w:rPr>
                  <w:rFonts w:ascii="Garamond" w:hAnsi="Garamond"/>
                  <w:bCs/>
                  <w:sz w:val="22"/>
                  <w:szCs w:val="22"/>
                </w:rPr>
                <w:t>Catherine</w:t>
              </w:r>
            </w:ins>
          </w:p>
        </w:tc>
        <w:tc>
          <w:tcPr>
            <w:tcW w:w="1401" w:type="dxa"/>
            <w:noWrap/>
            <w:hideMark/>
            <w:tcPrChange w:id="2734" w:author="Guy, Rachel" w:date="2022-04-13T23:14:00Z">
              <w:tcPr>
                <w:tcW w:w="1131" w:type="dxa"/>
                <w:noWrap/>
                <w:hideMark/>
              </w:tcPr>
            </w:tcPrChange>
          </w:tcPr>
          <w:p w14:paraId="0C0A88A5" w14:textId="77777777" w:rsidR="00B75F25" w:rsidRPr="00B75F25" w:rsidRDefault="00B75F25" w:rsidP="00B75F25">
            <w:pPr>
              <w:pStyle w:val="HTMLPreformatted"/>
              <w:rPr>
                <w:ins w:id="2735" w:author="Guy, Rachel" w:date="2022-04-13T23:14:00Z"/>
                <w:rFonts w:ascii="Garamond" w:hAnsi="Garamond"/>
                <w:bCs/>
                <w:sz w:val="22"/>
                <w:szCs w:val="22"/>
              </w:rPr>
            </w:pPr>
            <w:ins w:id="2736" w:author="Guy, Rachel" w:date="2022-04-13T23:14:00Z">
              <w:r w:rsidRPr="00B75F25">
                <w:rPr>
                  <w:rFonts w:ascii="Garamond" w:hAnsi="Garamond"/>
                  <w:bCs/>
                  <w:sz w:val="22"/>
                  <w:szCs w:val="22"/>
                </w:rPr>
                <w:t>50.59(50.0)</w:t>
              </w:r>
            </w:ins>
          </w:p>
        </w:tc>
        <w:tc>
          <w:tcPr>
            <w:tcW w:w="1086" w:type="dxa"/>
            <w:noWrap/>
            <w:hideMark/>
            <w:tcPrChange w:id="2737" w:author="Guy, Rachel" w:date="2022-04-13T23:14:00Z">
              <w:tcPr>
                <w:tcW w:w="1007" w:type="dxa"/>
                <w:noWrap/>
                <w:hideMark/>
              </w:tcPr>
            </w:tcPrChange>
          </w:tcPr>
          <w:p w14:paraId="0B28C756" w14:textId="77777777" w:rsidR="00B75F25" w:rsidRPr="00B75F25" w:rsidRDefault="00B75F25" w:rsidP="00B75F25">
            <w:pPr>
              <w:pStyle w:val="HTMLPreformatted"/>
              <w:rPr>
                <w:ins w:id="2738" w:author="Guy, Rachel" w:date="2022-04-13T23:14:00Z"/>
                <w:rFonts w:ascii="Garamond" w:hAnsi="Garamond"/>
                <w:bCs/>
                <w:sz w:val="22"/>
                <w:szCs w:val="22"/>
              </w:rPr>
            </w:pPr>
            <w:ins w:id="2739" w:author="Guy, Rachel" w:date="2022-04-13T23:14:00Z">
              <w:r w:rsidRPr="00B75F25">
                <w:rPr>
                  <w:rFonts w:ascii="Garamond" w:hAnsi="Garamond"/>
                  <w:bCs/>
                  <w:sz w:val="22"/>
                  <w:szCs w:val="22"/>
                </w:rPr>
                <w:t>102</w:t>
              </w:r>
            </w:ins>
          </w:p>
        </w:tc>
        <w:tc>
          <w:tcPr>
            <w:tcW w:w="837" w:type="dxa"/>
            <w:noWrap/>
            <w:hideMark/>
            <w:tcPrChange w:id="2740" w:author="Guy, Rachel" w:date="2022-04-13T23:14:00Z">
              <w:tcPr>
                <w:tcW w:w="864" w:type="dxa"/>
                <w:noWrap/>
                <w:hideMark/>
              </w:tcPr>
            </w:tcPrChange>
          </w:tcPr>
          <w:p w14:paraId="3673D3DB" w14:textId="77777777" w:rsidR="00B75F25" w:rsidRPr="00B75F25" w:rsidRDefault="00B75F25" w:rsidP="00B75F25">
            <w:pPr>
              <w:pStyle w:val="HTMLPreformatted"/>
              <w:rPr>
                <w:ins w:id="2741" w:author="Guy, Rachel" w:date="2022-04-13T23:14:00Z"/>
                <w:rFonts w:ascii="Garamond" w:hAnsi="Garamond"/>
                <w:bCs/>
                <w:sz w:val="22"/>
                <w:szCs w:val="22"/>
              </w:rPr>
            </w:pPr>
            <w:ins w:id="2742" w:author="Guy, Rachel" w:date="2022-04-13T23:14:00Z">
              <w:r w:rsidRPr="00B75F25">
                <w:rPr>
                  <w:rFonts w:ascii="Garamond" w:hAnsi="Garamond"/>
                  <w:bCs/>
                  <w:sz w:val="22"/>
                  <w:szCs w:val="22"/>
                </w:rPr>
                <w:t>6.99</w:t>
              </w:r>
            </w:ins>
          </w:p>
        </w:tc>
        <w:tc>
          <w:tcPr>
            <w:tcW w:w="837" w:type="dxa"/>
            <w:noWrap/>
            <w:hideMark/>
            <w:tcPrChange w:id="2743" w:author="Guy, Rachel" w:date="2022-04-13T23:14:00Z">
              <w:tcPr>
                <w:tcW w:w="864" w:type="dxa"/>
                <w:noWrap/>
                <w:hideMark/>
              </w:tcPr>
            </w:tcPrChange>
          </w:tcPr>
          <w:p w14:paraId="14935972" w14:textId="77777777" w:rsidR="00B75F25" w:rsidRPr="00B75F25" w:rsidRDefault="00B75F25" w:rsidP="00B75F25">
            <w:pPr>
              <w:pStyle w:val="HTMLPreformatted"/>
              <w:rPr>
                <w:ins w:id="2744" w:author="Guy, Rachel" w:date="2022-04-13T23:14:00Z"/>
                <w:rFonts w:ascii="Garamond" w:hAnsi="Garamond"/>
                <w:bCs/>
                <w:sz w:val="22"/>
                <w:szCs w:val="22"/>
              </w:rPr>
            </w:pPr>
            <w:ins w:id="2745" w:author="Guy, Rachel" w:date="2022-04-13T23:14:00Z">
              <w:r w:rsidRPr="00B75F25">
                <w:rPr>
                  <w:rFonts w:ascii="Garamond" w:hAnsi="Garamond"/>
                  <w:bCs/>
                  <w:sz w:val="22"/>
                  <w:szCs w:val="22"/>
                </w:rPr>
                <w:t>10</w:t>
              </w:r>
            </w:ins>
          </w:p>
        </w:tc>
        <w:tc>
          <w:tcPr>
            <w:tcW w:w="926" w:type="dxa"/>
            <w:noWrap/>
            <w:hideMark/>
            <w:tcPrChange w:id="2746" w:author="Guy, Rachel" w:date="2022-04-13T23:14:00Z">
              <w:tcPr>
                <w:tcW w:w="864" w:type="dxa"/>
                <w:noWrap/>
                <w:hideMark/>
              </w:tcPr>
            </w:tcPrChange>
          </w:tcPr>
          <w:p w14:paraId="73DB1891" w14:textId="77777777" w:rsidR="00B75F25" w:rsidRPr="00B75F25" w:rsidRDefault="00B75F25" w:rsidP="00B75F25">
            <w:pPr>
              <w:pStyle w:val="HTMLPreformatted"/>
              <w:rPr>
                <w:ins w:id="2747" w:author="Guy, Rachel" w:date="2022-04-13T23:14:00Z"/>
                <w:rFonts w:ascii="Garamond" w:hAnsi="Garamond"/>
                <w:bCs/>
                <w:sz w:val="22"/>
                <w:szCs w:val="22"/>
              </w:rPr>
            </w:pPr>
            <w:ins w:id="2748" w:author="Guy, Rachel" w:date="2022-04-13T23:14:00Z">
              <w:r w:rsidRPr="00B75F25">
                <w:rPr>
                  <w:rFonts w:ascii="Garamond" w:hAnsi="Garamond"/>
                  <w:bCs/>
                  <w:sz w:val="22"/>
                  <w:szCs w:val="22"/>
                </w:rPr>
                <w:t>0.23(0.0)</w:t>
              </w:r>
            </w:ins>
          </w:p>
        </w:tc>
        <w:tc>
          <w:tcPr>
            <w:tcW w:w="1420" w:type="dxa"/>
            <w:noWrap/>
            <w:hideMark/>
            <w:tcPrChange w:id="2749" w:author="Guy, Rachel" w:date="2022-04-13T23:14:00Z">
              <w:tcPr>
                <w:tcW w:w="1310" w:type="dxa"/>
                <w:noWrap/>
                <w:hideMark/>
              </w:tcPr>
            </w:tcPrChange>
          </w:tcPr>
          <w:p w14:paraId="374A6EAF" w14:textId="77777777" w:rsidR="00B75F25" w:rsidRPr="00B75F25" w:rsidRDefault="00B75F25" w:rsidP="00B75F25">
            <w:pPr>
              <w:pStyle w:val="HTMLPreformatted"/>
              <w:rPr>
                <w:ins w:id="2750" w:author="Guy, Rachel" w:date="2022-04-13T23:14:00Z"/>
                <w:rFonts w:ascii="Garamond" w:hAnsi="Garamond"/>
                <w:bCs/>
                <w:sz w:val="22"/>
                <w:szCs w:val="22"/>
              </w:rPr>
            </w:pPr>
            <w:ins w:id="2751" w:author="Guy, Rachel" w:date="2022-04-13T23:14:00Z">
              <w:r w:rsidRPr="00B75F25">
                <w:rPr>
                  <w:rFonts w:ascii="Garamond" w:hAnsi="Garamond"/>
                  <w:bCs/>
                  <w:sz w:val="22"/>
                  <w:szCs w:val="22"/>
                </w:rPr>
                <w:t>123.67(124.0)</w:t>
              </w:r>
            </w:ins>
          </w:p>
        </w:tc>
        <w:tc>
          <w:tcPr>
            <w:tcW w:w="1223" w:type="dxa"/>
            <w:noWrap/>
            <w:hideMark/>
            <w:tcPrChange w:id="2752" w:author="Guy, Rachel" w:date="2022-04-13T23:14:00Z">
              <w:tcPr>
                <w:tcW w:w="1131" w:type="dxa"/>
                <w:noWrap/>
                <w:hideMark/>
              </w:tcPr>
            </w:tcPrChange>
          </w:tcPr>
          <w:p w14:paraId="3D84FABA" w14:textId="77777777" w:rsidR="00B75F25" w:rsidRPr="00B75F25" w:rsidRDefault="00B75F25" w:rsidP="00B75F25">
            <w:pPr>
              <w:pStyle w:val="HTMLPreformatted"/>
              <w:rPr>
                <w:ins w:id="2753" w:author="Guy, Rachel" w:date="2022-04-13T23:14:00Z"/>
                <w:rFonts w:ascii="Garamond" w:hAnsi="Garamond"/>
                <w:bCs/>
                <w:sz w:val="22"/>
                <w:szCs w:val="22"/>
              </w:rPr>
            </w:pPr>
            <w:ins w:id="2754" w:author="Guy, Rachel" w:date="2022-04-13T23:14:00Z">
              <w:r w:rsidRPr="00B75F25">
                <w:rPr>
                  <w:rFonts w:ascii="Garamond" w:hAnsi="Garamond"/>
                  <w:bCs/>
                  <w:sz w:val="22"/>
                  <w:szCs w:val="22"/>
                </w:rPr>
                <w:t>0.232(0.212)</w:t>
              </w:r>
            </w:ins>
          </w:p>
        </w:tc>
      </w:tr>
      <w:tr w:rsidR="00B75F25" w:rsidRPr="00B75F25" w14:paraId="20E22B7D" w14:textId="77777777" w:rsidTr="00B75F25">
        <w:trPr>
          <w:trHeight w:val="290"/>
          <w:ins w:id="2755" w:author="Guy, Rachel" w:date="2022-04-13T23:14:00Z"/>
          <w:trPrChange w:id="2756" w:author="Guy, Rachel" w:date="2022-04-13T23:14:00Z">
            <w:trPr>
              <w:trHeight w:val="290"/>
            </w:trPr>
          </w:trPrChange>
        </w:trPr>
        <w:tc>
          <w:tcPr>
            <w:tcW w:w="1218" w:type="dxa"/>
            <w:noWrap/>
            <w:hideMark/>
            <w:tcPrChange w:id="2757" w:author="Guy, Rachel" w:date="2022-04-13T23:14:00Z">
              <w:tcPr>
                <w:tcW w:w="1229" w:type="dxa"/>
                <w:noWrap/>
                <w:hideMark/>
              </w:tcPr>
            </w:tcPrChange>
          </w:tcPr>
          <w:p w14:paraId="05692089" w14:textId="77777777" w:rsidR="00B75F25" w:rsidRPr="00B75F25" w:rsidRDefault="00B75F25" w:rsidP="00B75F25">
            <w:pPr>
              <w:pStyle w:val="HTMLPreformatted"/>
              <w:rPr>
                <w:ins w:id="2758" w:author="Guy, Rachel" w:date="2022-04-13T23:14:00Z"/>
                <w:rFonts w:ascii="Garamond" w:hAnsi="Garamond"/>
                <w:bCs/>
                <w:sz w:val="22"/>
                <w:szCs w:val="22"/>
              </w:rPr>
            </w:pPr>
            <w:ins w:id="2759" w:author="Guy, Rachel" w:date="2022-04-13T23:14:00Z">
              <w:r w:rsidRPr="00B75F25">
                <w:rPr>
                  <w:rFonts w:ascii="Garamond" w:hAnsi="Garamond"/>
                  <w:bCs/>
                  <w:sz w:val="22"/>
                  <w:szCs w:val="22"/>
                </w:rPr>
                <w:t>1/28/2021</w:t>
              </w:r>
            </w:ins>
          </w:p>
        </w:tc>
        <w:tc>
          <w:tcPr>
            <w:tcW w:w="1156" w:type="dxa"/>
            <w:noWrap/>
            <w:hideMark/>
            <w:tcPrChange w:id="2760" w:author="Guy, Rachel" w:date="2022-04-13T23:14:00Z">
              <w:tcPr>
                <w:tcW w:w="1196" w:type="dxa"/>
                <w:noWrap/>
                <w:hideMark/>
              </w:tcPr>
            </w:tcPrChange>
          </w:tcPr>
          <w:p w14:paraId="2D11D2EE" w14:textId="77777777" w:rsidR="00B75F25" w:rsidRPr="00B75F25" w:rsidRDefault="00B75F25" w:rsidP="00B75F25">
            <w:pPr>
              <w:pStyle w:val="HTMLPreformatted"/>
              <w:rPr>
                <w:ins w:id="2761" w:author="Guy, Rachel" w:date="2022-04-13T23:14:00Z"/>
                <w:rFonts w:ascii="Garamond" w:hAnsi="Garamond"/>
                <w:bCs/>
                <w:sz w:val="22"/>
                <w:szCs w:val="22"/>
              </w:rPr>
            </w:pPr>
            <w:proofErr w:type="spellStart"/>
            <w:ins w:id="2762" w:author="Guy, Rachel" w:date="2022-04-13T23:14:00Z">
              <w:r w:rsidRPr="00B75F25">
                <w:rPr>
                  <w:rFonts w:ascii="Garamond" w:hAnsi="Garamond"/>
                  <w:bCs/>
                  <w:sz w:val="22"/>
                  <w:szCs w:val="22"/>
                </w:rPr>
                <w:t>simon</w:t>
              </w:r>
              <w:proofErr w:type="spellEnd"/>
            </w:ins>
          </w:p>
        </w:tc>
        <w:tc>
          <w:tcPr>
            <w:tcW w:w="1401" w:type="dxa"/>
            <w:noWrap/>
            <w:hideMark/>
            <w:tcPrChange w:id="2763" w:author="Guy, Rachel" w:date="2022-04-13T23:14:00Z">
              <w:tcPr>
                <w:tcW w:w="1131" w:type="dxa"/>
                <w:noWrap/>
                <w:hideMark/>
              </w:tcPr>
            </w:tcPrChange>
          </w:tcPr>
          <w:p w14:paraId="1FD5BFEB" w14:textId="77777777" w:rsidR="00B75F25" w:rsidRPr="00B75F25" w:rsidRDefault="00B75F25" w:rsidP="00B75F25">
            <w:pPr>
              <w:pStyle w:val="HTMLPreformatted"/>
              <w:rPr>
                <w:ins w:id="2764" w:author="Guy, Rachel" w:date="2022-04-13T23:14:00Z"/>
                <w:rFonts w:ascii="Garamond" w:hAnsi="Garamond"/>
                <w:bCs/>
                <w:sz w:val="22"/>
                <w:szCs w:val="22"/>
              </w:rPr>
            </w:pPr>
            <w:ins w:id="2765" w:author="Guy, Rachel" w:date="2022-04-13T23:14:00Z">
              <w:r w:rsidRPr="00B75F25">
                <w:rPr>
                  <w:rFonts w:ascii="Garamond" w:hAnsi="Garamond"/>
                  <w:bCs/>
                  <w:sz w:val="22"/>
                  <w:szCs w:val="22"/>
                </w:rPr>
                <w:t>49.44(50.0)</w:t>
              </w:r>
            </w:ins>
          </w:p>
        </w:tc>
        <w:tc>
          <w:tcPr>
            <w:tcW w:w="1086" w:type="dxa"/>
            <w:noWrap/>
            <w:hideMark/>
            <w:tcPrChange w:id="2766" w:author="Guy, Rachel" w:date="2022-04-13T23:14:00Z">
              <w:tcPr>
                <w:tcW w:w="1007" w:type="dxa"/>
                <w:noWrap/>
                <w:hideMark/>
              </w:tcPr>
            </w:tcPrChange>
          </w:tcPr>
          <w:p w14:paraId="66304A79" w14:textId="77777777" w:rsidR="00B75F25" w:rsidRPr="00B75F25" w:rsidRDefault="00B75F25" w:rsidP="00B75F25">
            <w:pPr>
              <w:pStyle w:val="HTMLPreformatted"/>
              <w:rPr>
                <w:ins w:id="2767" w:author="Guy, Rachel" w:date="2022-04-13T23:14:00Z"/>
                <w:rFonts w:ascii="Garamond" w:hAnsi="Garamond"/>
                <w:bCs/>
                <w:sz w:val="22"/>
                <w:szCs w:val="22"/>
              </w:rPr>
            </w:pPr>
            <w:ins w:id="2768" w:author="Guy, Rachel" w:date="2022-04-13T23:14:00Z">
              <w:r w:rsidRPr="00B75F25">
                <w:rPr>
                  <w:rFonts w:ascii="Garamond" w:hAnsi="Garamond"/>
                  <w:bCs/>
                  <w:sz w:val="22"/>
                  <w:szCs w:val="22"/>
                </w:rPr>
                <w:t>99.7</w:t>
              </w:r>
            </w:ins>
          </w:p>
        </w:tc>
        <w:tc>
          <w:tcPr>
            <w:tcW w:w="837" w:type="dxa"/>
            <w:noWrap/>
            <w:hideMark/>
            <w:tcPrChange w:id="2769" w:author="Guy, Rachel" w:date="2022-04-13T23:14:00Z">
              <w:tcPr>
                <w:tcW w:w="864" w:type="dxa"/>
                <w:noWrap/>
                <w:hideMark/>
              </w:tcPr>
            </w:tcPrChange>
          </w:tcPr>
          <w:p w14:paraId="65A5F552" w14:textId="77777777" w:rsidR="00B75F25" w:rsidRPr="00B75F25" w:rsidRDefault="00B75F25" w:rsidP="00B75F25">
            <w:pPr>
              <w:pStyle w:val="HTMLPreformatted"/>
              <w:rPr>
                <w:ins w:id="2770" w:author="Guy, Rachel" w:date="2022-04-13T23:14:00Z"/>
                <w:rFonts w:ascii="Garamond" w:hAnsi="Garamond"/>
                <w:bCs/>
                <w:sz w:val="22"/>
                <w:szCs w:val="22"/>
              </w:rPr>
            </w:pPr>
            <w:ins w:id="2771" w:author="Guy, Rachel" w:date="2022-04-13T23:14:00Z">
              <w:r w:rsidRPr="00B75F25">
                <w:rPr>
                  <w:rFonts w:ascii="Garamond" w:hAnsi="Garamond"/>
                  <w:bCs/>
                  <w:sz w:val="22"/>
                  <w:szCs w:val="22"/>
                </w:rPr>
                <w:t>7.07</w:t>
              </w:r>
            </w:ins>
          </w:p>
        </w:tc>
        <w:tc>
          <w:tcPr>
            <w:tcW w:w="837" w:type="dxa"/>
            <w:noWrap/>
            <w:hideMark/>
            <w:tcPrChange w:id="2772" w:author="Guy, Rachel" w:date="2022-04-13T23:14:00Z">
              <w:tcPr>
                <w:tcW w:w="864" w:type="dxa"/>
                <w:noWrap/>
                <w:hideMark/>
              </w:tcPr>
            </w:tcPrChange>
          </w:tcPr>
          <w:p w14:paraId="2AC1442D" w14:textId="77777777" w:rsidR="00B75F25" w:rsidRPr="00B75F25" w:rsidRDefault="00B75F25" w:rsidP="00B75F25">
            <w:pPr>
              <w:pStyle w:val="HTMLPreformatted"/>
              <w:rPr>
                <w:ins w:id="2773" w:author="Guy, Rachel" w:date="2022-04-13T23:14:00Z"/>
                <w:rFonts w:ascii="Garamond" w:hAnsi="Garamond"/>
                <w:bCs/>
                <w:sz w:val="22"/>
                <w:szCs w:val="22"/>
              </w:rPr>
            </w:pPr>
            <w:ins w:id="2774" w:author="Guy, Rachel" w:date="2022-04-13T23:14:00Z">
              <w:r w:rsidRPr="00B75F25">
                <w:rPr>
                  <w:rFonts w:ascii="Garamond" w:hAnsi="Garamond"/>
                  <w:bCs/>
                  <w:sz w:val="22"/>
                  <w:szCs w:val="22"/>
                </w:rPr>
                <w:t>9.96</w:t>
              </w:r>
            </w:ins>
          </w:p>
        </w:tc>
        <w:tc>
          <w:tcPr>
            <w:tcW w:w="926" w:type="dxa"/>
            <w:noWrap/>
            <w:hideMark/>
            <w:tcPrChange w:id="2775" w:author="Guy, Rachel" w:date="2022-04-13T23:14:00Z">
              <w:tcPr>
                <w:tcW w:w="864" w:type="dxa"/>
                <w:noWrap/>
                <w:hideMark/>
              </w:tcPr>
            </w:tcPrChange>
          </w:tcPr>
          <w:p w14:paraId="53612FB7" w14:textId="77777777" w:rsidR="00B75F25" w:rsidRPr="00B75F25" w:rsidRDefault="00B75F25" w:rsidP="00B75F25">
            <w:pPr>
              <w:pStyle w:val="HTMLPreformatted"/>
              <w:rPr>
                <w:ins w:id="2776" w:author="Guy, Rachel" w:date="2022-04-13T23:14:00Z"/>
                <w:rFonts w:ascii="Garamond" w:hAnsi="Garamond"/>
                <w:bCs/>
                <w:sz w:val="22"/>
                <w:szCs w:val="22"/>
              </w:rPr>
            </w:pPr>
            <w:ins w:id="2777" w:author="Guy, Rachel" w:date="2022-04-13T23:14:00Z">
              <w:r w:rsidRPr="00B75F25">
                <w:rPr>
                  <w:rFonts w:ascii="Garamond" w:hAnsi="Garamond"/>
                  <w:bCs/>
                  <w:sz w:val="22"/>
                  <w:szCs w:val="22"/>
                </w:rPr>
                <w:t>-0.14(0.0)</w:t>
              </w:r>
            </w:ins>
          </w:p>
        </w:tc>
        <w:tc>
          <w:tcPr>
            <w:tcW w:w="1420" w:type="dxa"/>
            <w:noWrap/>
            <w:hideMark/>
            <w:tcPrChange w:id="2778" w:author="Guy, Rachel" w:date="2022-04-13T23:14:00Z">
              <w:tcPr>
                <w:tcW w:w="1310" w:type="dxa"/>
                <w:noWrap/>
                <w:hideMark/>
              </w:tcPr>
            </w:tcPrChange>
          </w:tcPr>
          <w:p w14:paraId="52705041" w14:textId="77777777" w:rsidR="00B75F25" w:rsidRPr="00B75F25" w:rsidRDefault="00B75F25" w:rsidP="00B75F25">
            <w:pPr>
              <w:pStyle w:val="HTMLPreformatted"/>
              <w:rPr>
                <w:ins w:id="2779" w:author="Guy, Rachel" w:date="2022-04-13T23:14:00Z"/>
                <w:rFonts w:ascii="Garamond" w:hAnsi="Garamond"/>
                <w:bCs/>
                <w:sz w:val="22"/>
                <w:szCs w:val="22"/>
              </w:rPr>
            </w:pPr>
            <w:ins w:id="2780" w:author="Guy, Rachel" w:date="2022-04-13T23:14:00Z">
              <w:r w:rsidRPr="00B75F25">
                <w:rPr>
                  <w:rFonts w:ascii="Garamond" w:hAnsi="Garamond"/>
                  <w:bCs/>
                  <w:sz w:val="22"/>
                  <w:szCs w:val="22"/>
                </w:rPr>
                <w:t>124.92(124.0)</w:t>
              </w:r>
            </w:ins>
          </w:p>
        </w:tc>
        <w:tc>
          <w:tcPr>
            <w:tcW w:w="1223" w:type="dxa"/>
            <w:noWrap/>
            <w:hideMark/>
            <w:tcPrChange w:id="2781" w:author="Guy, Rachel" w:date="2022-04-13T23:14:00Z">
              <w:tcPr>
                <w:tcW w:w="1131" w:type="dxa"/>
                <w:noWrap/>
                <w:hideMark/>
              </w:tcPr>
            </w:tcPrChange>
          </w:tcPr>
          <w:p w14:paraId="39C3A01C" w14:textId="77777777" w:rsidR="00B75F25" w:rsidRPr="00B75F25" w:rsidRDefault="00B75F25" w:rsidP="00B75F25">
            <w:pPr>
              <w:pStyle w:val="HTMLPreformatted"/>
              <w:rPr>
                <w:ins w:id="2782" w:author="Guy, Rachel" w:date="2022-04-13T23:14:00Z"/>
                <w:rFonts w:ascii="Garamond" w:hAnsi="Garamond"/>
                <w:bCs/>
                <w:sz w:val="22"/>
                <w:szCs w:val="22"/>
              </w:rPr>
            </w:pPr>
            <w:ins w:id="2783" w:author="Guy, Rachel" w:date="2022-04-13T23:14:00Z">
              <w:r w:rsidRPr="00B75F25">
                <w:rPr>
                  <w:rFonts w:ascii="Garamond" w:hAnsi="Garamond"/>
                  <w:bCs/>
                  <w:sz w:val="22"/>
                  <w:szCs w:val="22"/>
                </w:rPr>
                <w:t>-0.012(0.065)</w:t>
              </w:r>
            </w:ins>
          </w:p>
        </w:tc>
      </w:tr>
      <w:tr w:rsidR="00B75F25" w:rsidRPr="00B75F25" w14:paraId="3031720C" w14:textId="77777777" w:rsidTr="00B75F25">
        <w:trPr>
          <w:trHeight w:val="290"/>
          <w:ins w:id="2784" w:author="Guy, Rachel" w:date="2022-04-13T23:14:00Z"/>
          <w:trPrChange w:id="2785" w:author="Guy, Rachel" w:date="2022-04-13T23:14:00Z">
            <w:trPr>
              <w:trHeight w:val="290"/>
            </w:trPr>
          </w:trPrChange>
        </w:trPr>
        <w:tc>
          <w:tcPr>
            <w:tcW w:w="1218" w:type="dxa"/>
            <w:noWrap/>
            <w:hideMark/>
            <w:tcPrChange w:id="2786" w:author="Guy, Rachel" w:date="2022-04-13T23:14:00Z">
              <w:tcPr>
                <w:tcW w:w="1229" w:type="dxa"/>
                <w:noWrap/>
                <w:hideMark/>
              </w:tcPr>
            </w:tcPrChange>
          </w:tcPr>
          <w:p w14:paraId="1FAB21AB" w14:textId="77777777" w:rsidR="00B75F25" w:rsidRPr="00B75F25" w:rsidRDefault="00B75F25" w:rsidP="00B75F25">
            <w:pPr>
              <w:pStyle w:val="HTMLPreformatted"/>
              <w:rPr>
                <w:ins w:id="2787" w:author="Guy, Rachel" w:date="2022-04-13T23:14:00Z"/>
                <w:rFonts w:ascii="Garamond" w:hAnsi="Garamond"/>
                <w:bCs/>
                <w:sz w:val="22"/>
                <w:szCs w:val="22"/>
              </w:rPr>
            </w:pPr>
            <w:ins w:id="2788" w:author="Guy, Rachel" w:date="2022-04-13T23:14:00Z">
              <w:r w:rsidRPr="00B75F25">
                <w:rPr>
                  <w:rFonts w:ascii="Garamond" w:hAnsi="Garamond"/>
                  <w:bCs/>
                  <w:sz w:val="22"/>
                  <w:szCs w:val="22"/>
                </w:rPr>
                <w:t>2/26/2021</w:t>
              </w:r>
            </w:ins>
          </w:p>
        </w:tc>
        <w:tc>
          <w:tcPr>
            <w:tcW w:w="1156" w:type="dxa"/>
            <w:noWrap/>
            <w:hideMark/>
            <w:tcPrChange w:id="2789" w:author="Guy, Rachel" w:date="2022-04-13T23:14:00Z">
              <w:tcPr>
                <w:tcW w:w="1196" w:type="dxa"/>
                <w:noWrap/>
                <w:hideMark/>
              </w:tcPr>
            </w:tcPrChange>
          </w:tcPr>
          <w:p w14:paraId="03376D00" w14:textId="77777777" w:rsidR="00B75F25" w:rsidRPr="00B75F25" w:rsidRDefault="00B75F25" w:rsidP="00B75F25">
            <w:pPr>
              <w:pStyle w:val="HTMLPreformatted"/>
              <w:rPr>
                <w:ins w:id="2790" w:author="Guy, Rachel" w:date="2022-04-13T23:14:00Z"/>
                <w:rFonts w:ascii="Garamond" w:hAnsi="Garamond"/>
                <w:bCs/>
                <w:sz w:val="22"/>
                <w:szCs w:val="22"/>
              </w:rPr>
            </w:pPr>
            <w:ins w:id="2791" w:author="Guy, Rachel" w:date="2022-04-13T23:14:00Z">
              <w:r w:rsidRPr="00B75F25">
                <w:rPr>
                  <w:rFonts w:ascii="Garamond" w:hAnsi="Garamond"/>
                  <w:bCs/>
                  <w:sz w:val="22"/>
                  <w:szCs w:val="22"/>
                </w:rPr>
                <w:t>Blackbeard</w:t>
              </w:r>
            </w:ins>
          </w:p>
        </w:tc>
        <w:tc>
          <w:tcPr>
            <w:tcW w:w="1401" w:type="dxa"/>
            <w:noWrap/>
            <w:hideMark/>
            <w:tcPrChange w:id="2792" w:author="Guy, Rachel" w:date="2022-04-13T23:14:00Z">
              <w:tcPr>
                <w:tcW w:w="1131" w:type="dxa"/>
                <w:noWrap/>
                <w:hideMark/>
              </w:tcPr>
            </w:tcPrChange>
          </w:tcPr>
          <w:p w14:paraId="005D3E3E" w14:textId="77777777" w:rsidR="00B75F25" w:rsidRPr="00B75F25" w:rsidRDefault="00B75F25" w:rsidP="00B75F25">
            <w:pPr>
              <w:pStyle w:val="HTMLPreformatted"/>
              <w:rPr>
                <w:ins w:id="2793" w:author="Guy, Rachel" w:date="2022-04-13T23:14:00Z"/>
                <w:rFonts w:ascii="Garamond" w:hAnsi="Garamond"/>
                <w:bCs/>
                <w:sz w:val="22"/>
                <w:szCs w:val="22"/>
              </w:rPr>
            </w:pPr>
            <w:ins w:id="2794" w:author="Guy, Rachel" w:date="2022-04-13T23:14:00Z">
              <w:r w:rsidRPr="00B75F25">
                <w:rPr>
                  <w:rFonts w:ascii="Garamond" w:hAnsi="Garamond"/>
                  <w:bCs/>
                  <w:sz w:val="22"/>
                  <w:szCs w:val="22"/>
                </w:rPr>
                <w:t>50.03(50.0)</w:t>
              </w:r>
            </w:ins>
          </w:p>
        </w:tc>
        <w:tc>
          <w:tcPr>
            <w:tcW w:w="1086" w:type="dxa"/>
            <w:noWrap/>
            <w:hideMark/>
            <w:tcPrChange w:id="2795" w:author="Guy, Rachel" w:date="2022-04-13T23:14:00Z">
              <w:tcPr>
                <w:tcW w:w="1007" w:type="dxa"/>
                <w:noWrap/>
                <w:hideMark/>
              </w:tcPr>
            </w:tcPrChange>
          </w:tcPr>
          <w:p w14:paraId="14298E92" w14:textId="77777777" w:rsidR="00B75F25" w:rsidRPr="00B75F25" w:rsidRDefault="00B75F25" w:rsidP="00B75F25">
            <w:pPr>
              <w:pStyle w:val="HTMLPreformatted"/>
              <w:rPr>
                <w:ins w:id="2796" w:author="Guy, Rachel" w:date="2022-04-13T23:14:00Z"/>
                <w:rFonts w:ascii="Garamond" w:hAnsi="Garamond"/>
                <w:bCs/>
                <w:sz w:val="22"/>
                <w:szCs w:val="22"/>
              </w:rPr>
            </w:pPr>
            <w:ins w:id="2797" w:author="Guy, Rachel" w:date="2022-04-13T23:14:00Z">
              <w:r w:rsidRPr="00B75F25">
                <w:rPr>
                  <w:rFonts w:ascii="Garamond" w:hAnsi="Garamond"/>
                  <w:bCs/>
                  <w:sz w:val="22"/>
                  <w:szCs w:val="22"/>
                </w:rPr>
                <w:t>99.3</w:t>
              </w:r>
            </w:ins>
          </w:p>
        </w:tc>
        <w:tc>
          <w:tcPr>
            <w:tcW w:w="837" w:type="dxa"/>
            <w:noWrap/>
            <w:hideMark/>
            <w:tcPrChange w:id="2798" w:author="Guy, Rachel" w:date="2022-04-13T23:14:00Z">
              <w:tcPr>
                <w:tcW w:w="864" w:type="dxa"/>
                <w:noWrap/>
                <w:hideMark/>
              </w:tcPr>
            </w:tcPrChange>
          </w:tcPr>
          <w:p w14:paraId="194F2A70" w14:textId="77777777" w:rsidR="00B75F25" w:rsidRPr="00B75F25" w:rsidRDefault="00B75F25" w:rsidP="00B75F25">
            <w:pPr>
              <w:pStyle w:val="HTMLPreformatted"/>
              <w:rPr>
                <w:ins w:id="2799" w:author="Guy, Rachel" w:date="2022-04-13T23:14:00Z"/>
                <w:rFonts w:ascii="Garamond" w:hAnsi="Garamond"/>
                <w:bCs/>
                <w:sz w:val="22"/>
                <w:szCs w:val="22"/>
              </w:rPr>
            </w:pPr>
            <w:ins w:id="2800" w:author="Guy, Rachel" w:date="2022-04-13T23:14:00Z">
              <w:r w:rsidRPr="00B75F25">
                <w:rPr>
                  <w:rFonts w:ascii="Garamond" w:hAnsi="Garamond"/>
                  <w:bCs/>
                  <w:sz w:val="22"/>
                  <w:szCs w:val="22"/>
                </w:rPr>
                <w:t>7.07</w:t>
              </w:r>
            </w:ins>
          </w:p>
        </w:tc>
        <w:tc>
          <w:tcPr>
            <w:tcW w:w="837" w:type="dxa"/>
            <w:noWrap/>
            <w:hideMark/>
            <w:tcPrChange w:id="2801" w:author="Guy, Rachel" w:date="2022-04-13T23:14:00Z">
              <w:tcPr>
                <w:tcW w:w="864" w:type="dxa"/>
                <w:noWrap/>
                <w:hideMark/>
              </w:tcPr>
            </w:tcPrChange>
          </w:tcPr>
          <w:p w14:paraId="0D1BC523" w14:textId="77777777" w:rsidR="00B75F25" w:rsidRPr="00B75F25" w:rsidRDefault="00B75F25" w:rsidP="00B75F25">
            <w:pPr>
              <w:pStyle w:val="HTMLPreformatted"/>
              <w:rPr>
                <w:ins w:id="2802" w:author="Guy, Rachel" w:date="2022-04-13T23:14:00Z"/>
                <w:rFonts w:ascii="Garamond" w:hAnsi="Garamond"/>
                <w:bCs/>
                <w:sz w:val="22"/>
                <w:szCs w:val="22"/>
              </w:rPr>
            </w:pPr>
            <w:ins w:id="2803" w:author="Guy, Rachel" w:date="2022-04-13T23:14:00Z">
              <w:r w:rsidRPr="00B75F25">
                <w:rPr>
                  <w:rFonts w:ascii="Garamond" w:hAnsi="Garamond"/>
                  <w:bCs/>
                  <w:sz w:val="22"/>
                  <w:szCs w:val="22"/>
                </w:rPr>
                <w:t>10.1</w:t>
              </w:r>
            </w:ins>
          </w:p>
        </w:tc>
        <w:tc>
          <w:tcPr>
            <w:tcW w:w="926" w:type="dxa"/>
            <w:noWrap/>
            <w:hideMark/>
            <w:tcPrChange w:id="2804" w:author="Guy, Rachel" w:date="2022-04-13T23:14:00Z">
              <w:tcPr>
                <w:tcW w:w="864" w:type="dxa"/>
                <w:noWrap/>
                <w:hideMark/>
              </w:tcPr>
            </w:tcPrChange>
          </w:tcPr>
          <w:p w14:paraId="7D6676E6" w14:textId="77777777" w:rsidR="00B75F25" w:rsidRPr="00B75F25" w:rsidRDefault="00B75F25" w:rsidP="00B75F25">
            <w:pPr>
              <w:pStyle w:val="HTMLPreformatted"/>
              <w:rPr>
                <w:ins w:id="2805" w:author="Guy, Rachel" w:date="2022-04-13T23:14:00Z"/>
                <w:rFonts w:ascii="Garamond" w:hAnsi="Garamond"/>
                <w:bCs/>
                <w:sz w:val="22"/>
                <w:szCs w:val="22"/>
              </w:rPr>
            </w:pPr>
            <w:ins w:id="2806" w:author="Guy, Rachel" w:date="2022-04-13T23:14:00Z">
              <w:r w:rsidRPr="00B75F25">
                <w:rPr>
                  <w:rFonts w:ascii="Garamond" w:hAnsi="Garamond"/>
                  <w:bCs/>
                  <w:sz w:val="22"/>
                  <w:szCs w:val="22"/>
                </w:rPr>
                <w:t>0.92(0.0)</w:t>
              </w:r>
            </w:ins>
          </w:p>
        </w:tc>
        <w:tc>
          <w:tcPr>
            <w:tcW w:w="1420" w:type="dxa"/>
            <w:noWrap/>
            <w:hideMark/>
            <w:tcPrChange w:id="2807" w:author="Guy, Rachel" w:date="2022-04-13T23:14:00Z">
              <w:tcPr>
                <w:tcW w:w="1310" w:type="dxa"/>
                <w:noWrap/>
                <w:hideMark/>
              </w:tcPr>
            </w:tcPrChange>
          </w:tcPr>
          <w:p w14:paraId="5EEC55AE" w14:textId="77777777" w:rsidR="00B75F25" w:rsidRPr="00B75F25" w:rsidRDefault="00B75F25" w:rsidP="00B75F25">
            <w:pPr>
              <w:pStyle w:val="HTMLPreformatted"/>
              <w:rPr>
                <w:ins w:id="2808" w:author="Guy, Rachel" w:date="2022-04-13T23:14:00Z"/>
                <w:rFonts w:ascii="Garamond" w:hAnsi="Garamond"/>
                <w:bCs/>
                <w:sz w:val="22"/>
                <w:szCs w:val="22"/>
              </w:rPr>
            </w:pPr>
            <w:ins w:id="2809" w:author="Guy, Rachel" w:date="2022-04-13T23:14:00Z">
              <w:r w:rsidRPr="00B75F25">
                <w:rPr>
                  <w:rFonts w:ascii="Garamond" w:hAnsi="Garamond"/>
                  <w:bCs/>
                  <w:sz w:val="22"/>
                  <w:szCs w:val="22"/>
                </w:rPr>
                <w:t>123.97(124.0)</w:t>
              </w:r>
            </w:ins>
          </w:p>
        </w:tc>
        <w:tc>
          <w:tcPr>
            <w:tcW w:w="1223" w:type="dxa"/>
            <w:noWrap/>
            <w:hideMark/>
            <w:tcPrChange w:id="2810" w:author="Guy, Rachel" w:date="2022-04-13T23:14:00Z">
              <w:tcPr>
                <w:tcW w:w="1131" w:type="dxa"/>
                <w:noWrap/>
                <w:hideMark/>
              </w:tcPr>
            </w:tcPrChange>
          </w:tcPr>
          <w:p w14:paraId="2B9FE56E" w14:textId="77777777" w:rsidR="00B75F25" w:rsidRPr="00B75F25" w:rsidRDefault="00B75F25" w:rsidP="00B75F25">
            <w:pPr>
              <w:pStyle w:val="HTMLPreformatted"/>
              <w:rPr>
                <w:ins w:id="2811" w:author="Guy, Rachel" w:date="2022-04-13T23:14:00Z"/>
                <w:rFonts w:ascii="Garamond" w:hAnsi="Garamond"/>
                <w:bCs/>
                <w:sz w:val="22"/>
                <w:szCs w:val="22"/>
              </w:rPr>
            </w:pPr>
            <w:ins w:id="2812" w:author="Guy, Rachel" w:date="2022-04-13T23:14:00Z">
              <w:r w:rsidRPr="00B75F25">
                <w:rPr>
                  <w:rFonts w:ascii="Garamond" w:hAnsi="Garamond"/>
                  <w:bCs/>
                  <w:sz w:val="22"/>
                  <w:szCs w:val="22"/>
                </w:rPr>
                <w:t>0</w:t>
              </w:r>
            </w:ins>
          </w:p>
        </w:tc>
      </w:tr>
      <w:tr w:rsidR="00B75F25" w:rsidRPr="00B75F25" w14:paraId="49259D5F" w14:textId="77777777" w:rsidTr="00B75F25">
        <w:trPr>
          <w:trHeight w:val="290"/>
          <w:ins w:id="2813" w:author="Guy, Rachel" w:date="2022-04-13T23:14:00Z"/>
          <w:trPrChange w:id="2814" w:author="Guy, Rachel" w:date="2022-04-13T23:14:00Z">
            <w:trPr>
              <w:trHeight w:val="290"/>
            </w:trPr>
          </w:trPrChange>
        </w:trPr>
        <w:tc>
          <w:tcPr>
            <w:tcW w:w="1218" w:type="dxa"/>
            <w:noWrap/>
            <w:hideMark/>
            <w:tcPrChange w:id="2815" w:author="Guy, Rachel" w:date="2022-04-13T23:14:00Z">
              <w:tcPr>
                <w:tcW w:w="1229" w:type="dxa"/>
                <w:noWrap/>
                <w:hideMark/>
              </w:tcPr>
            </w:tcPrChange>
          </w:tcPr>
          <w:p w14:paraId="73F0FBF7" w14:textId="77777777" w:rsidR="00B75F25" w:rsidRPr="00B75F25" w:rsidRDefault="00B75F25" w:rsidP="00B75F25">
            <w:pPr>
              <w:pStyle w:val="HTMLPreformatted"/>
              <w:rPr>
                <w:ins w:id="2816" w:author="Guy, Rachel" w:date="2022-04-13T23:14:00Z"/>
                <w:rFonts w:ascii="Garamond" w:hAnsi="Garamond"/>
                <w:bCs/>
                <w:sz w:val="22"/>
                <w:szCs w:val="22"/>
              </w:rPr>
            </w:pPr>
            <w:ins w:id="2817" w:author="Guy, Rachel" w:date="2022-04-13T23:14:00Z">
              <w:r w:rsidRPr="00B75F25">
                <w:rPr>
                  <w:rFonts w:ascii="Garamond" w:hAnsi="Garamond"/>
                  <w:bCs/>
                  <w:sz w:val="22"/>
                  <w:szCs w:val="22"/>
                </w:rPr>
                <w:t>5/3/2021</w:t>
              </w:r>
            </w:ins>
          </w:p>
        </w:tc>
        <w:tc>
          <w:tcPr>
            <w:tcW w:w="1156" w:type="dxa"/>
            <w:noWrap/>
            <w:hideMark/>
            <w:tcPrChange w:id="2818" w:author="Guy, Rachel" w:date="2022-04-13T23:14:00Z">
              <w:tcPr>
                <w:tcW w:w="1196" w:type="dxa"/>
                <w:noWrap/>
                <w:hideMark/>
              </w:tcPr>
            </w:tcPrChange>
          </w:tcPr>
          <w:p w14:paraId="7EFF291D" w14:textId="77777777" w:rsidR="00B75F25" w:rsidRPr="00B75F25" w:rsidRDefault="00B75F25" w:rsidP="00B75F25">
            <w:pPr>
              <w:pStyle w:val="HTMLPreformatted"/>
              <w:rPr>
                <w:ins w:id="2819" w:author="Guy, Rachel" w:date="2022-04-13T23:14:00Z"/>
                <w:rFonts w:ascii="Garamond" w:hAnsi="Garamond"/>
                <w:bCs/>
                <w:sz w:val="22"/>
                <w:szCs w:val="22"/>
              </w:rPr>
            </w:pPr>
            <w:proofErr w:type="spellStart"/>
            <w:ins w:id="2820" w:author="Guy, Rachel" w:date="2022-04-13T23:14:00Z">
              <w:r w:rsidRPr="00B75F25">
                <w:rPr>
                  <w:rFonts w:ascii="Garamond" w:hAnsi="Garamond"/>
                  <w:bCs/>
                  <w:sz w:val="22"/>
                  <w:szCs w:val="22"/>
                </w:rPr>
                <w:t>simon</w:t>
              </w:r>
              <w:proofErr w:type="spellEnd"/>
            </w:ins>
          </w:p>
        </w:tc>
        <w:tc>
          <w:tcPr>
            <w:tcW w:w="1401" w:type="dxa"/>
            <w:noWrap/>
            <w:hideMark/>
            <w:tcPrChange w:id="2821" w:author="Guy, Rachel" w:date="2022-04-13T23:14:00Z">
              <w:tcPr>
                <w:tcW w:w="1131" w:type="dxa"/>
                <w:noWrap/>
                <w:hideMark/>
              </w:tcPr>
            </w:tcPrChange>
          </w:tcPr>
          <w:p w14:paraId="1DD93D71" w14:textId="77777777" w:rsidR="00B75F25" w:rsidRPr="00B75F25" w:rsidRDefault="00B75F25" w:rsidP="00B75F25">
            <w:pPr>
              <w:pStyle w:val="HTMLPreformatted"/>
              <w:rPr>
                <w:ins w:id="2822" w:author="Guy, Rachel" w:date="2022-04-13T23:14:00Z"/>
                <w:rFonts w:ascii="Garamond" w:hAnsi="Garamond"/>
                <w:bCs/>
                <w:sz w:val="22"/>
                <w:szCs w:val="22"/>
              </w:rPr>
            </w:pPr>
            <w:ins w:id="2823" w:author="Guy, Rachel" w:date="2022-04-13T23:14:00Z">
              <w:r w:rsidRPr="00B75F25">
                <w:rPr>
                  <w:rFonts w:ascii="Garamond" w:hAnsi="Garamond"/>
                  <w:bCs/>
                  <w:sz w:val="22"/>
                  <w:szCs w:val="22"/>
                </w:rPr>
                <w:t>50.41(50.0)</w:t>
              </w:r>
            </w:ins>
          </w:p>
        </w:tc>
        <w:tc>
          <w:tcPr>
            <w:tcW w:w="1086" w:type="dxa"/>
            <w:noWrap/>
            <w:hideMark/>
            <w:tcPrChange w:id="2824" w:author="Guy, Rachel" w:date="2022-04-13T23:14:00Z">
              <w:tcPr>
                <w:tcW w:w="1007" w:type="dxa"/>
                <w:noWrap/>
                <w:hideMark/>
              </w:tcPr>
            </w:tcPrChange>
          </w:tcPr>
          <w:p w14:paraId="3216CDED" w14:textId="77777777" w:rsidR="00B75F25" w:rsidRPr="00B75F25" w:rsidRDefault="00B75F25" w:rsidP="00B75F25">
            <w:pPr>
              <w:pStyle w:val="HTMLPreformatted"/>
              <w:rPr>
                <w:ins w:id="2825" w:author="Guy, Rachel" w:date="2022-04-13T23:14:00Z"/>
                <w:rFonts w:ascii="Garamond" w:hAnsi="Garamond"/>
                <w:bCs/>
                <w:sz w:val="22"/>
                <w:szCs w:val="22"/>
              </w:rPr>
            </w:pPr>
            <w:ins w:id="2826" w:author="Guy, Rachel" w:date="2022-04-13T23:14:00Z">
              <w:r w:rsidRPr="00B75F25">
                <w:rPr>
                  <w:rFonts w:ascii="Garamond" w:hAnsi="Garamond"/>
                  <w:bCs/>
                  <w:sz w:val="22"/>
                  <w:szCs w:val="22"/>
                </w:rPr>
                <w:t>101.6</w:t>
              </w:r>
            </w:ins>
          </w:p>
        </w:tc>
        <w:tc>
          <w:tcPr>
            <w:tcW w:w="837" w:type="dxa"/>
            <w:noWrap/>
            <w:hideMark/>
            <w:tcPrChange w:id="2827" w:author="Guy, Rachel" w:date="2022-04-13T23:14:00Z">
              <w:tcPr>
                <w:tcW w:w="864" w:type="dxa"/>
                <w:noWrap/>
                <w:hideMark/>
              </w:tcPr>
            </w:tcPrChange>
          </w:tcPr>
          <w:p w14:paraId="2FE6C794" w14:textId="77777777" w:rsidR="00B75F25" w:rsidRPr="00B75F25" w:rsidRDefault="00B75F25" w:rsidP="00B75F25">
            <w:pPr>
              <w:pStyle w:val="HTMLPreformatted"/>
              <w:rPr>
                <w:ins w:id="2828" w:author="Guy, Rachel" w:date="2022-04-13T23:14:00Z"/>
                <w:rFonts w:ascii="Garamond" w:hAnsi="Garamond"/>
                <w:bCs/>
                <w:sz w:val="22"/>
                <w:szCs w:val="22"/>
              </w:rPr>
            </w:pPr>
            <w:ins w:id="2829" w:author="Guy, Rachel" w:date="2022-04-13T23:14:00Z">
              <w:r w:rsidRPr="00B75F25">
                <w:rPr>
                  <w:rFonts w:ascii="Garamond" w:hAnsi="Garamond"/>
                  <w:bCs/>
                  <w:sz w:val="22"/>
                  <w:szCs w:val="22"/>
                </w:rPr>
                <w:t>7.11</w:t>
              </w:r>
            </w:ins>
          </w:p>
        </w:tc>
        <w:tc>
          <w:tcPr>
            <w:tcW w:w="837" w:type="dxa"/>
            <w:noWrap/>
            <w:hideMark/>
            <w:tcPrChange w:id="2830" w:author="Guy, Rachel" w:date="2022-04-13T23:14:00Z">
              <w:tcPr>
                <w:tcW w:w="864" w:type="dxa"/>
                <w:noWrap/>
                <w:hideMark/>
              </w:tcPr>
            </w:tcPrChange>
          </w:tcPr>
          <w:p w14:paraId="4383415F" w14:textId="77777777" w:rsidR="00B75F25" w:rsidRPr="00B75F25" w:rsidRDefault="00B75F25" w:rsidP="00B75F25">
            <w:pPr>
              <w:pStyle w:val="HTMLPreformatted"/>
              <w:rPr>
                <w:ins w:id="2831" w:author="Guy, Rachel" w:date="2022-04-13T23:14:00Z"/>
                <w:rFonts w:ascii="Garamond" w:hAnsi="Garamond"/>
                <w:bCs/>
                <w:sz w:val="22"/>
                <w:szCs w:val="22"/>
              </w:rPr>
            </w:pPr>
            <w:ins w:id="2832" w:author="Guy, Rachel" w:date="2022-04-13T23:14:00Z">
              <w:r w:rsidRPr="00B75F25">
                <w:rPr>
                  <w:rFonts w:ascii="Garamond" w:hAnsi="Garamond"/>
                  <w:bCs/>
                  <w:sz w:val="22"/>
                  <w:szCs w:val="22"/>
                </w:rPr>
                <w:t>10.06</w:t>
              </w:r>
            </w:ins>
          </w:p>
        </w:tc>
        <w:tc>
          <w:tcPr>
            <w:tcW w:w="926" w:type="dxa"/>
            <w:noWrap/>
            <w:hideMark/>
            <w:tcPrChange w:id="2833" w:author="Guy, Rachel" w:date="2022-04-13T23:14:00Z">
              <w:tcPr>
                <w:tcW w:w="864" w:type="dxa"/>
                <w:noWrap/>
                <w:hideMark/>
              </w:tcPr>
            </w:tcPrChange>
          </w:tcPr>
          <w:p w14:paraId="1D6FB3BA" w14:textId="77777777" w:rsidR="00B75F25" w:rsidRPr="00B75F25" w:rsidRDefault="00B75F25" w:rsidP="00B75F25">
            <w:pPr>
              <w:pStyle w:val="HTMLPreformatted"/>
              <w:rPr>
                <w:ins w:id="2834" w:author="Guy, Rachel" w:date="2022-04-13T23:14:00Z"/>
                <w:rFonts w:ascii="Garamond" w:hAnsi="Garamond"/>
                <w:bCs/>
                <w:sz w:val="22"/>
                <w:szCs w:val="22"/>
              </w:rPr>
            </w:pPr>
            <w:ins w:id="2835" w:author="Guy, Rachel" w:date="2022-04-13T23:14:00Z">
              <w:r w:rsidRPr="00B75F25">
                <w:rPr>
                  <w:rFonts w:ascii="Garamond" w:hAnsi="Garamond"/>
                  <w:bCs/>
                  <w:sz w:val="22"/>
                  <w:szCs w:val="22"/>
                </w:rPr>
                <w:t>-2.11(0.0)</w:t>
              </w:r>
            </w:ins>
          </w:p>
        </w:tc>
        <w:tc>
          <w:tcPr>
            <w:tcW w:w="1420" w:type="dxa"/>
            <w:noWrap/>
            <w:hideMark/>
            <w:tcPrChange w:id="2836" w:author="Guy, Rachel" w:date="2022-04-13T23:14:00Z">
              <w:tcPr>
                <w:tcW w:w="1310" w:type="dxa"/>
                <w:noWrap/>
                <w:hideMark/>
              </w:tcPr>
            </w:tcPrChange>
          </w:tcPr>
          <w:p w14:paraId="614EB4B8" w14:textId="77777777" w:rsidR="00B75F25" w:rsidRPr="00B75F25" w:rsidRDefault="00B75F25" w:rsidP="00B75F25">
            <w:pPr>
              <w:pStyle w:val="HTMLPreformatted"/>
              <w:rPr>
                <w:ins w:id="2837" w:author="Guy, Rachel" w:date="2022-04-13T23:14:00Z"/>
                <w:rFonts w:ascii="Garamond" w:hAnsi="Garamond"/>
                <w:bCs/>
                <w:sz w:val="22"/>
                <w:szCs w:val="22"/>
              </w:rPr>
            </w:pPr>
            <w:ins w:id="2838" w:author="Guy, Rachel" w:date="2022-04-13T23:14:00Z">
              <w:r w:rsidRPr="00B75F25">
                <w:rPr>
                  <w:rFonts w:ascii="Garamond" w:hAnsi="Garamond"/>
                  <w:bCs/>
                  <w:sz w:val="22"/>
                  <w:szCs w:val="22"/>
                </w:rPr>
                <w:t>125.11(124.0)</w:t>
              </w:r>
            </w:ins>
          </w:p>
        </w:tc>
        <w:tc>
          <w:tcPr>
            <w:tcW w:w="1223" w:type="dxa"/>
            <w:noWrap/>
            <w:hideMark/>
            <w:tcPrChange w:id="2839" w:author="Guy, Rachel" w:date="2022-04-13T23:14:00Z">
              <w:tcPr>
                <w:tcW w:w="1131" w:type="dxa"/>
                <w:noWrap/>
                <w:hideMark/>
              </w:tcPr>
            </w:tcPrChange>
          </w:tcPr>
          <w:p w14:paraId="2377E1FE" w14:textId="77777777" w:rsidR="00B75F25" w:rsidRPr="00B75F25" w:rsidRDefault="00B75F25" w:rsidP="00B75F25">
            <w:pPr>
              <w:pStyle w:val="HTMLPreformatted"/>
              <w:rPr>
                <w:ins w:id="2840" w:author="Guy, Rachel" w:date="2022-04-13T23:14:00Z"/>
                <w:rFonts w:ascii="Garamond" w:hAnsi="Garamond"/>
                <w:bCs/>
                <w:sz w:val="22"/>
                <w:szCs w:val="22"/>
              </w:rPr>
            </w:pPr>
            <w:ins w:id="2841" w:author="Guy, Rachel" w:date="2022-04-13T23:14:00Z">
              <w:r w:rsidRPr="00B75F25">
                <w:rPr>
                  <w:rFonts w:ascii="Garamond" w:hAnsi="Garamond"/>
                  <w:bCs/>
                  <w:sz w:val="22"/>
                  <w:szCs w:val="22"/>
                </w:rPr>
                <w:t>0.032(0.038)</w:t>
              </w:r>
            </w:ins>
          </w:p>
        </w:tc>
      </w:tr>
      <w:tr w:rsidR="00B75F25" w:rsidRPr="00B75F25" w14:paraId="26DA29EF" w14:textId="77777777" w:rsidTr="00B75F25">
        <w:trPr>
          <w:trHeight w:val="290"/>
          <w:ins w:id="2842" w:author="Guy, Rachel" w:date="2022-04-13T23:14:00Z"/>
          <w:trPrChange w:id="2843" w:author="Guy, Rachel" w:date="2022-04-13T23:14:00Z">
            <w:trPr>
              <w:trHeight w:val="290"/>
            </w:trPr>
          </w:trPrChange>
        </w:trPr>
        <w:tc>
          <w:tcPr>
            <w:tcW w:w="1218" w:type="dxa"/>
            <w:noWrap/>
            <w:hideMark/>
            <w:tcPrChange w:id="2844" w:author="Guy, Rachel" w:date="2022-04-13T23:14:00Z">
              <w:tcPr>
                <w:tcW w:w="1229" w:type="dxa"/>
                <w:noWrap/>
                <w:hideMark/>
              </w:tcPr>
            </w:tcPrChange>
          </w:tcPr>
          <w:p w14:paraId="43132605" w14:textId="77777777" w:rsidR="00B75F25" w:rsidRPr="00B75F25" w:rsidRDefault="00B75F25" w:rsidP="00B75F25">
            <w:pPr>
              <w:pStyle w:val="HTMLPreformatted"/>
              <w:rPr>
                <w:ins w:id="2845" w:author="Guy, Rachel" w:date="2022-04-13T23:14:00Z"/>
                <w:rFonts w:ascii="Garamond" w:hAnsi="Garamond"/>
                <w:bCs/>
                <w:sz w:val="22"/>
                <w:szCs w:val="22"/>
              </w:rPr>
            </w:pPr>
            <w:ins w:id="2846" w:author="Guy, Rachel" w:date="2022-04-13T23:14:00Z">
              <w:r w:rsidRPr="00B75F25">
                <w:rPr>
                  <w:rFonts w:ascii="Garamond" w:hAnsi="Garamond"/>
                  <w:bCs/>
                  <w:sz w:val="22"/>
                  <w:szCs w:val="22"/>
                </w:rPr>
                <w:t>6/11/2021</w:t>
              </w:r>
            </w:ins>
          </w:p>
        </w:tc>
        <w:tc>
          <w:tcPr>
            <w:tcW w:w="1156" w:type="dxa"/>
            <w:noWrap/>
            <w:hideMark/>
            <w:tcPrChange w:id="2847" w:author="Guy, Rachel" w:date="2022-04-13T23:14:00Z">
              <w:tcPr>
                <w:tcW w:w="1196" w:type="dxa"/>
                <w:noWrap/>
                <w:hideMark/>
              </w:tcPr>
            </w:tcPrChange>
          </w:tcPr>
          <w:p w14:paraId="50A665DB" w14:textId="77777777" w:rsidR="00B75F25" w:rsidRPr="00B75F25" w:rsidRDefault="00B75F25" w:rsidP="00B75F25">
            <w:pPr>
              <w:pStyle w:val="HTMLPreformatted"/>
              <w:rPr>
                <w:ins w:id="2848" w:author="Guy, Rachel" w:date="2022-04-13T23:14:00Z"/>
                <w:rFonts w:ascii="Garamond" w:hAnsi="Garamond"/>
                <w:bCs/>
                <w:sz w:val="22"/>
                <w:szCs w:val="22"/>
              </w:rPr>
            </w:pPr>
            <w:ins w:id="2849" w:author="Guy, Rachel" w:date="2022-04-13T23:14:00Z">
              <w:r w:rsidRPr="00B75F25">
                <w:rPr>
                  <w:rFonts w:ascii="Garamond" w:hAnsi="Garamond"/>
                  <w:bCs/>
                  <w:sz w:val="22"/>
                  <w:szCs w:val="22"/>
                </w:rPr>
                <w:t>Catherine</w:t>
              </w:r>
            </w:ins>
          </w:p>
        </w:tc>
        <w:tc>
          <w:tcPr>
            <w:tcW w:w="1401" w:type="dxa"/>
            <w:noWrap/>
            <w:hideMark/>
            <w:tcPrChange w:id="2850" w:author="Guy, Rachel" w:date="2022-04-13T23:14:00Z">
              <w:tcPr>
                <w:tcW w:w="1131" w:type="dxa"/>
                <w:noWrap/>
                <w:hideMark/>
              </w:tcPr>
            </w:tcPrChange>
          </w:tcPr>
          <w:p w14:paraId="1A9E6CCF" w14:textId="77777777" w:rsidR="00B75F25" w:rsidRPr="00B75F25" w:rsidRDefault="00B75F25" w:rsidP="00B75F25">
            <w:pPr>
              <w:pStyle w:val="HTMLPreformatted"/>
              <w:rPr>
                <w:ins w:id="2851" w:author="Guy, Rachel" w:date="2022-04-13T23:14:00Z"/>
                <w:rFonts w:ascii="Garamond" w:hAnsi="Garamond"/>
                <w:bCs/>
                <w:sz w:val="22"/>
                <w:szCs w:val="22"/>
              </w:rPr>
            </w:pPr>
            <w:ins w:id="2852" w:author="Guy, Rachel" w:date="2022-04-13T23:14:00Z">
              <w:r w:rsidRPr="00B75F25">
                <w:rPr>
                  <w:rFonts w:ascii="Garamond" w:hAnsi="Garamond"/>
                  <w:bCs/>
                  <w:sz w:val="22"/>
                  <w:szCs w:val="22"/>
                </w:rPr>
                <w:t>50.85(50.0)</w:t>
              </w:r>
            </w:ins>
          </w:p>
        </w:tc>
        <w:tc>
          <w:tcPr>
            <w:tcW w:w="1086" w:type="dxa"/>
            <w:noWrap/>
            <w:hideMark/>
            <w:tcPrChange w:id="2853" w:author="Guy, Rachel" w:date="2022-04-13T23:14:00Z">
              <w:tcPr>
                <w:tcW w:w="1007" w:type="dxa"/>
                <w:noWrap/>
                <w:hideMark/>
              </w:tcPr>
            </w:tcPrChange>
          </w:tcPr>
          <w:p w14:paraId="4AC10A67" w14:textId="77777777" w:rsidR="00B75F25" w:rsidRPr="00B75F25" w:rsidRDefault="00B75F25" w:rsidP="00B75F25">
            <w:pPr>
              <w:pStyle w:val="HTMLPreformatted"/>
              <w:rPr>
                <w:ins w:id="2854" w:author="Guy, Rachel" w:date="2022-04-13T23:14:00Z"/>
                <w:rFonts w:ascii="Garamond" w:hAnsi="Garamond"/>
                <w:bCs/>
                <w:sz w:val="22"/>
                <w:szCs w:val="22"/>
              </w:rPr>
            </w:pPr>
            <w:ins w:id="2855" w:author="Guy, Rachel" w:date="2022-04-13T23:14:00Z">
              <w:r w:rsidRPr="00B75F25">
                <w:rPr>
                  <w:rFonts w:ascii="Garamond" w:hAnsi="Garamond"/>
                  <w:bCs/>
                  <w:sz w:val="22"/>
                  <w:szCs w:val="22"/>
                </w:rPr>
                <w:t>99.9</w:t>
              </w:r>
            </w:ins>
          </w:p>
        </w:tc>
        <w:tc>
          <w:tcPr>
            <w:tcW w:w="837" w:type="dxa"/>
            <w:noWrap/>
            <w:hideMark/>
            <w:tcPrChange w:id="2856" w:author="Guy, Rachel" w:date="2022-04-13T23:14:00Z">
              <w:tcPr>
                <w:tcW w:w="864" w:type="dxa"/>
                <w:noWrap/>
                <w:hideMark/>
              </w:tcPr>
            </w:tcPrChange>
          </w:tcPr>
          <w:p w14:paraId="6AB8FD03" w14:textId="77777777" w:rsidR="00B75F25" w:rsidRPr="00B75F25" w:rsidRDefault="00B75F25" w:rsidP="00B75F25">
            <w:pPr>
              <w:pStyle w:val="HTMLPreformatted"/>
              <w:rPr>
                <w:ins w:id="2857" w:author="Guy, Rachel" w:date="2022-04-13T23:14:00Z"/>
                <w:rFonts w:ascii="Garamond" w:hAnsi="Garamond"/>
                <w:bCs/>
                <w:sz w:val="22"/>
                <w:szCs w:val="22"/>
              </w:rPr>
            </w:pPr>
            <w:ins w:id="2858" w:author="Guy, Rachel" w:date="2022-04-13T23:14:00Z">
              <w:r w:rsidRPr="00B75F25">
                <w:rPr>
                  <w:rFonts w:ascii="Garamond" w:hAnsi="Garamond"/>
                  <w:bCs/>
                  <w:sz w:val="22"/>
                  <w:szCs w:val="22"/>
                </w:rPr>
                <w:t>7.15</w:t>
              </w:r>
            </w:ins>
          </w:p>
        </w:tc>
        <w:tc>
          <w:tcPr>
            <w:tcW w:w="837" w:type="dxa"/>
            <w:noWrap/>
            <w:hideMark/>
            <w:tcPrChange w:id="2859" w:author="Guy, Rachel" w:date="2022-04-13T23:14:00Z">
              <w:tcPr>
                <w:tcW w:w="864" w:type="dxa"/>
                <w:noWrap/>
                <w:hideMark/>
              </w:tcPr>
            </w:tcPrChange>
          </w:tcPr>
          <w:p w14:paraId="55CF55FF" w14:textId="77777777" w:rsidR="00B75F25" w:rsidRPr="00B75F25" w:rsidRDefault="00B75F25" w:rsidP="00B75F25">
            <w:pPr>
              <w:pStyle w:val="HTMLPreformatted"/>
              <w:rPr>
                <w:ins w:id="2860" w:author="Guy, Rachel" w:date="2022-04-13T23:14:00Z"/>
                <w:rFonts w:ascii="Garamond" w:hAnsi="Garamond"/>
                <w:bCs/>
                <w:sz w:val="22"/>
                <w:szCs w:val="22"/>
              </w:rPr>
            </w:pPr>
            <w:ins w:id="2861" w:author="Guy, Rachel" w:date="2022-04-13T23:14:00Z">
              <w:r w:rsidRPr="00B75F25">
                <w:rPr>
                  <w:rFonts w:ascii="Garamond" w:hAnsi="Garamond"/>
                  <w:bCs/>
                  <w:sz w:val="22"/>
                  <w:szCs w:val="22"/>
                </w:rPr>
                <w:t>10.15</w:t>
              </w:r>
            </w:ins>
          </w:p>
        </w:tc>
        <w:tc>
          <w:tcPr>
            <w:tcW w:w="926" w:type="dxa"/>
            <w:noWrap/>
            <w:hideMark/>
            <w:tcPrChange w:id="2862" w:author="Guy, Rachel" w:date="2022-04-13T23:14:00Z">
              <w:tcPr>
                <w:tcW w:w="864" w:type="dxa"/>
                <w:noWrap/>
                <w:hideMark/>
              </w:tcPr>
            </w:tcPrChange>
          </w:tcPr>
          <w:p w14:paraId="0E2305C9" w14:textId="77777777" w:rsidR="00B75F25" w:rsidRPr="00B75F25" w:rsidRDefault="00B75F25" w:rsidP="00B75F25">
            <w:pPr>
              <w:pStyle w:val="HTMLPreformatted"/>
              <w:rPr>
                <w:ins w:id="2863" w:author="Guy, Rachel" w:date="2022-04-13T23:14:00Z"/>
                <w:rFonts w:ascii="Garamond" w:hAnsi="Garamond"/>
                <w:bCs/>
                <w:sz w:val="22"/>
                <w:szCs w:val="22"/>
              </w:rPr>
            </w:pPr>
            <w:ins w:id="2864" w:author="Guy, Rachel" w:date="2022-04-13T23:14:00Z">
              <w:r w:rsidRPr="00B75F25">
                <w:rPr>
                  <w:rFonts w:ascii="Garamond" w:hAnsi="Garamond"/>
                  <w:bCs/>
                  <w:sz w:val="22"/>
                  <w:szCs w:val="22"/>
                </w:rPr>
                <w:t>-2.5(0.0)</w:t>
              </w:r>
            </w:ins>
          </w:p>
        </w:tc>
        <w:tc>
          <w:tcPr>
            <w:tcW w:w="1420" w:type="dxa"/>
            <w:noWrap/>
            <w:hideMark/>
            <w:tcPrChange w:id="2865" w:author="Guy, Rachel" w:date="2022-04-13T23:14:00Z">
              <w:tcPr>
                <w:tcW w:w="1310" w:type="dxa"/>
                <w:noWrap/>
                <w:hideMark/>
              </w:tcPr>
            </w:tcPrChange>
          </w:tcPr>
          <w:p w14:paraId="70A1A3F1" w14:textId="77777777" w:rsidR="00B75F25" w:rsidRPr="00B75F25" w:rsidRDefault="00B75F25" w:rsidP="00B75F25">
            <w:pPr>
              <w:pStyle w:val="HTMLPreformatted"/>
              <w:rPr>
                <w:ins w:id="2866" w:author="Guy, Rachel" w:date="2022-04-13T23:14:00Z"/>
                <w:rFonts w:ascii="Garamond" w:hAnsi="Garamond"/>
                <w:bCs/>
                <w:sz w:val="22"/>
                <w:szCs w:val="22"/>
              </w:rPr>
            </w:pPr>
            <w:ins w:id="2867" w:author="Guy, Rachel" w:date="2022-04-13T23:14:00Z">
              <w:r w:rsidRPr="00B75F25">
                <w:rPr>
                  <w:rFonts w:ascii="Garamond" w:hAnsi="Garamond"/>
                  <w:bCs/>
                  <w:sz w:val="22"/>
                  <w:szCs w:val="22"/>
                </w:rPr>
                <w:t>126.42(124.0)</w:t>
              </w:r>
            </w:ins>
          </w:p>
        </w:tc>
        <w:tc>
          <w:tcPr>
            <w:tcW w:w="1223" w:type="dxa"/>
            <w:noWrap/>
            <w:hideMark/>
            <w:tcPrChange w:id="2868" w:author="Guy, Rachel" w:date="2022-04-13T23:14:00Z">
              <w:tcPr>
                <w:tcW w:w="1131" w:type="dxa"/>
                <w:noWrap/>
                <w:hideMark/>
              </w:tcPr>
            </w:tcPrChange>
          </w:tcPr>
          <w:p w14:paraId="041B5009" w14:textId="77777777" w:rsidR="00B75F25" w:rsidRPr="00B75F25" w:rsidRDefault="00B75F25" w:rsidP="00B75F25">
            <w:pPr>
              <w:pStyle w:val="HTMLPreformatted"/>
              <w:rPr>
                <w:ins w:id="2869" w:author="Guy, Rachel" w:date="2022-04-13T23:14:00Z"/>
                <w:rFonts w:ascii="Garamond" w:hAnsi="Garamond"/>
                <w:bCs/>
                <w:sz w:val="22"/>
                <w:szCs w:val="22"/>
              </w:rPr>
            </w:pPr>
            <w:ins w:id="2870" w:author="Guy, Rachel" w:date="2022-04-13T23:14:00Z">
              <w:r w:rsidRPr="00B75F25">
                <w:rPr>
                  <w:rFonts w:ascii="Garamond" w:hAnsi="Garamond"/>
                  <w:bCs/>
                  <w:sz w:val="22"/>
                  <w:szCs w:val="22"/>
                </w:rPr>
                <w:t>0.069(0.069)</w:t>
              </w:r>
            </w:ins>
          </w:p>
        </w:tc>
      </w:tr>
      <w:tr w:rsidR="00B75F25" w:rsidRPr="00B75F25" w14:paraId="63179341" w14:textId="77777777" w:rsidTr="00B75F25">
        <w:trPr>
          <w:trHeight w:val="290"/>
          <w:ins w:id="2871" w:author="Guy, Rachel" w:date="2022-04-13T23:14:00Z"/>
          <w:trPrChange w:id="2872" w:author="Guy, Rachel" w:date="2022-04-13T23:14:00Z">
            <w:trPr>
              <w:trHeight w:val="290"/>
            </w:trPr>
          </w:trPrChange>
        </w:trPr>
        <w:tc>
          <w:tcPr>
            <w:tcW w:w="1218" w:type="dxa"/>
            <w:noWrap/>
            <w:hideMark/>
            <w:tcPrChange w:id="2873" w:author="Guy, Rachel" w:date="2022-04-13T23:14:00Z">
              <w:tcPr>
                <w:tcW w:w="1229" w:type="dxa"/>
                <w:noWrap/>
                <w:hideMark/>
              </w:tcPr>
            </w:tcPrChange>
          </w:tcPr>
          <w:p w14:paraId="1A87864D" w14:textId="77777777" w:rsidR="00B75F25" w:rsidRPr="00B75F25" w:rsidRDefault="00B75F25" w:rsidP="00B75F25">
            <w:pPr>
              <w:pStyle w:val="HTMLPreformatted"/>
              <w:rPr>
                <w:ins w:id="2874" w:author="Guy, Rachel" w:date="2022-04-13T23:14:00Z"/>
                <w:rFonts w:ascii="Garamond" w:hAnsi="Garamond"/>
                <w:bCs/>
                <w:sz w:val="22"/>
                <w:szCs w:val="22"/>
              </w:rPr>
            </w:pPr>
            <w:ins w:id="2875" w:author="Guy, Rachel" w:date="2022-04-13T23:14:00Z">
              <w:r w:rsidRPr="00B75F25">
                <w:rPr>
                  <w:rFonts w:ascii="Garamond" w:hAnsi="Garamond"/>
                  <w:bCs/>
                  <w:sz w:val="22"/>
                  <w:szCs w:val="22"/>
                </w:rPr>
                <w:t>7/28/2021</w:t>
              </w:r>
            </w:ins>
          </w:p>
        </w:tc>
        <w:tc>
          <w:tcPr>
            <w:tcW w:w="1156" w:type="dxa"/>
            <w:noWrap/>
            <w:hideMark/>
            <w:tcPrChange w:id="2876" w:author="Guy, Rachel" w:date="2022-04-13T23:14:00Z">
              <w:tcPr>
                <w:tcW w:w="1196" w:type="dxa"/>
                <w:noWrap/>
                <w:hideMark/>
              </w:tcPr>
            </w:tcPrChange>
          </w:tcPr>
          <w:p w14:paraId="5C37EE98" w14:textId="77777777" w:rsidR="00B75F25" w:rsidRPr="00B75F25" w:rsidRDefault="00B75F25" w:rsidP="00B75F25">
            <w:pPr>
              <w:pStyle w:val="HTMLPreformatted"/>
              <w:rPr>
                <w:ins w:id="2877" w:author="Guy, Rachel" w:date="2022-04-13T23:14:00Z"/>
                <w:rFonts w:ascii="Garamond" w:hAnsi="Garamond"/>
                <w:bCs/>
                <w:sz w:val="22"/>
                <w:szCs w:val="22"/>
              </w:rPr>
            </w:pPr>
            <w:ins w:id="2878" w:author="Guy, Rachel" w:date="2022-04-13T23:14:00Z">
              <w:r w:rsidRPr="00B75F25">
                <w:rPr>
                  <w:rFonts w:ascii="Garamond" w:hAnsi="Garamond"/>
                  <w:bCs/>
                  <w:sz w:val="22"/>
                  <w:szCs w:val="22"/>
                </w:rPr>
                <w:t>Ossabaw</w:t>
              </w:r>
            </w:ins>
          </w:p>
        </w:tc>
        <w:tc>
          <w:tcPr>
            <w:tcW w:w="1401" w:type="dxa"/>
            <w:noWrap/>
            <w:hideMark/>
            <w:tcPrChange w:id="2879" w:author="Guy, Rachel" w:date="2022-04-13T23:14:00Z">
              <w:tcPr>
                <w:tcW w:w="1131" w:type="dxa"/>
                <w:noWrap/>
                <w:hideMark/>
              </w:tcPr>
            </w:tcPrChange>
          </w:tcPr>
          <w:p w14:paraId="68C92704" w14:textId="77777777" w:rsidR="00B75F25" w:rsidRPr="00B75F25" w:rsidRDefault="00B75F25" w:rsidP="00B75F25">
            <w:pPr>
              <w:pStyle w:val="HTMLPreformatted"/>
              <w:rPr>
                <w:ins w:id="2880" w:author="Guy, Rachel" w:date="2022-04-13T23:14:00Z"/>
                <w:rFonts w:ascii="Garamond" w:hAnsi="Garamond"/>
                <w:bCs/>
                <w:sz w:val="22"/>
                <w:szCs w:val="22"/>
              </w:rPr>
            </w:pPr>
            <w:ins w:id="2881" w:author="Guy, Rachel" w:date="2022-04-13T23:14:00Z">
              <w:r w:rsidRPr="00B75F25">
                <w:rPr>
                  <w:rFonts w:ascii="Garamond" w:hAnsi="Garamond"/>
                  <w:bCs/>
                  <w:sz w:val="22"/>
                  <w:szCs w:val="22"/>
                </w:rPr>
                <w:t>50.934(50.0)</w:t>
              </w:r>
            </w:ins>
          </w:p>
        </w:tc>
        <w:tc>
          <w:tcPr>
            <w:tcW w:w="1086" w:type="dxa"/>
            <w:noWrap/>
            <w:hideMark/>
            <w:tcPrChange w:id="2882" w:author="Guy, Rachel" w:date="2022-04-13T23:14:00Z">
              <w:tcPr>
                <w:tcW w:w="1007" w:type="dxa"/>
                <w:noWrap/>
                <w:hideMark/>
              </w:tcPr>
            </w:tcPrChange>
          </w:tcPr>
          <w:p w14:paraId="07EAB094" w14:textId="77777777" w:rsidR="00B75F25" w:rsidRPr="00B75F25" w:rsidRDefault="00B75F25" w:rsidP="00B75F25">
            <w:pPr>
              <w:pStyle w:val="HTMLPreformatted"/>
              <w:rPr>
                <w:ins w:id="2883" w:author="Guy, Rachel" w:date="2022-04-13T23:14:00Z"/>
                <w:rFonts w:ascii="Garamond" w:hAnsi="Garamond"/>
                <w:bCs/>
                <w:sz w:val="22"/>
                <w:szCs w:val="22"/>
              </w:rPr>
            </w:pPr>
            <w:ins w:id="2884" w:author="Guy, Rachel" w:date="2022-04-13T23:14:00Z">
              <w:r w:rsidRPr="00B75F25">
                <w:rPr>
                  <w:rFonts w:ascii="Garamond" w:hAnsi="Garamond"/>
                  <w:bCs/>
                  <w:sz w:val="22"/>
                  <w:szCs w:val="22"/>
                </w:rPr>
                <w:t>100.5</w:t>
              </w:r>
            </w:ins>
          </w:p>
        </w:tc>
        <w:tc>
          <w:tcPr>
            <w:tcW w:w="837" w:type="dxa"/>
            <w:noWrap/>
            <w:hideMark/>
            <w:tcPrChange w:id="2885" w:author="Guy, Rachel" w:date="2022-04-13T23:14:00Z">
              <w:tcPr>
                <w:tcW w:w="864" w:type="dxa"/>
                <w:noWrap/>
                <w:hideMark/>
              </w:tcPr>
            </w:tcPrChange>
          </w:tcPr>
          <w:p w14:paraId="5184D55D" w14:textId="77777777" w:rsidR="00B75F25" w:rsidRPr="00B75F25" w:rsidRDefault="00B75F25" w:rsidP="00B75F25">
            <w:pPr>
              <w:pStyle w:val="HTMLPreformatted"/>
              <w:rPr>
                <w:ins w:id="2886" w:author="Guy, Rachel" w:date="2022-04-13T23:14:00Z"/>
                <w:rFonts w:ascii="Garamond" w:hAnsi="Garamond"/>
                <w:bCs/>
                <w:sz w:val="22"/>
                <w:szCs w:val="22"/>
              </w:rPr>
            </w:pPr>
            <w:ins w:id="2887" w:author="Guy, Rachel" w:date="2022-04-13T23:14:00Z">
              <w:r w:rsidRPr="00B75F25">
                <w:rPr>
                  <w:rFonts w:ascii="Garamond" w:hAnsi="Garamond"/>
                  <w:bCs/>
                  <w:sz w:val="22"/>
                  <w:szCs w:val="22"/>
                </w:rPr>
                <w:t>7.3</w:t>
              </w:r>
            </w:ins>
          </w:p>
        </w:tc>
        <w:tc>
          <w:tcPr>
            <w:tcW w:w="837" w:type="dxa"/>
            <w:noWrap/>
            <w:hideMark/>
            <w:tcPrChange w:id="2888" w:author="Guy, Rachel" w:date="2022-04-13T23:14:00Z">
              <w:tcPr>
                <w:tcW w:w="864" w:type="dxa"/>
                <w:noWrap/>
                <w:hideMark/>
              </w:tcPr>
            </w:tcPrChange>
          </w:tcPr>
          <w:p w14:paraId="6FFA2214" w14:textId="77777777" w:rsidR="00B75F25" w:rsidRPr="00B75F25" w:rsidRDefault="00B75F25" w:rsidP="00B75F25">
            <w:pPr>
              <w:pStyle w:val="HTMLPreformatted"/>
              <w:rPr>
                <w:ins w:id="2889" w:author="Guy, Rachel" w:date="2022-04-13T23:14:00Z"/>
                <w:rFonts w:ascii="Garamond" w:hAnsi="Garamond"/>
                <w:bCs/>
                <w:sz w:val="22"/>
                <w:szCs w:val="22"/>
              </w:rPr>
            </w:pPr>
            <w:ins w:id="2890" w:author="Guy, Rachel" w:date="2022-04-13T23:14:00Z">
              <w:r w:rsidRPr="00B75F25">
                <w:rPr>
                  <w:rFonts w:ascii="Garamond" w:hAnsi="Garamond"/>
                  <w:bCs/>
                  <w:sz w:val="22"/>
                  <w:szCs w:val="22"/>
                </w:rPr>
                <w:t>10.2</w:t>
              </w:r>
            </w:ins>
          </w:p>
        </w:tc>
        <w:tc>
          <w:tcPr>
            <w:tcW w:w="926" w:type="dxa"/>
            <w:noWrap/>
            <w:hideMark/>
            <w:tcPrChange w:id="2891" w:author="Guy, Rachel" w:date="2022-04-13T23:14:00Z">
              <w:tcPr>
                <w:tcW w:w="864" w:type="dxa"/>
                <w:noWrap/>
                <w:hideMark/>
              </w:tcPr>
            </w:tcPrChange>
          </w:tcPr>
          <w:p w14:paraId="69FA5C8A" w14:textId="77777777" w:rsidR="00B75F25" w:rsidRPr="00B75F25" w:rsidRDefault="00B75F25" w:rsidP="00B75F25">
            <w:pPr>
              <w:pStyle w:val="HTMLPreformatted"/>
              <w:rPr>
                <w:ins w:id="2892" w:author="Guy, Rachel" w:date="2022-04-13T23:14:00Z"/>
                <w:rFonts w:ascii="Garamond" w:hAnsi="Garamond"/>
                <w:bCs/>
                <w:sz w:val="22"/>
                <w:szCs w:val="22"/>
              </w:rPr>
            </w:pPr>
            <w:ins w:id="2893" w:author="Guy, Rachel" w:date="2022-04-13T23:14:00Z">
              <w:r w:rsidRPr="00B75F25">
                <w:rPr>
                  <w:rFonts w:ascii="Garamond" w:hAnsi="Garamond"/>
                  <w:bCs/>
                  <w:sz w:val="22"/>
                  <w:szCs w:val="22"/>
                </w:rPr>
                <w:t>0.13(0.0)</w:t>
              </w:r>
            </w:ins>
          </w:p>
        </w:tc>
        <w:tc>
          <w:tcPr>
            <w:tcW w:w="1420" w:type="dxa"/>
            <w:noWrap/>
            <w:hideMark/>
            <w:tcPrChange w:id="2894" w:author="Guy, Rachel" w:date="2022-04-13T23:14:00Z">
              <w:tcPr>
                <w:tcW w:w="1310" w:type="dxa"/>
                <w:noWrap/>
                <w:hideMark/>
              </w:tcPr>
            </w:tcPrChange>
          </w:tcPr>
          <w:p w14:paraId="44BCFCF7" w14:textId="77777777" w:rsidR="00B75F25" w:rsidRPr="00B75F25" w:rsidRDefault="00B75F25" w:rsidP="00B75F25">
            <w:pPr>
              <w:pStyle w:val="HTMLPreformatted"/>
              <w:rPr>
                <w:ins w:id="2895" w:author="Guy, Rachel" w:date="2022-04-13T23:14:00Z"/>
                <w:rFonts w:ascii="Garamond" w:hAnsi="Garamond"/>
                <w:bCs/>
                <w:sz w:val="22"/>
                <w:szCs w:val="22"/>
              </w:rPr>
            </w:pPr>
            <w:ins w:id="2896" w:author="Guy, Rachel" w:date="2022-04-13T23:14:00Z">
              <w:r w:rsidRPr="00B75F25">
                <w:rPr>
                  <w:rFonts w:ascii="Garamond" w:hAnsi="Garamond"/>
                  <w:bCs/>
                  <w:sz w:val="22"/>
                  <w:szCs w:val="22"/>
                </w:rPr>
                <w:t>124.79(124.0)</w:t>
              </w:r>
            </w:ins>
          </w:p>
        </w:tc>
        <w:tc>
          <w:tcPr>
            <w:tcW w:w="1223" w:type="dxa"/>
            <w:noWrap/>
            <w:hideMark/>
            <w:tcPrChange w:id="2897" w:author="Guy, Rachel" w:date="2022-04-13T23:14:00Z">
              <w:tcPr>
                <w:tcW w:w="1131" w:type="dxa"/>
                <w:noWrap/>
                <w:hideMark/>
              </w:tcPr>
            </w:tcPrChange>
          </w:tcPr>
          <w:p w14:paraId="2141599D" w14:textId="77777777" w:rsidR="00B75F25" w:rsidRPr="00B75F25" w:rsidRDefault="00B75F25" w:rsidP="00B75F25">
            <w:pPr>
              <w:pStyle w:val="HTMLPreformatted"/>
              <w:rPr>
                <w:ins w:id="2898" w:author="Guy, Rachel" w:date="2022-04-13T23:14:00Z"/>
                <w:rFonts w:ascii="Garamond" w:hAnsi="Garamond"/>
                <w:bCs/>
                <w:sz w:val="22"/>
                <w:szCs w:val="22"/>
              </w:rPr>
            </w:pPr>
            <w:ins w:id="2899" w:author="Guy, Rachel" w:date="2022-04-13T23:14:00Z">
              <w:r w:rsidRPr="00B75F25">
                <w:rPr>
                  <w:rFonts w:ascii="Garamond" w:hAnsi="Garamond"/>
                  <w:bCs/>
                  <w:sz w:val="22"/>
                  <w:szCs w:val="22"/>
                </w:rPr>
                <w:t>0.089(0.089)</w:t>
              </w:r>
            </w:ins>
          </w:p>
        </w:tc>
      </w:tr>
      <w:tr w:rsidR="00B75F25" w:rsidRPr="00B75F25" w14:paraId="3DE2B6A8" w14:textId="77777777" w:rsidTr="00B75F25">
        <w:trPr>
          <w:trHeight w:val="290"/>
          <w:ins w:id="2900" w:author="Guy, Rachel" w:date="2022-04-13T23:14:00Z"/>
          <w:trPrChange w:id="2901" w:author="Guy, Rachel" w:date="2022-04-13T23:14:00Z">
            <w:trPr>
              <w:trHeight w:val="290"/>
            </w:trPr>
          </w:trPrChange>
        </w:trPr>
        <w:tc>
          <w:tcPr>
            <w:tcW w:w="1218" w:type="dxa"/>
            <w:noWrap/>
            <w:hideMark/>
            <w:tcPrChange w:id="2902" w:author="Guy, Rachel" w:date="2022-04-13T23:14:00Z">
              <w:tcPr>
                <w:tcW w:w="1229" w:type="dxa"/>
                <w:noWrap/>
                <w:hideMark/>
              </w:tcPr>
            </w:tcPrChange>
          </w:tcPr>
          <w:p w14:paraId="1A791FCC" w14:textId="77777777" w:rsidR="00B75F25" w:rsidRPr="00B75F25" w:rsidRDefault="00B75F25" w:rsidP="00B75F25">
            <w:pPr>
              <w:pStyle w:val="HTMLPreformatted"/>
              <w:rPr>
                <w:ins w:id="2903" w:author="Guy, Rachel" w:date="2022-04-13T23:14:00Z"/>
                <w:rFonts w:ascii="Garamond" w:hAnsi="Garamond"/>
                <w:bCs/>
                <w:sz w:val="22"/>
                <w:szCs w:val="22"/>
              </w:rPr>
            </w:pPr>
            <w:ins w:id="2904" w:author="Guy, Rachel" w:date="2022-04-13T23:14:00Z">
              <w:r w:rsidRPr="00B75F25">
                <w:rPr>
                  <w:rFonts w:ascii="Garamond" w:hAnsi="Garamond"/>
                  <w:bCs/>
                  <w:sz w:val="22"/>
                  <w:szCs w:val="22"/>
                </w:rPr>
                <w:t>8/31/2021</w:t>
              </w:r>
            </w:ins>
          </w:p>
        </w:tc>
        <w:tc>
          <w:tcPr>
            <w:tcW w:w="1156" w:type="dxa"/>
            <w:noWrap/>
            <w:hideMark/>
            <w:tcPrChange w:id="2905" w:author="Guy, Rachel" w:date="2022-04-13T23:14:00Z">
              <w:tcPr>
                <w:tcW w:w="1196" w:type="dxa"/>
                <w:noWrap/>
                <w:hideMark/>
              </w:tcPr>
            </w:tcPrChange>
          </w:tcPr>
          <w:p w14:paraId="33C5A043" w14:textId="77777777" w:rsidR="00B75F25" w:rsidRPr="00B75F25" w:rsidRDefault="00B75F25" w:rsidP="00B75F25">
            <w:pPr>
              <w:pStyle w:val="HTMLPreformatted"/>
              <w:rPr>
                <w:ins w:id="2906" w:author="Guy, Rachel" w:date="2022-04-13T23:14:00Z"/>
                <w:rFonts w:ascii="Garamond" w:hAnsi="Garamond"/>
                <w:bCs/>
                <w:sz w:val="22"/>
                <w:szCs w:val="22"/>
              </w:rPr>
            </w:pPr>
            <w:ins w:id="2907" w:author="Guy, Rachel" w:date="2022-04-13T23:14:00Z">
              <w:r w:rsidRPr="00B75F25">
                <w:rPr>
                  <w:rFonts w:ascii="Garamond" w:hAnsi="Garamond"/>
                  <w:bCs/>
                  <w:sz w:val="22"/>
                  <w:szCs w:val="22"/>
                </w:rPr>
                <w:t>Blackbeard</w:t>
              </w:r>
            </w:ins>
          </w:p>
        </w:tc>
        <w:tc>
          <w:tcPr>
            <w:tcW w:w="1401" w:type="dxa"/>
            <w:noWrap/>
            <w:hideMark/>
            <w:tcPrChange w:id="2908" w:author="Guy, Rachel" w:date="2022-04-13T23:14:00Z">
              <w:tcPr>
                <w:tcW w:w="1131" w:type="dxa"/>
                <w:noWrap/>
                <w:hideMark/>
              </w:tcPr>
            </w:tcPrChange>
          </w:tcPr>
          <w:p w14:paraId="3FA20B4C" w14:textId="77777777" w:rsidR="00B75F25" w:rsidRPr="00B75F25" w:rsidRDefault="00B75F25" w:rsidP="00B75F25">
            <w:pPr>
              <w:pStyle w:val="HTMLPreformatted"/>
              <w:rPr>
                <w:ins w:id="2909" w:author="Guy, Rachel" w:date="2022-04-13T23:14:00Z"/>
                <w:rFonts w:ascii="Garamond" w:hAnsi="Garamond"/>
                <w:bCs/>
                <w:sz w:val="22"/>
                <w:szCs w:val="22"/>
              </w:rPr>
            </w:pPr>
            <w:ins w:id="2910" w:author="Guy, Rachel" w:date="2022-04-13T23:14:00Z">
              <w:r w:rsidRPr="00B75F25">
                <w:rPr>
                  <w:rFonts w:ascii="Garamond" w:hAnsi="Garamond"/>
                  <w:bCs/>
                  <w:sz w:val="22"/>
                  <w:szCs w:val="22"/>
                </w:rPr>
                <w:t>51.1(50.0)</w:t>
              </w:r>
            </w:ins>
          </w:p>
        </w:tc>
        <w:tc>
          <w:tcPr>
            <w:tcW w:w="1086" w:type="dxa"/>
            <w:noWrap/>
            <w:hideMark/>
            <w:tcPrChange w:id="2911" w:author="Guy, Rachel" w:date="2022-04-13T23:14:00Z">
              <w:tcPr>
                <w:tcW w:w="1007" w:type="dxa"/>
                <w:noWrap/>
                <w:hideMark/>
              </w:tcPr>
            </w:tcPrChange>
          </w:tcPr>
          <w:p w14:paraId="46983E19" w14:textId="77777777" w:rsidR="00B75F25" w:rsidRPr="00B75F25" w:rsidRDefault="00B75F25" w:rsidP="00B75F25">
            <w:pPr>
              <w:pStyle w:val="HTMLPreformatted"/>
              <w:rPr>
                <w:ins w:id="2912" w:author="Guy, Rachel" w:date="2022-04-13T23:14:00Z"/>
                <w:rFonts w:ascii="Garamond" w:hAnsi="Garamond"/>
                <w:bCs/>
                <w:sz w:val="22"/>
                <w:szCs w:val="22"/>
              </w:rPr>
            </w:pPr>
            <w:ins w:id="2913" w:author="Guy, Rachel" w:date="2022-04-13T23:14:00Z">
              <w:r w:rsidRPr="00B75F25">
                <w:rPr>
                  <w:rFonts w:ascii="Garamond" w:hAnsi="Garamond"/>
                  <w:bCs/>
                  <w:sz w:val="22"/>
                  <w:szCs w:val="22"/>
                </w:rPr>
                <w:t>101.57</w:t>
              </w:r>
            </w:ins>
          </w:p>
        </w:tc>
        <w:tc>
          <w:tcPr>
            <w:tcW w:w="837" w:type="dxa"/>
            <w:noWrap/>
            <w:hideMark/>
            <w:tcPrChange w:id="2914" w:author="Guy, Rachel" w:date="2022-04-13T23:14:00Z">
              <w:tcPr>
                <w:tcW w:w="864" w:type="dxa"/>
                <w:noWrap/>
                <w:hideMark/>
              </w:tcPr>
            </w:tcPrChange>
          </w:tcPr>
          <w:p w14:paraId="5993169A" w14:textId="77777777" w:rsidR="00B75F25" w:rsidRPr="00B75F25" w:rsidRDefault="00B75F25" w:rsidP="00B75F25">
            <w:pPr>
              <w:pStyle w:val="HTMLPreformatted"/>
              <w:rPr>
                <w:ins w:id="2915" w:author="Guy, Rachel" w:date="2022-04-13T23:14:00Z"/>
                <w:rFonts w:ascii="Garamond" w:hAnsi="Garamond"/>
                <w:bCs/>
                <w:sz w:val="22"/>
                <w:szCs w:val="22"/>
              </w:rPr>
            </w:pPr>
            <w:ins w:id="2916" w:author="Guy, Rachel" w:date="2022-04-13T23:14:00Z">
              <w:r w:rsidRPr="00B75F25">
                <w:rPr>
                  <w:rFonts w:ascii="Garamond" w:hAnsi="Garamond"/>
                  <w:bCs/>
                  <w:sz w:val="22"/>
                  <w:szCs w:val="22"/>
                </w:rPr>
                <w:t>7.12</w:t>
              </w:r>
            </w:ins>
          </w:p>
        </w:tc>
        <w:tc>
          <w:tcPr>
            <w:tcW w:w="837" w:type="dxa"/>
            <w:noWrap/>
            <w:hideMark/>
            <w:tcPrChange w:id="2917" w:author="Guy, Rachel" w:date="2022-04-13T23:14:00Z">
              <w:tcPr>
                <w:tcW w:w="864" w:type="dxa"/>
                <w:noWrap/>
                <w:hideMark/>
              </w:tcPr>
            </w:tcPrChange>
          </w:tcPr>
          <w:p w14:paraId="7AD703C2" w14:textId="77777777" w:rsidR="00B75F25" w:rsidRPr="00B75F25" w:rsidRDefault="00B75F25" w:rsidP="00B75F25">
            <w:pPr>
              <w:pStyle w:val="HTMLPreformatted"/>
              <w:rPr>
                <w:ins w:id="2918" w:author="Guy, Rachel" w:date="2022-04-13T23:14:00Z"/>
                <w:rFonts w:ascii="Garamond" w:hAnsi="Garamond"/>
                <w:bCs/>
                <w:sz w:val="22"/>
                <w:szCs w:val="22"/>
              </w:rPr>
            </w:pPr>
            <w:ins w:id="2919" w:author="Guy, Rachel" w:date="2022-04-13T23:14:00Z">
              <w:r w:rsidRPr="00B75F25">
                <w:rPr>
                  <w:rFonts w:ascii="Garamond" w:hAnsi="Garamond"/>
                  <w:bCs/>
                  <w:sz w:val="22"/>
                  <w:szCs w:val="22"/>
                </w:rPr>
                <w:t>10.06</w:t>
              </w:r>
            </w:ins>
          </w:p>
        </w:tc>
        <w:tc>
          <w:tcPr>
            <w:tcW w:w="926" w:type="dxa"/>
            <w:noWrap/>
            <w:hideMark/>
            <w:tcPrChange w:id="2920" w:author="Guy, Rachel" w:date="2022-04-13T23:14:00Z">
              <w:tcPr>
                <w:tcW w:w="864" w:type="dxa"/>
                <w:noWrap/>
                <w:hideMark/>
              </w:tcPr>
            </w:tcPrChange>
          </w:tcPr>
          <w:p w14:paraId="25B8264F" w14:textId="77777777" w:rsidR="00B75F25" w:rsidRPr="00B75F25" w:rsidRDefault="00B75F25" w:rsidP="00B75F25">
            <w:pPr>
              <w:pStyle w:val="HTMLPreformatted"/>
              <w:rPr>
                <w:ins w:id="2921" w:author="Guy, Rachel" w:date="2022-04-13T23:14:00Z"/>
                <w:rFonts w:ascii="Garamond" w:hAnsi="Garamond"/>
                <w:bCs/>
                <w:sz w:val="22"/>
                <w:szCs w:val="22"/>
              </w:rPr>
            </w:pPr>
            <w:ins w:id="2922" w:author="Guy, Rachel" w:date="2022-04-13T23:14:00Z">
              <w:r w:rsidRPr="00B75F25">
                <w:rPr>
                  <w:rFonts w:ascii="Garamond" w:hAnsi="Garamond"/>
                  <w:bCs/>
                  <w:sz w:val="22"/>
                  <w:szCs w:val="22"/>
                </w:rPr>
                <w:t>7.71(0.0)</w:t>
              </w:r>
            </w:ins>
          </w:p>
        </w:tc>
        <w:tc>
          <w:tcPr>
            <w:tcW w:w="1420" w:type="dxa"/>
            <w:noWrap/>
            <w:hideMark/>
            <w:tcPrChange w:id="2923" w:author="Guy, Rachel" w:date="2022-04-13T23:14:00Z">
              <w:tcPr>
                <w:tcW w:w="1310" w:type="dxa"/>
                <w:noWrap/>
                <w:hideMark/>
              </w:tcPr>
            </w:tcPrChange>
          </w:tcPr>
          <w:p w14:paraId="24A26FDB" w14:textId="77777777" w:rsidR="00B75F25" w:rsidRPr="00B75F25" w:rsidRDefault="00B75F25" w:rsidP="00B75F25">
            <w:pPr>
              <w:pStyle w:val="HTMLPreformatted"/>
              <w:rPr>
                <w:ins w:id="2924" w:author="Guy, Rachel" w:date="2022-04-13T23:14:00Z"/>
                <w:rFonts w:ascii="Garamond" w:hAnsi="Garamond"/>
                <w:bCs/>
                <w:sz w:val="22"/>
                <w:szCs w:val="22"/>
              </w:rPr>
            </w:pPr>
            <w:ins w:id="2925" w:author="Guy, Rachel" w:date="2022-04-13T23:14:00Z">
              <w:r w:rsidRPr="00B75F25">
                <w:rPr>
                  <w:rFonts w:ascii="Garamond" w:hAnsi="Garamond"/>
                  <w:bCs/>
                  <w:sz w:val="22"/>
                  <w:szCs w:val="22"/>
                </w:rPr>
                <w:t>100.04(124.0)</w:t>
              </w:r>
            </w:ins>
          </w:p>
        </w:tc>
        <w:tc>
          <w:tcPr>
            <w:tcW w:w="1223" w:type="dxa"/>
            <w:noWrap/>
            <w:hideMark/>
            <w:tcPrChange w:id="2926" w:author="Guy, Rachel" w:date="2022-04-13T23:14:00Z">
              <w:tcPr>
                <w:tcW w:w="1131" w:type="dxa"/>
                <w:noWrap/>
                <w:hideMark/>
              </w:tcPr>
            </w:tcPrChange>
          </w:tcPr>
          <w:p w14:paraId="06A9DF28" w14:textId="77777777" w:rsidR="00B75F25" w:rsidRPr="00B75F25" w:rsidRDefault="00B75F25" w:rsidP="00B75F25">
            <w:pPr>
              <w:pStyle w:val="HTMLPreformatted"/>
              <w:rPr>
                <w:ins w:id="2927" w:author="Guy, Rachel" w:date="2022-04-13T23:14:00Z"/>
                <w:rFonts w:ascii="Garamond" w:hAnsi="Garamond"/>
                <w:bCs/>
                <w:sz w:val="22"/>
                <w:szCs w:val="22"/>
              </w:rPr>
            </w:pPr>
            <w:ins w:id="2928" w:author="Guy, Rachel" w:date="2022-04-13T23:14:00Z">
              <w:r w:rsidRPr="00B75F25">
                <w:rPr>
                  <w:rFonts w:ascii="Garamond" w:hAnsi="Garamond"/>
                  <w:bCs/>
                  <w:sz w:val="22"/>
                  <w:szCs w:val="22"/>
                </w:rPr>
                <w:t>0.092(0.075)</w:t>
              </w:r>
            </w:ins>
          </w:p>
        </w:tc>
      </w:tr>
      <w:tr w:rsidR="00B75F25" w:rsidRPr="00B75F25" w14:paraId="360A14CB" w14:textId="77777777" w:rsidTr="00B75F25">
        <w:trPr>
          <w:trHeight w:val="290"/>
          <w:ins w:id="2929" w:author="Guy, Rachel" w:date="2022-04-13T23:14:00Z"/>
          <w:trPrChange w:id="2930" w:author="Guy, Rachel" w:date="2022-04-13T23:14:00Z">
            <w:trPr>
              <w:trHeight w:val="290"/>
            </w:trPr>
          </w:trPrChange>
        </w:trPr>
        <w:tc>
          <w:tcPr>
            <w:tcW w:w="1218" w:type="dxa"/>
            <w:noWrap/>
            <w:hideMark/>
            <w:tcPrChange w:id="2931" w:author="Guy, Rachel" w:date="2022-04-13T23:14:00Z">
              <w:tcPr>
                <w:tcW w:w="1229" w:type="dxa"/>
                <w:noWrap/>
                <w:hideMark/>
              </w:tcPr>
            </w:tcPrChange>
          </w:tcPr>
          <w:p w14:paraId="3D861C8E" w14:textId="77777777" w:rsidR="00B75F25" w:rsidRPr="00B75F25" w:rsidRDefault="00B75F25" w:rsidP="00B75F25">
            <w:pPr>
              <w:pStyle w:val="HTMLPreformatted"/>
              <w:rPr>
                <w:ins w:id="2932" w:author="Guy, Rachel" w:date="2022-04-13T23:14:00Z"/>
                <w:rFonts w:ascii="Garamond" w:hAnsi="Garamond"/>
                <w:bCs/>
                <w:sz w:val="22"/>
                <w:szCs w:val="22"/>
              </w:rPr>
            </w:pPr>
            <w:ins w:id="2933" w:author="Guy, Rachel" w:date="2022-04-13T23:14:00Z">
              <w:r w:rsidRPr="00B75F25">
                <w:rPr>
                  <w:rFonts w:ascii="Garamond" w:hAnsi="Garamond"/>
                  <w:bCs/>
                  <w:sz w:val="22"/>
                  <w:szCs w:val="22"/>
                </w:rPr>
                <w:t>10/6/2021</w:t>
              </w:r>
            </w:ins>
          </w:p>
        </w:tc>
        <w:tc>
          <w:tcPr>
            <w:tcW w:w="1156" w:type="dxa"/>
            <w:noWrap/>
            <w:hideMark/>
            <w:tcPrChange w:id="2934" w:author="Guy, Rachel" w:date="2022-04-13T23:14:00Z">
              <w:tcPr>
                <w:tcW w:w="1196" w:type="dxa"/>
                <w:noWrap/>
                <w:hideMark/>
              </w:tcPr>
            </w:tcPrChange>
          </w:tcPr>
          <w:p w14:paraId="5D023F0A" w14:textId="77777777" w:rsidR="00B75F25" w:rsidRPr="00B75F25" w:rsidRDefault="00B75F25" w:rsidP="00B75F25">
            <w:pPr>
              <w:pStyle w:val="HTMLPreformatted"/>
              <w:rPr>
                <w:ins w:id="2935" w:author="Guy, Rachel" w:date="2022-04-13T23:14:00Z"/>
                <w:rFonts w:ascii="Garamond" w:hAnsi="Garamond"/>
                <w:bCs/>
                <w:sz w:val="22"/>
                <w:szCs w:val="22"/>
              </w:rPr>
            </w:pPr>
            <w:ins w:id="2936" w:author="Guy, Rachel" w:date="2022-04-13T23:14:00Z">
              <w:r w:rsidRPr="00B75F25">
                <w:rPr>
                  <w:rFonts w:ascii="Garamond" w:hAnsi="Garamond"/>
                  <w:bCs/>
                  <w:sz w:val="22"/>
                  <w:szCs w:val="22"/>
                </w:rPr>
                <w:t>Amelia</w:t>
              </w:r>
            </w:ins>
          </w:p>
        </w:tc>
        <w:tc>
          <w:tcPr>
            <w:tcW w:w="1401" w:type="dxa"/>
            <w:noWrap/>
            <w:hideMark/>
            <w:tcPrChange w:id="2937" w:author="Guy, Rachel" w:date="2022-04-13T23:14:00Z">
              <w:tcPr>
                <w:tcW w:w="1131" w:type="dxa"/>
                <w:noWrap/>
                <w:hideMark/>
              </w:tcPr>
            </w:tcPrChange>
          </w:tcPr>
          <w:p w14:paraId="3A39391A" w14:textId="77777777" w:rsidR="00B75F25" w:rsidRPr="00B75F25" w:rsidRDefault="00B75F25" w:rsidP="00B75F25">
            <w:pPr>
              <w:pStyle w:val="HTMLPreformatted"/>
              <w:rPr>
                <w:ins w:id="2938" w:author="Guy, Rachel" w:date="2022-04-13T23:14:00Z"/>
                <w:rFonts w:ascii="Garamond" w:hAnsi="Garamond"/>
                <w:bCs/>
                <w:sz w:val="22"/>
                <w:szCs w:val="22"/>
              </w:rPr>
            </w:pPr>
            <w:ins w:id="2939" w:author="Guy, Rachel" w:date="2022-04-13T23:14:00Z">
              <w:r w:rsidRPr="00B75F25">
                <w:rPr>
                  <w:rFonts w:ascii="Garamond" w:hAnsi="Garamond"/>
                  <w:bCs/>
                  <w:sz w:val="22"/>
                  <w:szCs w:val="22"/>
                </w:rPr>
                <w:t>49.33(50.0)</w:t>
              </w:r>
            </w:ins>
          </w:p>
        </w:tc>
        <w:tc>
          <w:tcPr>
            <w:tcW w:w="1086" w:type="dxa"/>
            <w:noWrap/>
            <w:hideMark/>
            <w:tcPrChange w:id="2940" w:author="Guy, Rachel" w:date="2022-04-13T23:14:00Z">
              <w:tcPr>
                <w:tcW w:w="1007" w:type="dxa"/>
                <w:noWrap/>
                <w:hideMark/>
              </w:tcPr>
            </w:tcPrChange>
          </w:tcPr>
          <w:p w14:paraId="40506573" w14:textId="77777777" w:rsidR="00B75F25" w:rsidRPr="00B75F25" w:rsidRDefault="00B75F25" w:rsidP="00B75F25">
            <w:pPr>
              <w:pStyle w:val="HTMLPreformatted"/>
              <w:rPr>
                <w:ins w:id="2941" w:author="Guy, Rachel" w:date="2022-04-13T23:14:00Z"/>
                <w:rFonts w:ascii="Garamond" w:hAnsi="Garamond"/>
                <w:bCs/>
                <w:sz w:val="22"/>
                <w:szCs w:val="22"/>
              </w:rPr>
            </w:pPr>
            <w:ins w:id="2942" w:author="Guy, Rachel" w:date="2022-04-13T23:14:00Z">
              <w:r w:rsidRPr="00B75F25">
                <w:rPr>
                  <w:rFonts w:ascii="Garamond" w:hAnsi="Garamond"/>
                  <w:bCs/>
                  <w:sz w:val="22"/>
                  <w:szCs w:val="22"/>
                </w:rPr>
                <w:t>105.3</w:t>
              </w:r>
            </w:ins>
          </w:p>
        </w:tc>
        <w:tc>
          <w:tcPr>
            <w:tcW w:w="837" w:type="dxa"/>
            <w:noWrap/>
            <w:hideMark/>
            <w:tcPrChange w:id="2943" w:author="Guy, Rachel" w:date="2022-04-13T23:14:00Z">
              <w:tcPr>
                <w:tcW w:w="864" w:type="dxa"/>
                <w:noWrap/>
                <w:hideMark/>
              </w:tcPr>
            </w:tcPrChange>
          </w:tcPr>
          <w:p w14:paraId="6750BFCC" w14:textId="77777777" w:rsidR="00B75F25" w:rsidRPr="00B75F25" w:rsidRDefault="00B75F25" w:rsidP="00B75F25">
            <w:pPr>
              <w:pStyle w:val="HTMLPreformatted"/>
              <w:rPr>
                <w:ins w:id="2944" w:author="Guy, Rachel" w:date="2022-04-13T23:14:00Z"/>
                <w:rFonts w:ascii="Garamond" w:hAnsi="Garamond"/>
                <w:bCs/>
                <w:sz w:val="22"/>
                <w:szCs w:val="22"/>
              </w:rPr>
            </w:pPr>
            <w:ins w:id="2945" w:author="Guy, Rachel" w:date="2022-04-13T23:14:00Z">
              <w:r w:rsidRPr="00B75F25">
                <w:rPr>
                  <w:rFonts w:ascii="Garamond" w:hAnsi="Garamond"/>
                  <w:bCs/>
                  <w:sz w:val="22"/>
                  <w:szCs w:val="22"/>
                </w:rPr>
                <w:t>7.17</w:t>
              </w:r>
            </w:ins>
          </w:p>
        </w:tc>
        <w:tc>
          <w:tcPr>
            <w:tcW w:w="837" w:type="dxa"/>
            <w:noWrap/>
            <w:hideMark/>
            <w:tcPrChange w:id="2946" w:author="Guy, Rachel" w:date="2022-04-13T23:14:00Z">
              <w:tcPr>
                <w:tcW w:w="864" w:type="dxa"/>
                <w:noWrap/>
                <w:hideMark/>
              </w:tcPr>
            </w:tcPrChange>
          </w:tcPr>
          <w:p w14:paraId="1FDAD8D7" w14:textId="77777777" w:rsidR="00B75F25" w:rsidRPr="00B75F25" w:rsidRDefault="00B75F25" w:rsidP="00B75F25">
            <w:pPr>
              <w:pStyle w:val="HTMLPreformatted"/>
              <w:rPr>
                <w:ins w:id="2947" w:author="Guy, Rachel" w:date="2022-04-13T23:14:00Z"/>
                <w:rFonts w:ascii="Garamond" w:hAnsi="Garamond"/>
                <w:bCs/>
                <w:sz w:val="22"/>
                <w:szCs w:val="22"/>
              </w:rPr>
            </w:pPr>
            <w:ins w:id="2948" w:author="Guy, Rachel" w:date="2022-04-13T23:14:00Z">
              <w:r w:rsidRPr="00B75F25">
                <w:rPr>
                  <w:rFonts w:ascii="Garamond" w:hAnsi="Garamond"/>
                  <w:bCs/>
                  <w:sz w:val="22"/>
                  <w:szCs w:val="22"/>
                </w:rPr>
                <w:t>10.21</w:t>
              </w:r>
            </w:ins>
          </w:p>
        </w:tc>
        <w:tc>
          <w:tcPr>
            <w:tcW w:w="926" w:type="dxa"/>
            <w:noWrap/>
            <w:hideMark/>
            <w:tcPrChange w:id="2949" w:author="Guy, Rachel" w:date="2022-04-13T23:14:00Z">
              <w:tcPr>
                <w:tcW w:w="864" w:type="dxa"/>
                <w:noWrap/>
                <w:hideMark/>
              </w:tcPr>
            </w:tcPrChange>
          </w:tcPr>
          <w:p w14:paraId="29BD80E1" w14:textId="77777777" w:rsidR="00B75F25" w:rsidRPr="00B75F25" w:rsidRDefault="00B75F25" w:rsidP="00B75F25">
            <w:pPr>
              <w:pStyle w:val="HTMLPreformatted"/>
              <w:rPr>
                <w:ins w:id="2950" w:author="Guy, Rachel" w:date="2022-04-13T23:14:00Z"/>
                <w:rFonts w:ascii="Garamond" w:hAnsi="Garamond"/>
                <w:bCs/>
                <w:sz w:val="22"/>
                <w:szCs w:val="22"/>
              </w:rPr>
            </w:pPr>
            <w:ins w:id="2951" w:author="Guy, Rachel" w:date="2022-04-13T23:14:00Z">
              <w:r w:rsidRPr="00B75F25">
                <w:rPr>
                  <w:rFonts w:ascii="Garamond" w:hAnsi="Garamond"/>
                  <w:bCs/>
                  <w:sz w:val="22"/>
                  <w:szCs w:val="22"/>
                </w:rPr>
                <w:t>-0.99(0.0)</w:t>
              </w:r>
            </w:ins>
          </w:p>
        </w:tc>
        <w:tc>
          <w:tcPr>
            <w:tcW w:w="1420" w:type="dxa"/>
            <w:noWrap/>
            <w:hideMark/>
            <w:tcPrChange w:id="2952" w:author="Guy, Rachel" w:date="2022-04-13T23:14:00Z">
              <w:tcPr>
                <w:tcW w:w="1310" w:type="dxa"/>
                <w:noWrap/>
                <w:hideMark/>
              </w:tcPr>
            </w:tcPrChange>
          </w:tcPr>
          <w:p w14:paraId="66060A3B" w14:textId="77777777" w:rsidR="00B75F25" w:rsidRPr="00B75F25" w:rsidRDefault="00B75F25" w:rsidP="00B75F25">
            <w:pPr>
              <w:pStyle w:val="HTMLPreformatted"/>
              <w:rPr>
                <w:ins w:id="2953" w:author="Guy, Rachel" w:date="2022-04-13T23:14:00Z"/>
                <w:rFonts w:ascii="Garamond" w:hAnsi="Garamond"/>
                <w:bCs/>
                <w:sz w:val="22"/>
                <w:szCs w:val="22"/>
              </w:rPr>
            </w:pPr>
            <w:ins w:id="2954" w:author="Guy, Rachel" w:date="2022-04-13T23:14:00Z">
              <w:r w:rsidRPr="00B75F25">
                <w:rPr>
                  <w:rFonts w:ascii="Garamond" w:hAnsi="Garamond"/>
                  <w:bCs/>
                  <w:sz w:val="22"/>
                  <w:szCs w:val="22"/>
                </w:rPr>
                <w:t>124.57(124.0)</w:t>
              </w:r>
            </w:ins>
          </w:p>
        </w:tc>
        <w:tc>
          <w:tcPr>
            <w:tcW w:w="1223" w:type="dxa"/>
            <w:noWrap/>
            <w:hideMark/>
            <w:tcPrChange w:id="2955" w:author="Guy, Rachel" w:date="2022-04-13T23:14:00Z">
              <w:tcPr>
                <w:tcW w:w="1131" w:type="dxa"/>
                <w:noWrap/>
                <w:hideMark/>
              </w:tcPr>
            </w:tcPrChange>
          </w:tcPr>
          <w:p w14:paraId="10C3791D" w14:textId="77777777" w:rsidR="00B75F25" w:rsidRPr="00B75F25" w:rsidRDefault="00B75F25" w:rsidP="00B75F25">
            <w:pPr>
              <w:pStyle w:val="HTMLPreformatted"/>
              <w:rPr>
                <w:ins w:id="2956" w:author="Guy, Rachel" w:date="2022-04-13T23:14:00Z"/>
                <w:rFonts w:ascii="Garamond" w:hAnsi="Garamond"/>
                <w:bCs/>
                <w:sz w:val="22"/>
                <w:szCs w:val="22"/>
              </w:rPr>
            </w:pPr>
            <w:ins w:id="2957" w:author="Guy, Rachel" w:date="2022-04-13T23:14:00Z">
              <w:r w:rsidRPr="00B75F25">
                <w:rPr>
                  <w:rFonts w:ascii="Garamond" w:hAnsi="Garamond"/>
                  <w:bCs/>
                  <w:sz w:val="22"/>
                  <w:szCs w:val="22"/>
                </w:rPr>
                <w:t>0.105(0.099)</w:t>
              </w:r>
            </w:ins>
          </w:p>
        </w:tc>
      </w:tr>
      <w:tr w:rsidR="00B75F25" w:rsidRPr="00B75F25" w14:paraId="316F57B1" w14:textId="77777777" w:rsidTr="00B75F25">
        <w:trPr>
          <w:trHeight w:val="290"/>
          <w:ins w:id="2958" w:author="Guy, Rachel" w:date="2022-04-13T23:14:00Z"/>
          <w:trPrChange w:id="2959" w:author="Guy, Rachel" w:date="2022-04-13T23:14:00Z">
            <w:trPr>
              <w:trHeight w:val="290"/>
            </w:trPr>
          </w:trPrChange>
        </w:trPr>
        <w:tc>
          <w:tcPr>
            <w:tcW w:w="1218" w:type="dxa"/>
            <w:noWrap/>
            <w:hideMark/>
            <w:tcPrChange w:id="2960" w:author="Guy, Rachel" w:date="2022-04-13T23:14:00Z">
              <w:tcPr>
                <w:tcW w:w="1229" w:type="dxa"/>
                <w:noWrap/>
                <w:hideMark/>
              </w:tcPr>
            </w:tcPrChange>
          </w:tcPr>
          <w:p w14:paraId="3BCC7F9F" w14:textId="77777777" w:rsidR="00B75F25" w:rsidRPr="00B75F25" w:rsidRDefault="00B75F25" w:rsidP="00B75F25">
            <w:pPr>
              <w:pStyle w:val="HTMLPreformatted"/>
              <w:rPr>
                <w:ins w:id="2961" w:author="Guy, Rachel" w:date="2022-04-13T23:14:00Z"/>
                <w:rFonts w:ascii="Garamond" w:hAnsi="Garamond"/>
                <w:bCs/>
                <w:sz w:val="22"/>
                <w:szCs w:val="22"/>
              </w:rPr>
            </w:pPr>
            <w:ins w:id="2962" w:author="Guy, Rachel" w:date="2022-04-13T23:14:00Z">
              <w:r w:rsidRPr="00B75F25">
                <w:rPr>
                  <w:rFonts w:ascii="Garamond" w:hAnsi="Garamond"/>
                  <w:bCs/>
                  <w:sz w:val="22"/>
                  <w:szCs w:val="22"/>
                </w:rPr>
                <w:t>10/29/2021</w:t>
              </w:r>
            </w:ins>
          </w:p>
        </w:tc>
        <w:tc>
          <w:tcPr>
            <w:tcW w:w="1156" w:type="dxa"/>
            <w:noWrap/>
            <w:hideMark/>
            <w:tcPrChange w:id="2963" w:author="Guy, Rachel" w:date="2022-04-13T23:14:00Z">
              <w:tcPr>
                <w:tcW w:w="1196" w:type="dxa"/>
                <w:noWrap/>
                <w:hideMark/>
              </w:tcPr>
            </w:tcPrChange>
          </w:tcPr>
          <w:p w14:paraId="2F48C25E" w14:textId="77777777" w:rsidR="00B75F25" w:rsidRPr="00B75F25" w:rsidRDefault="00B75F25" w:rsidP="00B75F25">
            <w:pPr>
              <w:pStyle w:val="HTMLPreformatted"/>
              <w:rPr>
                <w:ins w:id="2964" w:author="Guy, Rachel" w:date="2022-04-13T23:14:00Z"/>
                <w:rFonts w:ascii="Garamond" w:hAnsi="Garamond"/>
                <w:bCs/>
                <w:sz w:val="22"/>
                <w:szCs w:val="22"/>
              </w:rPr>
            </w:pPr>
            <w:proofErr w:type="spellStart"/>
            <w:ins w:id="2965" w:author="Guy, Rachel" w:date="2022-04-13T23:14:00Z">
              <w:r w:rsidRPr="00B75F25">
                <w:rPr>
                  <w:rFonts w:ascii="Garamond" w:hAnsi="Garamond"/>
                  <w:bCs/>
                  <w:sz w:val="22"/>
                  <w:szCs w:val="22"/>
                </w:rPr>
                <w:t>simon</w:t>
              </w:r>
              <w:proofErr w:type="spellEnd"/>
            </w:ins>
          </w:p>
        </w:tc>
        <w:tc>
          <w:tcPr>
            <w:tcW w:w="1401" w:type="dxa"/>
            <w:noWrap/>
            <w:hideMark/>
            <w:tcPrChange w:id="2966" w:author="Guy, Rachel" w:date="2022-04-13T23:14:00Z">
              <w:tcPr>
                <w:tcW w:w="1131" w:type="dxa"/>
                <w:noWrap/>
                <w:hideMark/>
              </w:tcPr>
            </w:tcPrChange>
          </w:tcPr>
          <w:p w14:paraId="15554E31" w14:textId="77777777" w:rsidR="00B75F25" w:rsidRPr="00B75F25" w:rsidRDefault="00B75F25" w:rsidP="00B75F25">
            <w:pPr>
              <w:pStyle w:val="HTMLPreformatted"/>
              <w:rPr>
                <w:ins w:id="2967" w:author="Guy, Rachel" w:date="2022-04-13T23:14:00Z"/>
                <w:rFonts w:ascii="Garamond" w:hAnsi="Garamond"/>
                <w:bCs/>
                <w:sz w:val="22"/>
                <w:szCs w:val="22"/>
              </w:rPr>
            </w:pPr>
            <w:ins w:id="2968" w:author="Guy, Rachel" w:date="2022-04-13T23:14:00Z">
              <w:r w:rsidRPr="00B75F25">
                <w:rPr>
                  <w:rFonts w:ascii="Garamond" w:hAnsi="Garamond"/>
                  <w:bCs/>
                  <w:sz w:val="22"/>
                  <w:szCs w:val="22"/>
                </w:rPr>
                <w:t>49.47(50.0)</w:t>
              </w:r>
            </w:ins>
          </w:p>
        </w:tc>
        <w:tc>
          <w:tcPr>
            <w:tcW w:w="1086" w:type="dxa"/>
            <w:noWrap/>
            <w:hideMark/>
            <w:tcPrChange w:id="2969" w:author="Guy, Rachel" w:date="2022-04-13T23:14:00Z">
              <w:tcPr>
                <w:tcW w:w="1007" w:type="dxa"/>
                <w:noWrap/>
                <w:hideMark/>
              </w:tcPr>
            </w:tcPrChange>
          </w:tcPr>
          <w:p w14:paraId="04A57091" w14:textId="77777777" w:rsidR="00B75F25" w:rsidRPr="00B75F25" w:rsidRDefault="00B75F25" w:rsidP="00B75F25">
            <w:pPr>
              <w:pStyle w:val="HTMLPreformatted"/>
              <w:rPr>
                <w:ins w:id="2970" w:author="Guy, Rachel" w:date="2022-04-13T23:14:00Z"/>
                <w:rFonts w:ascii="Garamond" w:hAnsi="Garamond"/>
                <w:bCs/>
                <w:sz w:val="22"/>
                <w:szCs w:val="22"/>
              </w:rPr>
            </w:pPr>
            <w:ins w:id="2971" w:author="Guy, Rachel" w:date="2022-04-13T23:14:00Z">
              <w:r w:rsidRPr="00B75F25">
                <w:rPr>
                  <w:rFonts w:ascii="Garamond" w:hAnsi="Garamond"/>
                  <w:bCs/>
                  <w:sz w:val="22"/>
                  <w:szCs w:val="22"/>
                </w:rPr>
                <w:t>102.1</w:t>
              </w:r>
            </w:ins>
          </w:p>
        </w:tc>
        <w:tc>
          <w:tcPr>
            <w:tcW w:w="837" w:type="dxa"/>
            <w:noWrap/>
            <w:hideMark/>
            <w:tcPrChange w:id="2972" w:author="Guy, Rachel" w:date="2022-04-13T23:14:00Z">
              <w:tcPr>
                <w:tcW w:w="864" w:type="dxa"/>
                <w:noWrap/>
                <w:hideMark/>
              </w:tcPr>
            </w:tcPrChange>
          </w:tcPr>
          <w:p w14:paraId="59DC1815" w14:textId="77777777" w:rsidR="00B75F25" w:rsidRPr="00B75F25" w:rsidRDefault="00B75F25" w:rsidP="00B75F25">
            <w:pPr>
              <w:pStyle w:val="HTMLPreformatted"/>
              <w:rPr>
                <w:ins w:id="2973" w:author="Guy, Rachel" w:date="2022-04-13T23:14:00Z"/>
                <w:rFonts w:ascii="Garamond" w:hAnsi="Garamond"/>
                <w:bCs/>
                <w:sz w:val="22"/>
                <w:szCs w:val="22"/>
              </w:rPr>
            </w:pPr>
            <w:ins w:id="2974" w:author="Guy, Rachel" w:date="2022-04-13T23:14:00Z">
              <w:r w:rsidRPr="00B75F25">
                <w:rPr>
                  <w:rFonts w:ascii="Garamond" w:hAnsi="Garamond"/>
                  <w:bCs/>
                  <w:sz w:val="22"/>
                  <w:szCs w:val="22"/>
                </w:rPr>
                <w:t>7.02</w:t>
              </w:r>
            </w:ins>
          </w:p>
        </w:tc>
        <w:tc>
          <w:tcPr>
            <w:tcW w:w="837" w:type="dxa"/>
            <w:noWrap/>
            <w:hideMark/>
            <w:tcPrChange w:id="2975" w:author="Guy, Rachel" w:date="2022-04-13T23:14:00Z">
              <w:tcPr>
                <w:tcW w:w="864" w:type="dxa"/>
                <w:noWrap/>
                <w:hideMark/>
              </w:tcPr>
            </w:tcPrChange>
          </w:tcPr>
          <w:p w14:paraId="6B94BA50" w14:textId="77777777" w:rsidR="00B75F25" w:rsidRPr="00B75F25" w:rsidRDefault="00B75F25" w:rsidP="00B75F25">
            <w:pPr>
              <w:pStyle w:val="HTMLPreformatted"/>
              <w:rPr>
                <w:ins w:id="2976" w:author="Guy, Rachel" w:date="2022-04-13T23:14:00Z"/>
                <w:rFonts w:ascii="Garamond" w:hAnsi="Garamond"/>
                <w:bCs/>
                <w:sz w:val="22"/>
                <w:szCs w:val="22"/>
              </w:rPr>
            </w:pPr>
            <w:ins w:id="2977" w:author="Guy, Rachel" w:date="2022-04-13T23:14:00Z">
              <w:r w:rsidRPr="00B75F25">
                <w:rPr>
                  <w:rFonts w:ascii="Garamond" w:hAnsi="Garamond"/>
                  <w:bCs/>
                  <w:sz w:val="22"/>
                  <w:szCs w:val="22"/>
                </w:rPr>
                <w:t>10</w:t>
              </w:r>
            </w:ins>
          </w:p>
        </w:tc>
        <w:tc>
          <w:tcPr>
            <w:tcW w:w="926" w:type="dxa"/>
            <w:noWrap/>
            <w:hideMark/>
            <w:tcPrChange w:id="2978" w:author="Guy, Rachel" w:date="2022-04-13T23:14:00Z">
              <w:tcPr>
                <w:tcW w:w="864" w:type="dxa"/>
                <w:noWrap/>
                <w:hideMark/>
              </w:tcPr>
            </w:tcPrChange>
          </w:tcPr>
          <w:p w14:paraId="43BC835A" w14:textId="77777777" w:rsidR="00B75F25" w:rsidRPr="00B75F25" w:rsidRDefault="00B75F25" w:rsidP="00B75F25">
            <w:pPr>
              <w:pStyle w:val="HTMLPreformatted"/>
              <w:rPr>
                <w:ins w:id="2979" w:author="Guy, Rachel" w:date="2022-04-13T23:14:00Z"/>
                <w:rFonts w:ascii="Garamond" w:hAnsi="Garamond"/>
                <w:bCs/>
                <w:sz w:val="22"/>
                <w:szCs w:val="22"/>
              </w:rPr>
            </w:pPr>
            <w:ins w:id="2980" w:author="Guy, Rachel" w:date="2022-04-13T23:14:00Z">
              <w:r w:rsidRPr="00B75F25">
                <w:rPr>
                  <w:rFonts w:ascii="Garamond" w:hAnsi="Garamond"/>
                  <w:bCs/>
                  <w:sz w:val="22"/>
                  <w:szCs w:val="22"/>
                </w:rPr>
                <w:t>0.56(0.0)</w:t>
              </w:r>
            </w:ins>
          </w:p>
        </w:tc>
        <w:tc>
          <w:tcPr>
            <w:tcW w:w="1420" w:type="dxa"/>
            <w:noWrap/>
            <w:hideMark/>
            <w:tcPrChange w:id="2981" w:author="Guy, Rachel" w:date="2022-04-13T23:14:00Z">
              <w:tcPr>
                <w:tcW w:w="1310" w:type="dxa"/>
                <w:noWrap/>
                <w:hideMark/>
              </w:tcPr>
            </w:tcPrChange>
          </w:tcPr>
          <w:p w14:paraId="3207E9F0" w14:textId="77777777" w:rsidR="00B75F25" w:rsidRPr="00B75F25" w:rsidRDefault="00B75F25" w:rsidP="00B75F25">
            <w:pPr>
              <w:pStyle w:val="HTMLPreformatted"/>
              <w:rPr>
                <w:ins w:id="2982" w:author="Guy, Rachel" w:date="2022-04-13T23:14:00Z"/>
                <w:rFonts w:ascii="Garamond" w:hAnsi="Garamond"/>
                <w:bCs/>
                <w:sz w:val="22"/>
                <w:szCs w:val="22"/>
              </w:rPr>
            </w:pPr>
            <w:ins w:id="2983" w:author="Guy, Rachel" w:date="2022-04-13T23:14:00Z">
              <w:r w:rsidRPr="00B75F25">
                <w:rPr>
                  <w:rFonts w:ascii="Garamond" w:hAnsi="Garamond"/>
                  <w:bCs/>
                  <w:sz w:val="22"/>
                  <w:szCs w:val="22"/>
                </w:rPr>
                <w:t>127.2(124.0)</w:t>
              </w:r>
            </w:ins>
          </w:p>
        </w:tc>
        <w:tc>
          <w:tcPr>
            <w:tcW w:w="1223" w:type="dxa"/>
            <w:noWrap/>
            <w:hideMark/>
            <w:tcPrChange w:id="2984" w:author="Guy, Rachel" w:date="2022-04-13T23:14:00Z">
              <w:tcPr>
                <w:tcW w:w="1131" w:type="dxa"/>
                <w:noWrap/>
                <w:hideMark/>
              </w:tcPr>
            </w:tcPrChange>
          </w:tcPr>
          <w:p w14:paraId="74A678A5" w14:textId="77777777" w:rsidR="00B75F25" w:rsidRPr="00B75F25" w:rsidRDefault="00B75F25" w:rsidP="00B75F25">
            <w:pPr>
              <w:pStyle w:val="HTMLPreformatted"/>
              <w:rPr>
                <w:ins w:id="2985" w:author="Guy, Rachel" w:date="2022-04-13T23:14:00Z"/>
                <w:rFonts w:ascii="Garamond" w:hAnsi="Garamond"/>
                <w:bCs/>
                <w:sz w:val="22"/>
                <w:szCs w:val="22"/>
              </w:rPr>
            </w:pPr>
            <w:ins w:id="2986" w:author="Guy, Rachel" w:date="2022-04-13T23:14:00Z">
              <w:r w:rsidRPr="00B75F25">
                <w:rPr>
                  <w:rFonts w:ascii="Garamond" w:hAnsi="Garamond"/>
                  <w:bCs/>
                  <w:sz w:val="22"/>
                  <w:szCs w:val="22"/>
                </w:rPr>
                <w:t>0.109(0.12)</w:t>
              </w:r>
            </w:ins>
          </w:p>
        </w:tc>
      </w:tr>
      <w:tr w:rsidR="00B75F25" w:rsidRPr="00B75F25" w14:paraId="510483D8" w14:textId="77777777" w:rsidTr="00B75F25">
        <w:trPr>
          <w:trHeight w:val="290"/>
          <w:ins w:id="2987" w:author="Guy, Rachel" w:date="2022-04-13T23:14:00Z"/>
          <w:trPrChange w:id="2988" w:author="Guy, Rachel" w:date="2022-04-13T23:14:00Z">
            <w:trPr>
              <w:trHeight w:val="290"/>
            </w:trPr>
          </w:trPrChange>
        </w:trPr>
        <w:tc>
          <w:tcPr>
            <w:tcW w:w="1218" w:type="dxa"/>
            <w:noWrap/>
            <w:hideMark/>
            <w:tcPrChange w:id="2989" w:author="Guy, Rachel" w:date="2022-04-13T23:14:00Z">
              <w:tcPr>
                <w:tcW w:w="1229" w:type="dxa"/>
                <w:noWrap/>
                <w:hideMark/>
              </w:tcPr>
            </w:tcPrChange>
          </w:tcPr>
          <w:p w14:paraId="1783DD9F" w14:textId="77777777" w:rsidR="00B75F25" w:rsidRPr="00B75F25" w:rsidRDefault="00B75F25" w:rsidP="00B75F25">
            <w:pPr>
              <w:pStyle w:val="HTMLPreformatted"/>
              <w:rPr>
                <w:ins w:id="2990" w:author="Guy, Rachel" w:date="2022-04-13T23:14:00Z"/>
                <w:rFonts w:ascii="Garamond" w:hAnsi="Garamond"/>
                <w:bCs/>
                <w:sz w:val="22"/>
                <w:szCs w:val="22"/>
              </w:rPr>
            </w:pPr>
            <w:ins w:id="2991" w:author="Guy, Rachel" w:date="2022-04-13T23:14:00Z">
              <w:r w:rsidRPr="00B75F25">
                <w:rPr>
                  <w:rFonts w:ascii="Garamond" w:hAnsi="Garamond"/>
                  <w:bCs/>
                  <w:sz w:val="22"/>
                  <w:szCs w:val="22"/>
                </w:rPr>
                <w:t>11/22/2021</w:t>
              </w:r>
            </w:ins>
          </w:p>
        </w:tc>
        <w:tc>
          <w:tcPr>
            <w:tcW w:w="1156" w:type="dxa"/>
            <w:noWrap/>
            <w:hideMark/>
            <w:tcPrChange w:id="2992" w:author="Guy, Rachel" w:date="2022-04-13T23:14:00Z">
              <w:tcPr>
                <w:tcW w:w="1196" w:type="dxa"/>
                <w:noWrap/>
                <w:hideMark/>
              </w:tcPr>
            </w:tcPrChange>
          </w:tcPr>
          <w:p w14:paraId="38D9D8B5" w14:textId="77777777" w:rsidR="00B75F25" w:rsidRPr="00B75F25" w:rsidRDefault="00B75F25" w:rsidP="00B75F25">
            <w:pPr>
              <w:pStyle w:val="HTMLPreformatted"/>
              <w:rPr>
                <w:ins w:id="2993" w:author="Guy, Rachel" w:date="2022-04-13T23:14:00Z"/>
                <w:rFonts w:ascii="Garamond" w:hAnsi="Garamond"/>
                <w:bCs/>
                <w:sz w:val="22"/>
                <w:szCs w:val="22"/>
              </w:rPr>
            </w:pPr>
            <w:ins w:id="2994" w:author="Guy, Rachel" w:date="2022-04-13T23:14:00Z">
              <w:r w:rsidRPr="00B75F25">
                <w:rPr>
                  <w:rFonts w:ascii="Garamond" w:hAnsi="Garamond"/>
                  <w:bCs/>
                  <w:sz w:val="22"/>
                  <w:szCs w:val="22"/>
                </w:rPr>
                <w:t>Ossabaw</w:t>
              </w:r>
            </w:ins>
          </w:p>
        </w:tc>
        <w:tc>
          <w:tcPr>
            <w:tcW w:w="1401" w:type="dxa"/>
            <w:noWrap/>
            <w:hideMark/>
            <w:tcPrChange w:id="2995" w:author="Guy, Rachel" w:date="2022-04-13T23:14:00Z">
              <w:tcPr>
                <w:tcW w:w="1131" w:type="dxa"/>
                <w:noWrap/>
                <w:hideMark/>
              </w:tcPr>
            </w:tcPrChange>
          </w:tcPr>
          <w:p w14:paraId="185B5739" w14:textId="77777777" w:rsidR="00B75F25" w:rsidRPr="00B75F25" w:rsidRDefault="00B75F25" w:rsidP="00B75F25">
            <w:pPr>
              <w:pStyle w:val="HTMLPreformatted"/>
              <w:rPr>
                <w:ins w:id="2996" w:author="Guy, Rachel" w:date="2022-04-13T23:14:00Z"/>
                <w:rFonts w:ascii="Garamond" w:hAnsi="Garamond"/>
                <w:bCs/>
                <w:sz w:val="22"/>
                <w:szCs w:val="22"/>
              </w:rPr>
            </w:pPr>
            <w:ins w:id="2997" w:author="Guy, Rachel" w:date="2022-04-13T23:14:00Z">
              <w:r w:rsidRPr="00B75F25">
                <w:rPr>
                  <w:rFonts w:ascii="Garamond" w:hAnsi="Garamond"/>
                  <w:bCs/>
                  <w:sz w:val="22"/>
                  <w:szCs w:val="22"/>
                </w:rPr>
                <w:t>49.66(50.0)</w:t>
              </w:r>
            </w:ins>
          </w:p>
        </w:tc>
        <w:tc>
          <w:tcPr>
            <w:tcW w:w="1086" w:type="dxa"/>
            <w:noWrap/>
            <w:hideMark/>
            <w:tcPrChange w:id="2998" w:author="Guy, Rachel" w:date="2022-04-13T23:14:00Z">
              <w:tcPr>
                <w:tcW w:w="1007" w:type="dxa"/>
                <w:noWrap/>
                <w:hideMark/>
              </w:tcPr>
            </w:tcPrChange>
          </w:tcPr>
          <w:p w14:paraId="032DD36B" w14:textId="77777777" w:rsidR="00B75F25" w:rsidRPr="00B75F25" w:rsidRDefault="00B75F25" w:rsidP="00B75F25">
            <w:pPr>
              <w:pStyle w:val="HTMLPreformatted"/>
              <w:rPr>
                <w:ins w:id="2999" w:author="Guy, Rachel" w:date="2022-04-13T23:14:00Z"/>
                <w:rFonts w:ascii="Garamond" w:hAnsi="Garamond"/>
                <w:bCs/>
                <w:sz w:val="22"/>
                <w:szCs w:val="22"/>
              </w:rPr>
            </w:pPr>
            <w:ins w:id="3000" w:author="Guy, Rachel" w:date="2022-04-13T23:14:00Z">
              <w:r w:rsidRPr="00B75F25">
                <w:rPr>
                  <w:rFonts w:ascii="Garamond" w:hAnsi="Garamond"/>
                  <w:bCs/>
                  <w:sz w:val="22"/>
                  <w:szCs w:val="22"/>
                </w:rPr>
                <w:t>100.6</w:t>
              </w:r>
            </w:ins>
          </w:p>
        </w:tc>
        <w:tc>
          <w:tcPr>
            <w:tcW w:w="837" w:type="dxa"/>
            <w:noWrap/>
            <w:hideMark/>
            <w:tcPrChange w:id="3001" w:author="Guy, Rachel" w:date="2022-04-13T23:14:00Z">
              <w:tcPr>
                <w:tcW w:w="864" w:type="dxa"/>
                <w:noWrap/>
                <w:hideMark/>
              </w:tcPr>
            </w:tcPrChange>
          </w:tcPr>
          <w:p w14:paraId="10145BB5" w14:textId="77777777" w:rsidR="00B75F25" w:rsidRPr="00B75F25" w:rsidRDefault="00B75F25" w:rsidP="00B75F25">
            <w:pPr>
              <w:pStyle w:val="HTMLPreformatted"/>
              <w:rPr>
                <w:ins w:id="3002" w:author="Guy, Rachel" w:date="2022-04-13T23:14:00Z"/>
                <w:rFonts w:ascii="Garamond" w:hAnsi="Garamond"/>
                <w:bCs/>
                <w:sz w:val="22"/>
                <w:szCs w:val="22"/>
              </w:rPr>
            </w:pPr>
            <w:ins w:id="3003" w:author="Guy, Rachel" w:date="2022-04-13T23:14:00Z">
              <w:r w:rsidRPr="00B75F25">
                <w:rPr>
                  <w:rFonts w:ascii="Garamond" w:hAnsi="Garamond"/>
                  <w:bCs/>
                  <w:sz w:val="22"/>
                  <w:szCs w:val="22"/>
                </w:rPr>
                <w:t>6.98</w:t>
              </w:r>
            </w:ins>
          </w:p>
        </w:tc>
        <w:tc>
          <w:tcPr>
            <w:tcW w:w="837" w:type="dxa"/>
            <w:noWrap/>
            <w:hideMark/>
            <w:tcPrChange w:id="3004" w:author="Guy, Rachel" w:date="2022-04-13T23:14:00Z">
              <w:tcPr>
                <w:tcW w:w="864" w:type="dxa"/>
                <w:noWrap/>
                <w:hideMark/>
              </w:tcPr>
            </w:tcPrChange>
          </w:tcPr>
          <w:p w14:paraId="780EEC32" w14:textId="77777777" w:rsidR="00B75F25" w:rsidRPr="00B75F25" w:rsidRDefault="00B75F25" w:rsidP="00B75F25">
            <w:pPr>
              <w:pStyle w:val="HTMLPreformatted"/>
              <w:rPr>
                <w:ins w:id="3005" w:author="Guy, Rachel" w:date="2022-04-13T23:14:00Z"/>
                <w:rFonts w:ascii="Garamond" w:hAnsi="Garamond"/>
                <w:bCs/>
                <w:sz w:val="22"/>
                <w:szCs w:val="22"/>
              </w:rPr>
            </w:pPr>
            <w:ins w:id="3006" w:author="Guy, Rachel" w:date="2022-04-13T23:14:00Z">
              <w:r w:rsidRPr="00B75F25">
                <w:rPr>
                  <w:rFonts w:ascii="Garamond" w:hAnsi="Garamond"/>
                  <w:bCs/>
                  <w:sz w:val="22"/>
                  <w:szCs w:val="22"/>
                </w:rPr>
                <w:t>9.96</w:t>
              </w:r>
            </w:ins>
          </w:p>
        </w:tc>
        <w:tc>
          <w:tcPr>
            <w:tcW w:w="926" w:type="dxa"/>
            <w:noWrap/>
            <w:hideMark/>
            <w:tcPrChange w:id="3007" w:author="Guy, Rachel" w:date="2022-04-13T23:14:00Z">
              <w:tcPr>
                <w:tcW w:w="864" w:type="dxa"/>
                <w:noWrap/>
                <w:hideMark/>
              </w:tcPr>
            </w:tcPrChange>
          </w:tcPr>
          <w:p w14:paraId="6F8828E8" w14:textId="77777777" w:rsidR="00B75F25" w:rsidRPr="00B75F25" w:rsidRDefault="00B75F25" w:rsidP="00B75F25">
            <w:pPr>
              <w:pStyle w:val="HTMLPreformatted"/>
              <w:rPr>
                <w:ins w:id="3008" w:author="Guy, Rachel" w:date="2022-04-13T23:14:00Z"/>
                <w:rFonts w:ascii="Garamond" w:hAnsi="Garamond"/>
                <w:bCs/>
                <w:sz w:val="22"/>
                <w:szCs w:val="22"/>
              </w:rPr>
            </w:pPr>
            <w:ins w:id="3009" w:author="Guy, Rachel" w:date="2022-04-13T23:14:00Z">
              <w:r w:rsidRPr="00B75F25">
                <w:rPr>
                  <w:rFonts w:ascii="Garamond" w:hAnsi="Garamond"/>
                  <w:bCs/>
                  <w:sz w:val="22"/>
                  <w:szCs w:val="22"/>
                </w:rPr>
                <w:t>-1.9(0.0)</w:t>
              </w:r>
            </w:ins>
          </w:p>
        </w:tc>
        <w:tc>
          <w:tcPr>
            <w:tcW w:w="1420" w:type="dxa"/>
            <w:noWrap/>
            <w:hideMark/>
            <w:tcPrChange w:id="3010" w:author="Guy, Rachel" w:date="2022-04-13T23:14:00Z">
              <w:tcPr>
                <w:tcW w:w="1310" w:type="dxa"/>
                <w:noWrap/>
                <w:hideMark/>
              </w:tcPr>
            </w:tcPrChange>
          </w:tcPr>
          <w:p w14:paraId="5596381A" w14:textId="77777777" w:rsidR="00B75F25" w:rsidRPr="00B75F25" w:rsidRDefault="00B75F25" w:rsidP="00B75F25">
            <w:pPr>
              <w:pStyle w:val="HTMLPreformatted"/>
              <w:rPr>
                <w:ins w:id="3011" w:author="Guy, Rachel" w:date="2022-04-13T23:14:00Z"/>
                <w:rFonts w:ascii="Garamond" w:hAnsi="Garamond"/>
                <w:bCs/>
                <w:sz w:val="22"/>
                <w:szCs w:val="22"/>
              </w:rPr>
            </w:pPr>
            <w:ins w:id="3012" w:author="Guy, Rachel" w:date="2022-04-13T23:14:00Z">
              <w:r w:rsidRPr="00B75F25">
                <w:rPr>
                  <w:rFonts w:ascii="Garamond" w:hAnsi="Garamond"/>
                  <w:bCs/>
                  <w:sz w:val="22"/>
                  <w:szCs w:val="22"/>
                </w:rPr>
                <w:t>124.019(124.0)</w:t>
              </w:r>
            </w:ins>
          </w:p>
        </w:tc>
        <w:tc>
          <w:tcPr>
            <w:tcW w:w="1223" w:type="dxa"/>
            <w:noWrap/>
            <w:hideMark/>
            <w:tcPrChange w:id="3013" w:author="Guy, Rachel" w:date="2022-04-13T23:14:00Z">
              <w:tcPr>
                <w:tcW w:w="1131" w:type="dxa"/>
                <w:noWrap/>
                <w:hideMark/>
              </w:tcPr>
            </w:tcPrChange>
          </w:tcPr>
          <w:p w14:paraId="7EF325F7" w14:textId="77777777" w:rsidR="00B75F25" w:rsidRPr="00B75F25" w:rsidRDefault="00B75F25" w:rsidP="00B75F25">
            <w:pPr>
              <w:pStyle w:val="HTMLPreformatted"/>
              <w:rPr>
                <w:ins w:id="3014" w:author="Guy, Rachel" w:date="2022-04-13T23:14:00Z"/>
                <w:rFonts w:ascii="Garamond" w:hAnsi="Garamond"/>
                <w:bCs/>
                <w:sz w:val="22"/>
                <w:szCs w:val="22"/>
              </w:rPr>
            </w:pPr>
            <w:ins w:id="3015" w:author="Guy, Rachel" w:date="2022-04-13T23:14:00Z">
              <w:r w:rsidRPr="00B75F25">
                <w:rPr>
                  <w:rFonts w:ascii="Garamond" w:hAnsi="Garamond"/>
                  <w:bCs/>
                  <w:sz w:val="22"/>
                  <w:szCs w:val="22"/>
                </w:rPr>
                <w:t>0.094(0.089)</w:t>
              </w:r>
            </w:ins>
          </w:p>
        </w:tc>
      </w:tr>
    </w:tbl>
    <w:p w14:paraId="456109F7" w14:textId="2B58180A" w:rsidR="00B75F25" w:rsidRDefault="00B75F25" w:rsidP="008371EB">
      <w:pPr>
        <w:pStyle w:val="HTMLPreformatted"/>
        <w:rPr>
          <w:ins w:id="3016" w:author="Guy, Rachel" w:date="2022-04-13T23:15:00Z"/>
          <w:rFonts w:ascii="Garamond" w:hAnsi="Garamond" w:cs="Times New Roman"/>
          <w:bCs/>
          <w:sz w:val="22"/>
          <w:szCs w:val="22"/>
        </w:rPr>
      </w:pPr>
    </w:p>
    <w:p w14:paraId="6D9F0495" w14:textId="3867C456" w:rsidR="00B75F25" w:rsidRDefault="00B75F25" w:rsidP="008371EB">
      <w:pPr>
        <w:pStyle w:val="HTMLPreformatted"/>
        <w:rPr>
          <w:ins w:id="3017" w:author="Guy, Rachel" w:date="2022-04-13T23:15:00Z"/>
          <w:rFonts w:ascii="Garamond" w:hAnsi="Garamond" w:cs="Times New Roman"/>
          <w:b/>
          <w:sz w:val="22"/>
          <w:szCs w:val="22"/>
        </w:rPr>
      </w:pPr>
      <w:ins w:id="3018" w:author="Guy, Rachel" w:date="2022-04-13T23:15:00Z">
        <w:r>
          <w:rPr>
            <w:rFonts w:ascii="Garamond" w:hAnsi="Garamond" w:cs="Times New Roman"/>
            <w:b/>
            <w:sz w:val="22"/>
            <w:szCs w:val="22"/>
          </w:rPr>
          <w:t>Hunt Dock</w:t>
        </w:r>
      </w:ins>
    </w:p>
    <w:p w14:paraId="7FE3D6B4" w14:textId="62B0B1D2" w:rsidR="00B75F25" w:rsidRDefault="00B75F25" w:rsidP="008371EB">
      <w:pPr>
        <w:pStyle w:val="HTMLPreformatted"/>
        <w:rPr>
          <w:ins w:id="3019" w:author="Guy, Rachel" w:date="2022-04-13T23:15:00Z"/>
          <w:rFonts w:ascii="Garamond" w:hAnsi="Garamond" w:cs="Times New Roman"/>
          <w:b/>
          <w:sz w:val="22"/>
          <w:szCs w:val="22"/>
        </w:rPr>
      </w:pPr>
    </w:p>
    <w:tbl>
      <w:tblPr>
        <w:tblStyle w:val="TableGrid"/>
        <w:tblW w:w="9999" w:type="dxa"/>
        <w:tblLook w:val="04A0" w:firstRow="1" w:lastRow="0" w:firstColumn="1" w:lastColumn="0" w:noHBand="0" w:noVBand="1"/>
        <w:tblPrChange w:id="3020" w:author="Guy, Rachel" w:date="2022-04-13T23:18:00Z">
          <w:tblPr>
            <w:tblStyle w:val="TableGrid"/>
            <w:tblW w:w="0" w:type="auto"/>
            <w:tblLook w:val="04A0" w:firstRow="1" w:lastRow="0" w:firstColumn="1" w:lastColumn="0" w:noHBand="0" w:noVBand="1"/>
          </w:tblPr>
        </w:tblPrChange>
      </w:tblPr>
      <w:tblGrid>
        <w:gridCol w:w="1261"/>
        <w:gridCol w:w="1163"/>
        <w:gridCol w:w="1369"/>
        <w:gridCol w:w="1124"/>
        <w:gridCol w:w="832"/>
        <w:gridCol w:w="832"/>
        <w:gridCol w:w="1163"/>
        <w:gridCol w:w="1369"/>
        <w:gridCol w:w="1369"/>
        <w:tblGridChange w:id="3021">
          <w:tblGrid>
            <w:gridCol w:w="1182"/>
            <w:gridCol w:w="1091"/>
            <w:gridCol w:w="1281"/>
            <w:gridCol w:w="1055"/>
            <w:gridCol w:w="832"/>
            <w:gridCol w:w="832"/>
            <w:gridCol w:w="1091"/>
            <w:gridCol w:w="1281"/>
            <w:gridCol w:w="1281"/>
          </w:tblGrid>
        </w:tblGridChange>
      </w:tblGrid>
      <w:tr w:rsidR="00B75F25" w:rsidRPr="00B75F25" w14:paraId="62D531CB" w14:textId="77777777" w:rsidTr="00B75F25">
        <w:trPr>
          <w:trHeight w:val="290"/>
          <w:ins w:id="3022" w:author="Guy, Rachel" w:date="2022-04-13T23:17:00Z"/>
          <w:trPrChange w:id="3023" w:author="Guy, Rachel" w:date="2022-04-13T23:18:00Z">
            <w:trPr>
              <w:trHeight w:val="290"/>
            </w:trPr>
          </w:trPrChange>
        </w:trPr>
        <w:tc>
          <w:tcPr>
            <w:tcW w:w="1255" w:type="dxa"/>
            <w:noWrap/>
            <w:hideMark/>
            <w:tcPrChange w:id="3024" w:author="Guy, Rachel" w:date="2022-04-13T23:18:00Z">
              <w:tcPr>
                <w:tcW w:w="1139" w:type="dxa"/>
                <w:noWrap/>
                <w:hideMark/>
              </w:tcPr>
            </w:tcPrChange>
          </w:tcPr>
          <w:p w14:paraId="28C475E5" w14:textId="77777777" w:rsidR="00B75F25" w:rsidRPr="00B75F25" w:rsidRDefault="00B75F25" w:rsidP="00B75F25">
            <w:pPr>
              <w:pStyle w:val="HTMLPreformatted"/>
              <w:rPr>
                <w:ins w:id="3025" w:author="Guy, Rachel" w:date="2022-04-13T23:17:00Z"/>
                <w:rFonts w:ascii="Garamond" w:hAnsi="Garamond"/>
                <w:bCs/>
                <w:sz w:val="22"/>
                <w:szCs w:val="22"/>
              </w:rPr>
            </w:pPr>
            <w:ins w:id="3026" w:author="Guy, Rachel" w:date="2022-04-13T23:17:00Z">
              <w:r w:rsidRPr="00B75F25">
                <w:rPr>
                  <w:rFonts w:ascii="Garamond" w:hAnsi="Garamond"/>
                  <w:bCs/>
                  <w:sz w:val="22"/>
                  <w:szCs w:val="22"/>
                </w:rPr>
                <w:lastRenderedPageBreak/>
                <w:t>Deploy Date</w:t>
              </w:r>
            </w:ins>
          </w:p>
        </w:tc>
        <w:tc>
          <w:tcPr>
            <w:tcW w:w="1091" w:type="dxa"/>
            <w:noWrap/>
            <w:hideMark/>
            <w:tcPrChange w:id="3027" w:author="Guy, Rachel" w:date="2022-04-13T23:18:00Z">
              <w:tcPr>
                <w:tcW w:w="939" w:type="dxa"/>
                <w:noWrap/>
                <w:hideMark/>
              </w:tcPr>
            </w:tcPrChange>
          </w:tcPr>
          <w:p w14:paraId="13EB9960" w14:textId="77777777" w:rsidR="00B75F25" w:rsidRPr="00B75F25" w:rsidRDefault="00B75F25" w:rsidP="00B75F25">
            <w:pPr>
              <w:pStyle w:val="HTMLPreformatted"/>
              <w:rPr>
                <w:ins w:id="3028" w:author="Guy, Rachel" w:date="2022-04-13T23:17:00Z"/>
                <w:rFonts w:ascii="Garamond" w:hAnsi="Garamond"/>
                <w:bCs/>
                <w:sz w:val="22"/>
                <w:szCs w:val="22"/>
              </w:rPr>
            </w:pPr>
            <w:ins w:id="3029" w:author="Guy, Rachel" w:date="2022-04-13T23:17:00Z">
              <w:r w:rsidRPr="00B75F25">
                <w:rPr>
                  <w:rFonts w:ascii="Garamond" w:hAnsi="Garamond"/>
                  <w:bCs/>
                  <w:sz w:val="22"/>
                  <w:szCs w:val="22"/>
                </w:rPr>
                <w:t>Sonde Nickname</w:t>
              </w:r>
            </w:ins>
          </w:p>
        </w:tc>
        <w:tc>
          <w:tcPr>
            <w:tcW w:w="1281" w:type="dxa"/>
            <w:noWrap/>
            <w:hideMark/>
            <w:tcPrChange w:id="3030" w:author="Guy, Rachel" w:date="2022-04-13T23:18:00Z">
              <w:tcPr>
                <w:tcW w:w="1250" w:type="dxa"/>
                <w:noWrap/>
                <w:hideMark/>
              </w:tcPr>
            </w:tcPrChange>
          </w:tcPr>
          <w:p w14:paraId="5067C0C8" w14:textId="77777777" w:rsidR="00B75F25" w:rsidRPr="00B75F25" w:rsidRDefault="00B75F25" w:rsidP="00B75F25">
            <w:pPr>
              <w:pStyle w:val="HTMLPreformatted"/>
              <w:rPr>
                <w:ins w:id="3031" w:author="Guy, Rachel" w:date="2022-04-13T23:17:00Z"/>
                <w:rFonts w:ascii="Garamond" w:hAnsi="Garamond"/>
                <w:bCs/>
                <w:sz w:val="22"/>
                <w:szCs w:val="22"/>
              </w:rPr>
            </w:pPr>
            <w:proofErr w:type="spellStart"/>
            <w:ins w:id="3032" w:author="Guy, Rachel" w:date="2022-04-13T23:17:00Z">
              <w:r w:rsidRPr="00B75F25">
                <w:rPr>
                  <w:rFonts w:ascii="Garamond" w:hAnsi="Garamond"/>
                  <w:bCs/>
                  <w:sz w:val="22"/>
                  <w:szCs w:val="22"/>
                </w:rPr>
                <w:t>SpCond</w:t>
              </w:r>
              <w:proofErr w:type="spellEnd"/>
            </w:ins>
          </w:p>
        </w:tc>
        <w:tc>
          <w:tcPr>
            <w:tcW w:w="1055" w:type="dxa"/>
            <w:noWrap/>
            <w:hideMark/>
            <w:tcPrChange w:id="3033" w:author="Guy, Rachel" w:date="2022-04-13T23:18:00Z">
              <w:tcPr>
                <w:tcW w:w="883" w:type="dxa"/>
                <w:noWrap/>
                <w:hideMark/>
              </w:tcPr>
            </w:tcPrChange>
          </w:tcPr>
          <w:p w14:paraId="375B8861" w14:textId="77777777" w:rsidR="00B75F25" w:rsidRPr="00B75F25" w:rsidRDefault="00B75F25" w:rsidP="00B75F25">
            <w:pPr>
              <w:pStyle w:val="HTMLPreformatted"/>
              <w:rPr>
                <w:ins w:id="3034" w:author="Guy, Rachel" w:date="2022-04-13T23:17:00Z"/>
                <w:rFonts w:ascii="Garamond" w:hAnsi="Garamond"/>
                <w:bCs/>
                <w:sz w:val="22"/>
                <w:szCs w:val="22"/>
              </w:rPr>
            </w:pPr>
            <w:ins w:id="3035" w:author="Guy, Rachel" w:date="2022-04-13T23:17:00Z">
              <w:r w:rsidRPr="00B75F25">
                <w:rPr>
                  <w:rFonts w:ascii="Garamond" w:hAnsi="Garamond"/>
                  <w:bCs/>
                  <w:sz w:val="22"/>
                  <w:szCs w:val="22"/>
                </w:rPr>
                <w:t>ROXDO1</w:t>
              </w:r>
            </w:ins>
          </w:p>
        </w:tc>
        <w:tc>
          <w:tcPr>
            <w:tcW w:w="832" w:type="dxa"/>
            <w:noWrap/>
            <w:hideMark/>
            <w:tcPrChange w:id="3036" w:author="Guy, Rachel" w:date="2022-04-13T23:18:00Z">
              <w:tcPr>
                <w:tcW w:w="883" w:type="dxa"/>
                <w:noWrap/>
                <w:hideMark/>
              </w:tcPr>
            </w:tcPrChange>
          </w:tcPr>
          <w:p w14:paraId="4D8BD544" w14:textId="77777777" w:rsidR="00B75F25" w:rsidRPr="00B75F25" w:rsidRDefault="00B75F25" w:rsidP="00B75F25">
            <w:pPr>
              <w:pStyle w:val="HTMLPreformatted"/>
              <w:rPr>
                <w:ins w:id="3037" w:author="Guy, Rachel" w:date="2022-04-13T23:17:00Z"/>
                <w:rFonts w:ascii="Garamond" w:hAnsi="Garamond"/>
                <w:bCs/>
                <w:sz w:val="22"/>
                <w:szCs w:val="22"/>
              </w:rPr>
            </w:pPr>
            <w:ins w:id="3038" w:author="Guy, Rachel" w:date="2022-04-13T23:17:00Z">
              <w:r w:rsidRPr="00B75F25">
                <w:rPr>
                  <w:rFonts w:ascii="Garamond" w:hAnsi="Garamond"/>
                  <w:bCs/>
                  <w:sz w:val="22"/>
                  <w:szCs w:val="22"/>
                </w:rPr>
                <w:t>pH7</w:t>
              </w:r>
            </w:ins>
          </w:p>
        </w:tc>
        <w:tc>
          <w:tcPr>
            <w:tcW w:w="832" w:type="dxa"/>
            <w:noWrap/>
            <w:hideMark/>
            <w:tcPrChange w:id="3039" w:author="Guy, Rachel" w:date="2022-04-13T23:18:00Z">
              <w:tcPr>
                <w:tcW w:w="883" w:type="dxa"/>
                <w:noWrap/>
                <w:hideMark/>
              </w:tcPr>
            </w:tcPrChange>
          </w:tcPr>
          <w:p w14:paraId="08817E5A" w14:textId="77777777" w:rsidR="00B75F25" w:rsidRPr="00B75F25" w:rsidRDefault="00B75F25" w:rsidP="00B75F25">
            <w:pPr>
              <w:pStyle w:val="HTMLPreformatted"/>
              <w:rPr>
                <w:ins w:id="3040" w:author="Guy, Rachel" w:date="2022-04-13T23:17:00Z"/>
                <w:rFonts w:ascii="Garamond" w:hAnsi="Garamond"/>
                <w:bCs/>
                <w:sz w:val="22"/>
                <w:szCs w:val="22"/>
              </w:rPr>
            </w:pPr>
            <w:ins w:id="3041" w:author="Guy, Rachel" w:date="2022-04-13T23:17:00Z">
              <w:r w:rsidRPr="00B75F25">
                <w:rPr>
                  <w:rFonts w:ascii="Garamond" w:hAnsi="Garamond"/>
                  <w:bCs/>
                  <w:sz w:val="22"/>
                  <w:szCs w:val="22"/>
                </w:rPr>
                <w:t>pH10</w:t>
              </w:r>
            </w:ins>
          </w:p>
        </w:tc>
        <w:tc>
          <w:tcPr>
            <w:tcW w:w="1091" w:type="dxa"/>
            <w:noWrap/>
            <w:hideMark/>
            <w:tcPrChange w:id="3042" w:author="Guy, Rachel" w:date="2022-04-13T23:18:00Z">
              <w:tcPr>
                <w:tcW w:w="971" w:type="dxa"/>
                <w:noWrap/>
                <w:hideMark/>
              </w:tcPr>
            </w:tcPrChange>
          </w:tcPr>
          <w:p w14:paraId="6AD904B4" w14:textId="77777777" w:rsidR="00B75F25" w:rsidRPr="00B75F25" w:rsidRDefault="00B75F25" w:rsidP="00B75F25">
            <w:pPr>
              <w:pStyle w:val="HTMLPreformatted"/>
              <w:rPr>
                <w:ins w:id="3043" w:author="Guy, Rachel" w:date="2022-04-13T23:17:00Z"/>
                <w:rFonts w:ascii="Garamond" w:hAnsi="Garamond"/>
                <w:bCs/>
                <w:sz w:val="22"/>
                <w:szCs w:val="22"/>
              </w:rPr>
            </w:pPr>
            <w:ins w:id="3044" w:author="Guy, Rachel" w:date="2022-04-13T23:17:00Z">
              <w:r w:rsidRPr="00B75F25">
                <w:rPr>
                  <w:rFonts w:ascii="Garamond" w:hAnsi="Garamond"/>
                  <w:bCs/>
                  <w:sz w:val="22"/>
                  <w:szCs w:val="22"/>
                </w:rPr>
                <w:t>Turb</w:t>
              </w:r>
            </w:ins>
          </w:p>
        </w:tc>
        <w:tc>
          <w:tcPr>
            <w:tcW w:w="1281" w:type="dxa"/>
            <w:noWrap/>
            <w:hideMark/>
            <w:tcPrChange w:id="3045" w:author="Guy, Rachel" w:date="2022-04-13T23:18:00Z">
              <w:tcPr>
                <w:tcW w:w="1175" w:type="dxa"/>
                <w:noWrap/>
                <w:hideMark/>
              </w:tcPr>
            </w:tcPrChange>
          </w:tcPr>
          <w:p w14:paraId="22966E92" w14:textId="77777777" w:rsidR="00B75F25" w:rsidRPr="00B75F25" w:rsidRDefault="00B75F25" w:rsidP="00B75F25">
            <w:pPr>
              <w:pStyle w:val="HTMLPreformatted"/>
              <w:rPr>
                <w:ins w:id="3046" w:author="Guy, Rachel" w:date="2022-04-13T23:17:00Z"/>
                <w:rFonts w:ascii="Garamond" w:hAnsi="Garamond"/>
                <w:bCs/>
                <w:sz w:val="22"/>
                <w:szCs w:val="22"/>
              </w:rPr>
            </w:pPr>
            <w:ins w:id="3047" w:author="Guy, Rachel" w:date="2022-04-13T23:17:00Z">
              <w:r w:rsidRPr="00B75F25">
                <w:rPr>
                  <w:rFonts w:ascii="Garamond" w:hAnsi="Garamond"/>
                  <w:bCs/>
                  <w:sz w:val="22"/>
                  <w:szCs w:val="22"/>
                </w:rPr>
                <w:t>Turb</w:t>
              </w:r>
            </w:ins>
          </w:p>
        </w:tc>
        <w:tc>
          <w:tcPr>
            <w:tcW w:w="1281" w:type="dxa"/>
            <w:noWrap/>
            <w:hideMark/>
            <w:tcPrChange w:id="3048" w:author="Guy, Rachel" w:date="2022-04-13T23:18:00Z">
              <w:tcPr>
                <w:tcW w:w="1237" w:type="dxa"/>
                <w:noWrap/>
                <w:hideMark/>
              </w:tcPr>
            </w:tcPrChange>
          </w:tcPr>
          <w:p w14:paraId="001C9037" w14:textId="77777777" w:rsidR="00B75F25" w:rsidRPr="00B75F25" w:rsidRDefault="00B75F25" w:rsidP="00B75F25">
            <w:pPr>
              <w:pStyle w:val="HTMLPreformatted"/>
              <w:rPr>
                <w:ins w:id="3049" w:author="Guy, Rachel" w:date="2022-04-13T23:17:00Z"/>
                <w:rFonts w:ascii="Garamond" w:hAnsi="Garamond"/>
                <w:bCs/>
                <w:sz w:val="22"/>
                <w:szCs w:val="22"/>
              </w:rPr>
            </w:pPr>
            <w:ins w:id="3050" w:author="Guy, Rachel" w:date="2022-04-13T23:17:00Z">
              <w:r w:rsidRPr="00B75F25">
                <w:rPr>
                  <w:rFonts w:ascii="Garamond" w:hAnsi="Garamond"/>
                  <w:bCs/>
                  <w:sz w:val="22"/>
                  <w:szCs w:val="22"/>
                </w:rPr>
                <w:t>Depth</w:t>
              </w:r>
            </w:ins>
          </w:p>
        </w:tc>
      </w:tr>
      <w:tr w:rsidR="00B75F25" w:rsidRPr="00B75F25" w14:paraId="138AA1E2" w14:textId="77777777" w:rsidTr="00B75F25">
        <w:trPr>
          <w:trHeight w:val="290"/>
          <w:ins w:id="3051" w:author="Guy, Rachel" w:date="2022-04-13T23:17:00Z"/>
          <w:trPrChange w:id="3052" w:author="Guy, Rachel" w:date="2022-04-13T23:18:00Z">
            <w:trPr>
              <w:trHeight w:val="290"/>
            </w:trPr>
          </w:trPrChange>
        </w:trPr>
        <w:tc>
          <w:tcPr>
            <w:tcW w:w="1255" w:type="dxa"/>
            <w:noWrap/>
            <w:hideMark/>
            <w:tcPrChange w:id="3053" w:author="Guy, Rachel" w:date="2022-04-13T23:18:00Z">
              <w:tcPr>
                <w:tcW w:w="1139" w:type="dxa"/>
                <w:noWrap/>
                <w:hideMark/>
              </w:tcPr>
            </w:tcPrChange>
          </w:tcPr>
          <w:p w14:paraId="27E43235" w14:textId="77777777" w:rsidR="00B75F25" w:rsidRPr="00B75F25" w:rsidRDefault="00B75F25" w:rsidP="00B75F25">
            <w:pPr>
              <w:pStyle w:val="HTMLPreformatted"/>
              <w:rPr>
                <w:ins w:id="3054" w:author="Guy, Rachel" w:date="2022-04-13T23:17:00Z"/>
                <w:rFonts w:ascii="Garamond" w:hAnsi="Garamond"/>
                <w:bCs/>
                <w:sz w:val="22"/>
                <w:szCs w:val="22"/>
              </w:rPr>
            </w:pPr>
            <w:ins w:id="3055" w:author="Guy, Rachel" w:date="2022-04-13T23:17:00Z">
              <w:r w:rsidRPr="00B75F25">
                <w:rPr>
                  <w:rFonts w:ascii="Garamond" w:hAnsi="Garamond"/>
                  <w:bCs/>
                  <w:sz w:val="22"/>
                  <w:szCs w:val="22"/>
                </w:rPr>
                <w:t>1/27/2021</w:t>
              </w:r>
            </w:ins>
          </w:p>
        </w:tc>
        <w:tc>
          <w:tcPr>
            <w:tcW w:w="1091" w:type="dxa"/>
            <w:noWrap/>
            <w:hideMark/>
            <w:tcPrChange w:id="3056" w:author="Guy, Rachel" w:date="2022-04-13T23:18:00Z">
              <w:tcPr>
                <w:tcW w:w="939" w:type="dxa"/>
                <w:noWrap/>
                <w:hideMark/>
              </w:tcPr>
            </w:tcPrChange>
          </w:tcPr>
          <w:p w14:paraId="7866EDF9" w14:textId="77777777" w:rsidR="00B75F25" w:rsidRPr="00B75F25" w:rsidRDefault="00B75F25" w:rsidP="00B75F25">
            <w:pPr>
              <w:pStyle w:val="HTMLPreformatted"/>
              <w:rPr>
                <w:ins w:id="3057" w:author="Guy, Rachel" w:date="2022-04-13T23:17:00Z"/>
                <w:rFonts w:ascii="Garamond" w:hAnsi="Garamond"/>
                <w:bCs/>
                <w:sz w:val="22"/>
                <w:szCs w:val="22"/>
              </w:rPr>
            </w:pPr>
            <w:ins w:id="3058" w:author="Guy, Rachel" w:date="2022-04-13T23:17:00Z">
              <w:r w:rsidRPr="00B75F25">
                <w:rPr>
                  <w:rFonts w:ascii="Garamond" w:hAnsi="Garamond"/>
                  <w:bCs/>
                  <w:sz w:val="22"/>
                  <w:szCs w:val="22"/>
                </w:rPr>
                <w:t>Catherine</w:t>
              </w:r>
            </w:ins>
          </w:p>
        </w:tc>
        <w:tc>
          <w:tcPr>
            <w:tcW w:w="1281" w:type="dxa"/>
            <w:noWrap/>
            <w:hideMark/>
            <w:tcPrChange w:id="3059" w:author="Guy, Rachel" w:date="2022-04-13T23:18:00Z">
              <w:tcPr>
                <w:tcW w:w="1250" w:type="dxa"/>
                <w:noWrap/>
                <w:hideMark/>
              </w:tcPr>
            </w:tcPrChange>
          </w:tcPr>
          <w:p w14:paraId="1FC457AE" w14:textId="77777777" w:rsidR="00B75F25" w:rsidRPr="00B75F25" w:rsidRDefault="00B75F25" w:rsidP="00B75F25">
            <w:pPr>
              <w:pStyle w:val="HTMLPreformatted"/>
              <w:rPr>
                <w:ins w:id="3060" w:author="Guy, Rachel" w:date="2022-04-13T23:17:00Z"/>
                <w:rFonts w:ascii="Garamond" w:hAnsi="Garamond"/>
                <w:bCs/>
                <w:sz w:val="22"/>
                <w:szCs w:val="22"/>
              </w:rPr>
            </w:pPr>
            <w:ins w:id="3061" w:author="Guy, Rachel" w:date="2022-04-13T23:17:00Z">
              <w:r w:rsidRPr="00B75F25">
                <w:rPr>
                  <w:rFonts w:ascii="Garamond" w:hAnsi="Garamond"/>
                  <w:bCs/>
                  <w:sz w:val="22"/>
                  <w:szCs w:val="22"/>
                </w:rPr>
                <w:t>49.366(50.0)</w:t>
              </w:r>
            </w:ins>
          </w:p>
        </w:tc>
        <w:tc>
          <w:tcPr>
            <w:tcW w:w="1055" w:type="dxa"/>
            <w:noWrap/>
            <w:hideMark/>
            <w:tcPrChange w:id="3062" w:author="Guy, Rachel" w:date="2022-04-13T23:18:00Z">
              <w:tcPr>
                <w:tcW w:w="883" w:type="dxa"/>
                <w:noWrap/>
                <w:hideMark/>
              </w:tcPr>
            </w:tcPrChange>
          </w:tcPr>
          <w:p w14:paraId="4A64692E" w14:textId="77777777" w:rsidR="00B75F25" w:rsidRPr="00B75F25" w:rsidRDefault="00B75F25" w:rsidP="00B75F25">
            <w:pPr>
              <w:pStyle w:val="HTMLPreformatted"/>
              <w:rPr>
                <w:ins w:id="3063" w:author="Guy, Rachel" w:date="2022-04-13T23:17:00Z"/>
                <w:rFonts w:ascii="Garamond" w:hAnsi="Garamond"/>
                <w:bCs/>
                <w:sz w:val="22"/>
                <w:szCs w:val="22"/>
              </w:rPr>
            </w:pPr>
            <w:ins w:id="3064" w:author="Guy, Rachel" w:date="2022-04-13T23:17:00Z">
              <w:r w:rsidRPr="00B75F25">
                <w:rPr>
                  <w:rFonts w:ascii="Garamond" w:hAnsi="Garamond"/>
                  <w:bCs/>
                  <w:sz w:val="22"/>
                  <w:szCs w:val="22"/>
                </w:rPr>
                <w:t>101.3</w:t>
              </w:r>
            </w:ins>
          </w:p>
        </w:tc>
        <w:tc>
          <w:tcPr>
            <w:tcW w:w="832" w:type="dxa"/>
            <w:noWrap/>
            <w:hideMark/>
            <w:tcPrChange w:id="3065" w:author="Guy, Rachel" w:date="2022-04-13T23:18:00Z">
              <w:tcPr>
                <w:tcW w:w="883" w:type="dxa"/>
                <w:noWrap/>
                <w:hideMark/>
              </w:tcPr>
            </w:tcPrChange>
          </w:tcPr>
          <w:p w14:paraId="0923E1AE" w14:textId="77777777" w:rsidR="00B75F25" w:rsidRPr="00B75F25" w:rsidRDefault="00B75F25" w:rsidP="00B75F25">
            <w:pPr>
              <w:pStyle w:val="HTMLPreformatted"/>
              <w:rPr>
                <w:ins w:id="3066" w:author="Guy, Rachel" w:date="2022-04-13T23:17:00Z"/>
                <w:rFonts w:ascii="Garamond" w:hAnsi="Garamond"/>
                <w:bCs/>
                <w:sz w:val="22"/>
                <w:szCs w:val="22"/>
              </w:rPr>
            </w:pPr>
            <w:ins w:id="3067" w:author="Guy, Rachel" w:date="2022-04-13T23:17:00Z">
              <w:r w:rsidRPr="00B75F25">
                <w:rPr>
                  <w:rFonts w:ascii="Garamond" w:hAnsi="Garamond"/>
                  <w:bCs/>
                  <w:sz w:val="22"/>
                  <w:szCs w:val="22"/>
                </w:rPr>
                <w:t>7.06</w:t>
              </w:r>
            </w:ins>
          </w:p>
        </w:tc>
        <w:tc>
          <w:tcPr>
            <w:tcW w:w="832" w:type="dxa"/>
            <w:noWrap/>
            <w:hideMark/>
            <w:tcPrChange w:id="3068" w:author="Guy, Rachel" w:date="2022-04-13T23:18:00Z">
              <w:tcPr>
                <w:tcW w:w="883" w:type="dxa"/>
                <w:noWrap/>
                <w:hideMark/>
              </w:tcPr>
            </w:tcPrChange>
          </w:tcPr>
          <w:p w14:paraId="40958D21" w14:textId="77777777" w:rsidR="00B75F25" w:rsidRPr="00B75F25" w:rsidRDefault="00B75F25" w:rsidP="00B75F25">
            <w:pPr>
              <w:pStyle w:val="HTMLPreformatted"/>
              <w:rPr>
                <w:ins w:id="3069" w:author="Guy, Rachel" w:date="2022-04-13T23:17:00Z"/>
                <w:rFonts w:ascii="Garamond" w:hAnsi="Garamond"/>
                <w:bCs/>
                <w:sz w:val="22"/>
                <w:szCs w:val="22"/>
              </w:rPr>
            </w:pPr>
            <w:ins w:id="3070" w:author="Guy, Rachel" w:date="2022-04-13T23:17:00Z">
              <w:r w:rsidRPr="00B75F25">
                <w:rPr>
                  <w:rFonts w:ascii="Garamond" w:hAnsi="Garamond"/>
                  <w:bCs/>
                  <w:sz w:val="22"/>
                  <w:szCs w:val="22"/>
                </w:rPr>
                <w:t>10.07</w:t>
              </w:r>
            </w:ins>
          </w:p>
        </w:tc>
        <w:tc>
          <w:tcPr>
            <w:tcW w:w="1091" w:type="dxa"/>
            <w:noWrap/>
            <w:hideMark/>
            <w:tcPrChange w:id="3071" w:author="Guy, Rachel" w:date="2022-04-13T23:18:00Z">
              <w:tcPr>
                <w:tcW w:w="971" w:type="dxa"/>
                <w:noWrap/>
                <w:hideMark/>
              </w:tcPr>
            </w:tcPrChange>
          </w:tcPr>
          <w:p w14:paraId="4453F850" w14:textId="77777777" w:rsidR="00B75F25" w:rsidRPr="00B75F25" w:rsidRDefault="00B75F25" w:rsidP="00B75F25">
            <w:pPr>
              <w:pStyle w:val="HTMLPreformatted"/>
              <w:rPr>
                <w:ins w:id="3072" w:author="Guy, Rachel" w:date="2022-04-13T23:17:00Z"/>
                <w:rFonts w:ascii="Garamond" w:hAnsi="Garamond"/>
                <w:bCs/>
                <w:sz w:val="22"/>
                <w:szCs w:val="22"/>
              </w:rPr>
            </w:pPr>
            <w:ins w:id="3073" w:author="Guy, Rachel" w:date="2022-04-13T23:17:00Z">
              <w:r w:rsidRPr="00B75F25">
                <w:rPr>
                  <w:rFonts w:ascii="Garamond" w:hAnsi="Garamond"/>
                  <w:bCs/>
                  <w:sz w:val="22"/>
                  <w:szCs w:val="22"/>
                </w:rPr>
                <w:t>0.91(0.0)</w:t>
              </w:r>
            </w:ins>
          </w:p>
        </w:tc>
        <w:tc>
          <w:tcPr>
            <w:tcW w:w="1281" w:type="dxa"/>
            <w:noWrap/>
            <w:hideMark/>
            <w:tcPrChange w:id="3074" w:author="Guy, Rachel" w:date="2022-04-13T23:18:00Z">
              <w:tcPr>
                <w:tcW w:w="1175" w:type="dxa"/>
                <w:noWrap/>
                <w:hideMark/>
              </w:tcPr>
            </w:tcPrChange>
          </w:tcPr>
          <w:p w14:paraId="646A0048" w14:textId="77777777" w:rsidR="00B75F25" w:rsidRPr="00B75F25" w:rsidRDefault="00B75F25" w:rsidP="00B75F25">
            <w:pPr>
              <w:pStyle w:val="HTMLPreformatted"/>
              <w:rPr>
                <w:ins w:id="3075" w:author="Guy, Rachel" w:date="2022-04-13T23:17:00Z"/>
                <w:rFonts w:ascii="Garamond" w:hAnsi="Garamond"/>
                <w:bCs/>
                <w:sz w:val="22"/>
                <w:szCs w:val="22"/>
              </w:rPr>
            </w:pPr>
            <w:ins w:id="3076" w:author="Guy, Rachel" w:date="2022-04-13T23:17:00Z">
              <w:r w:rsidRPr="00B75F25">
                <w:rPr>
                  <w:rFonts w:ascii="Garamond" w:hAnsi="Garamond"/>
                  <w:bCs/>
                  <w:sz w:val="22"/>
                  <w:szCs w:val="22"/>
                </w:rPr>
                <w:t>122.31(124.0)</w:t>
              </w:r>
            </w:ins>
          </w:p>
        </w:tc>
        <w:tc>
          <w:tcPr>
            <w:tcW w:w="1281" w:type="dxa"/>
            <w:noWrap/>
            <w:hideMark/>
            <w:tcPrChange w:id="3077" w:author="Guy, Rachel" w:date="2022-04-13T23:18:00Z">
              <w:tcPr>
                <w:tcW w:w="1237" w:type="dxa"/>
                <w:noWrap/>
                <w:hideMark/>
              </w:tcPr>
            </w:tcPrChange>
          </w:tcPr>
          <w:p w14:paraId="5199C796" w14:textId="77777777" w:rsidR="00B75F25" w:rsidRPr="00B75F25" w:rsidRDefault="00B75F25" w:rsidP="00B75F25">
            <w:pPr>
              <w:pStyle w:val="HTMLPreformatted"/>
              <w:rPr>
                <w:ins w:id="3078" w:author="Guy, Rachel" w:date="2022-04-13T23:17:00Z"/>
                <w:rFonts w:ascii="Garamond" w:hAnsi="Garamond"/>
                <w:bCs/>
                <w:sz w:val="22"/>
                <w:szCs w:val="22"/>
              </w:rPr>
            </w:pPr>
            <w:ins w:id="3079" w:author="Guy, Rachel" w:date="2022-04-13T23:17:00Z">
              <w:r w:rsidRPr="00B75F25">
                <w:rPr>
                  <w:rFonts w:ascii="Garamond" w:hAnsi="Garamond"/>
                  <w:bCs/>
                  <w:sz w:val="22"/>
                  <w:szCs w:val="22"/>
                </w:rPr>
                <w:t>0.226(0.227)</w:t>
              </w:r>
            </w:ins>
          </w:p>
        </w:tc>
      </w:tr>
      <w:tr w:rsidR="00B75F25" w:rsidRPr="00B75F25" w14:paraId="080905C8" w14:textId="77777777" w:rsidTr="00B75F25">
        <w:trPr>
          <w:trHeight w:val="290"/>
          <w:ins w:id="3080" w:author="Guy, Rachel" w:date="2022-04-13T23:17:00Z"/>
          <w:trPrChange w:id="3081" w:author="Guy, Rachel" w:date="2022-04-13T23:18:00Z">
            <w:trPr>
              <w:trHeight w:val="290"/>
            </w:trPr>
          </w:trPrChange>
        </w:trPr>
        <w:tc>
          <w:tcPr>
            <w:tcW w:w="1255" w:type="dxa"/>
            <w:noWrap/>
            <w:hideMark/>
            <w:tcPrChange w:id="3082" w:author="Guy, Rachel" w:date="2022-04-13T23:18:00Z">
              <w:tcPr>
                <w:tcW w:w="1139" w:type="dxa"/>
                <w:noWrap/>
                <w:hideMark/>
              </w:tcPr>
            </w:tcPrChange>
          </w:tcPr>
          <w:p w14:paraId="48710D27" w14:textId="77777777" w:rsidR="00B75F25" w:rsidRPr="00B75F25" w:rsidRDefault="00B75F25" w:rsidP="00B75F25">
            <w:pPr>
              <w:pStyle w:val="HTMLPreformatted"/>
              <w:rPr>
                <w:ins w:id="3083" w:author="Guy, Rachel" w:date="2022-04-13T23:17:00Z"/>
                <w:rFonts w:ascii="Garamond" w:hAnsi="Garamond"/>
                <w:bCs/>
                <w:sz w:val="22"/>
                <w:szCs w:val="22"/>
              </w:rPr>
            </w:pPr>
            <w:ins w:id="3084" w:author="Guy, Rachel" w:date="2022-04-13T23:17:00Z">
              <w:r w:rsidRPr="00B75F25">
                <w:rPr>
                  <w:rFonts w:ascii="Garamond" w:hAnsi="Garamond"/>
                  <w:bCs/>
                  <w:sz w:val="22"/>
                  <w:szCs w:val="22"/>
                </w:rPr>
                <w:t>2/18/2021</w:t>
              </w:r>
            </w:ins>
          </w:p>
        </w:tc>
        <w:tc>
          <w:tcPr>
            <w:tcW w:w="1091" w:type="dxa"/>
            <w:noWrap/>
            <w:hideMark/>
            <w:tcPrChange w:id="3085" w:author="Guy, Rachel" w:date="2022-04-13T23:18:00Z">
              <w:tcPr>
                <w:tcW w:w="939" w:type="dxa"/>
                <w:noWrap/>
                <w:hideMark/>
              </w:tcPr>
            </w:tcPrChange>
          </w:tcPr>
          <w:p w14:paraId="341277E5" w14:textId="77777777" w:rsidR="00B75F25" w:rsidRPr="00B75F25" w:rsidRDefault="00B75F25" w:rsidP="00B75F25">
            <w:pPr>
              <w:pStyle w:val="HTMLPreformatted"/>
              <w:rPr>
                <w:ins w:id="3086" w:author="Guy, Rachel" w:date="2022-04-13T23:17:00Z"/>
                <w:rFonts w:ascii="Garamond" w:hAnsi="Garamond"/>
                <w:bCs/>
                <w:sz w:val="22"/>
                <w:szCs w:val="22"/>
              </w:rPr>
            </w:pPr>
            <w:ins w:id="3087" w:author="Guy, Rachel" w:date="2022-04-13T23:17:00Z">
              <w:r w:rsidRPr="00B75F25">
                <w:rPr>
                  <w:rFonts w:ascii="Garamond" w:hAnsi="Garamond"/>
                  <w:bCs/>
                  <w:sz w:val="22"/>
                  <w:szCs w:val="22"/>
                </w:rPr>
                <w:t>Ossabaw</w:t>
              </w:r>
            </w:ins>
          </w:p>
        </w:tc>
        <w:tc>
          <w:tcPr>
            <w:tcW w:w="1281" w:type="dxa"/>
            <w:noWrap/>
            <w:hideMark/>
            <w:tcPrChange w:id="3088" w:author="Guy, Rachel" w:date="2022-04-13T23:18:00Z">
              <w:tcPr>
                <w:tcW w:w="1250" w:type="dxa"/>
                <w:noWrap/>
                <w:hideMark/>
              </w:tcPr>
            </w:tcPrChange>
          </w:tcPr>
          <w:p w14:paraId="438E6728" w14:textId="77777777" w:rsidR="00B75F25" w:rsidRPr="00B75F25" w:rsidRDefault="00B75F25" w:rsidP="00B75F25">
            <w:pPr>
              <w:pStyle w:val="HTMLPreformatted"/>
              <w:rPr>
                <w:ins w:id="3089" w:author="Guy, Rachel" w:date="2022-04-13T23:17:00Z"/>
                <w:rFonts w:ascii="Garamond" w:hAnsi="Garamond"/>
                <w:bCs/>
                <w:sz w:val="22"/>
                <w:szCs w:val="22"/>
              </w:rPr>
            </w:pPr>
            <w:ins w:id="3090" w:author="Guy, Rachel" w:date="2022-04-13T23:17:00Z">
              <w:r w:rsidRPr="00B75F25">
                <w:rPr>
                  <w:rFonts w:ascii="Garamond" w:hAnsi="Garamond"/>
                  <w:bCs/>
                  <w:sz w:val="22"/>
                  <w:szCs w:val="22"/>
                </w:rPr>
                <w:t>50.12(50.0)</w:t>
              </w:r>
            </w:ins>
          </w:p>
        </w:tc>
        <w:tc>
          <w:tcPr>
            <w:tcW w:w="1055" w:type="dxa"/>
            <w:noWrap/>
            <w:hideMark/>
            <w:tcPrChange w:id="3091" w:author="Guy, Rachel" w:date="2022-04-13T23:18:00Z">
              <w:tcPr>
                <w:tcW w:w="883" w:type="dxa"/>
                <w:noWrap/>
                <w:hideMark/>
              </w:tcPr>
            </w:tcPrChange>
          </w:tcPr>
          <w:p w14:paraId="491830A3" w14:textId="77777777" w:rsidR="00B75F25" w:rsidRPr="00B75F25" w:rsidRDefault="00B75F25" w:rsidP="00B75F25">
            <w:pPr>
              <w:pStyle w:val="HTMLPreformatted"/>
              <w:rPr>
                <w:ins w:id="3092" w:author="Guy, Rachel" w:date="2022-04-13T23:17:00Z"/>
                <w:rFonts w:ascii="Garamond" w:hAnsi="Garamond"/>
                <w:bCs/>
                <w:sz w:val="22"/>
                <w:szCs w:val="22"/>
              </w:rPr>
            </w:pPr>
            <w:ins w:id="3093" w:author="Guy, Rachel" w:date="2022-04-13T23:17:00Z">
              <w:r w:rsidRPr="00B75F25">
                <w:rPr>
                  <w:rFonts w:ascii="Garamond" w:hAnsi="Garamond"/>
                  <w:bCs/>
                  <w:sz w:val="22"/>
                  <w:szCs w:val="22"/>
                </w:rPr>
                <w:t>99.6</w:t>
              </w:r>
            </w:ins>
          </w:p>
        </w:tc>
        <w:tc>
          <w:tcPr>
            <w:tcW w:w="832" w:type="dxa"/>
            <w:noWrap/>
            <w:hideMark/>
            <w:tcPrChange w:id="3094" w:author="Guy, Rachel" w:date="2022-04-13T23:18:00Z">
              <w:tcPr>
                <w:tcW w:w="883" w:type="dxa"/>
                <w:noWrap/>
                <w:hideMark/>
              </w:tcPr>
            </w:tcPrChange>
          </w:tcPr>
          <w:p w14:paraId="400EC584" w14:textId="77777777" w:rsidR="00B75F25" w:rsidRPr="00B75F25" w:rsidRDefault="00B75F25" w:rsidP="00B75F25">
            <w:pPr>
              <w:pStyle w:val="HTMLPreformatted"/>
              <w:rPr>
                <w:ins w:id="3095" w:author="Guy, Rachel" w:date="2022-04-13T23:17:00Z"/>
                <w:rFonts w:ascii="Garamond" w:hAnsi="Garamond"/>
                <w:bCs/>
                <w:sz w:val="22"/>
                <w:szCs w:val="22"/>
              </w:rPr>
            </w:pPr>
            <w:ins w:id="3096" w:author="Guy, Rachel" w:date="2022-04-13T23:17:00Z">
              <w:r w:rsidRPr="00B75F25">
                <w:rPr>
                  <w:rFonts w:ascii="Garamond" w:hAnsi="Garamond"/>
                  <w:bCs/>
                  <w:sz w:val="22"/>
                  <w:szCs w:val="22"/>
                </w:rPr>
                <w:t>7.04</w:t>
              </w:r>
            </w:ins>
          </w:p>
        </w:tc>
        <w:tc>
          <w:tcPr>
            <w:tcW w:w="832" w:type="dxa"/>
            <w:noWrap/>
            <w:hideMark/>
            <w:tcPrChange w:id="3097" w:author="Guy, Rachel" w:date="2022-04-13T23:18:00Z">
              <w:tcPr>
                <w:tcW w:w="883" w:type="dxa"/>
                <w:noWrap/>
                <w:hideMark/>
              </w:tcPr>
            </w:tcPrChange>
          </w:tcPr>
          <w:p w14:paraId="11BC2CCD" w14:textId="77777777" w:rsidR="00B75F25" w:rsidRPr="00B75F25" w:rsidRDefault="00B75F25" w:rsidP="00B75F25">
            <w:pPr>
              <w:pStyle w:val="HTMLPreformatted"/>
              <w:rPr>
                <w:ins w:id="3098" w:author="Guy, Rachel" w:date="2022-04-13T23:17:00Z"/>
                <w:rFonts w:ascii="Garamond" w:hAnsi="Garamond"/>
                <w:bCs/>
                <w:sz w:val="22"/>
                <w:szCs w:val="22"/>
              </w:rPr>
            </w:pPr>
            <w:ins w:id="3099" w:author="Guy, Rachel" w:date="2022-04-13T23:17:00Z">
              <w:r w:rsidRPr="00B75F25">
                <w:rPr>
                  <w:rFonts w:ascii="Garamond" w:hAnsi="Garamond"/>
                  <w:bCs/>
                  <w:sz w:val="22"/>
                  <w:szCs w:val="22"/>
                </w:rPr>
                <w:t>9.97</w:t>
              </w:r>
            </w:ins>
          </w:p>
        </w:tc>
        <w:tc>
          <w:tcPr>
            <w:tcW w:w="1091" w:type="dxa"/>
            <w:noWrap/>
            <w:hideMark/>
            <w:tcPrChange w:id="3100" w:author="Guy, Rachel" w:date="2022-04-13T23:18:00Z">
              <w:tcPr>
                <w:tcW w:w="971" w:type="dxa"/>
                <w:noWrap/>
                <w:hideMark/>
              </w:tcPr>
            </w:tcPrChange>
          </w:tcPr>
          <w:p w14:paraId="7B0F71C3" w14:textId="77777777" w:rsidR="00B75F25" w:rsidRPr="00B75F25" w:rsidRDefault="00B75F25" w:rsidP="00B75F25">
            <w:pPr>
              <w:pStyle w:val="HTMLPreformatted"/>
              <w:rPr>
                <w:ins w:id="3101" w:author="Guy, Rachel" w:date="2022-04-13T23:17:00Z"/>
                <w:rFonts w:ascii="Garamond" w:hAnsi="Garamond"/>
                <w:bCs/>
                <w:sz w:val="22"/>
                <w:szCs w:val="22"/>
              </w:rPr>
            </w:pPr>
            <w:ins w:id="3102" w:author="Guy, Rachel" w:date="2022-04-13T23:17:00Z">
              <w:r w:rsidRPr="00B75F25">
                <w:rPr>
                  <w:rFonts w:ascii="Garamond" w:hAnsi="Garamond"/>
                  <w:bCs/>
                  <w:sz w:val="22"/>
                  <w:szCs w:val="22"/>
                </w:rPr>
                <w:t>0.41(0.0)</w:t>
              </w:r>
            </w:ins>
          </w:p>
        </w:tc>
        <w:tc>
          <w:tcPr>
            <w:tcW w:w="1281" w:type="dxa"/>
            <w:noWrap/>
            <w:hideMark/>
            <w:tcPrChange w:id="3103" w:author="Guy, Rachel" w:date="2022-04-13T23:18:00Z">
              <w:tcPr>
                <w:tcW w:w="1175" w:type="dxa"/>
                <w:noWrap/>
                <w:hideMark/>
              </w:tcPr>
            </w:tcPrChange>
          </w:tcPr>
          <w:p w14:paraId="1A8C3603" w14:textId="77777777" w:rsidR="00B75F25" w:rsidRPr="00B75F25" w:rsidRDefault="00B75F25" w:rsidP="00B75F25">
            <w:pPr>
              <w:pStyle w:val="HTMLPreformatted"/>
              <w:rPr>
                <w:ins w:id="3104" w:author="Guy, Rachel" w:date="2022-04-13T23:17:00Z"/>
                <w:rFonts w:ascii="Garamond" w:hAnsi="Garamond"/>
                <w:bCs/>
                <w:sz w:val="22"/>
                <w:szCs w:val="22"/>
              </w:rPr>
            </w:pPr>
            <w:ins w:id="3105" w:author="Guy, Rachel" w:date="2022-04-13T23:17:00Z">
              <w:r w:rsidRPr="00B75F25">
                <w:rPr>
                  <w:rFonts w:ascii="Garamond" w:hAnsi="Garamond"/>
                  <w:bCs/>
                  <w:sz w:val="22"/>
                  <w:szCs w:val="22"/>
                </w:rPr>
                <w:t>122.86(124.0)</w:t>
              </w:r>
            </w:ins>
          </w:p>
        </w:tc>
        <w:tc>
          <w:tcPr>
            <w:tcW w:w="1281" w:type="dxa"/>
            <w:noWrap/>
            <w:hideMark/>
            <w:tcPrChange w:id="3106" w:author="Guy, Rachel" w:date="2022-04-13T23:18:00Z">
              <w:tcPr>
                <w:tcW w:w="1237" w:type="dxa"/>
                <w:noWrap/>
                <w:hideMark/>
              </w:tcPr>
            </w:tcPrChange>
          </w:tcPr>
          <w:p w14:paraId="1000C16C" w14:textId="77777777" w:rsidR="00B75F25" w:rsidRPr="00B75F25" w:rsidRDefault="00B75F25" w:rsidP="00B75F25">
            <w:pPr>
              <w:pStyle w:val="HTMLPreformatted"/>
              <w:rPr>
                <w:ins w:id="3107" w:author="Guy, Rachel" w:date="2022-04-13T23:17:00Z"/>
                <w:rFonts w:ascii="Garamond" w:hAnsi="Garamond"/>
                <w:bCs/>
                <w:sz w:val="22"/>
                <w:szCs w:val="22"/>
              </w:rPr>
            </w:pPr>
            <w:ins w:id="3108" w:author="Guy, Rachel" w:date="2022-04-13T23:17:00Z">
              <w:r w:rsidRPr="00B75F25">
                <w:rPr>
                  <w:rFonts w:ascii="Garamond" w:hAnsi="Garamond"/>
                  <w:bCs/>
                  <w:sz w:val="22"/>
                  <w:szCs w:val="22"/>
                </w:rPr>
                <w:t>-0.099</w:t>
              </w:r>
            </w:ins>
          </w:p>
        </w:tc>
      </w:tr>
      <w:tr w:rsidR="00B75F25" w:rsidRPr="00B75F25" w14:paraId="085D17FC" w14:textId="77777777" w:rsidTr="00B75F25">
        <w:trPr>
          <w:trHeight w:val="290"/>
          <w:ins w:id="3109" w:author="Guy, Rachel" w:date="2022-04-13T23:17:00Z"/>
          <w:trPrChange w:id="3110" w:author="Guy, Rachel" w:date="2022-04-13T23:18:00Z">
            <w:trPr>
              <w:trHeight w:val="290"/>
            </w:trPr>
          </w:trPrChange>
        </w:trPr>
        <w:tc>
          <w:tcPr>
            <w:tcW w:w="1255" w:type="dxa"/>
            <w:noWrap/>
            <w:hideMark/>
            <w:tcPrChange w:id="3111" w:author="Guy, Rachel" w:date="2022-04-13T23:18:00Z">
              <w:tcPr>
                <w:tcW w:w="1139" w:type="dxa"/>
                <w:noWrap/>
                <w:hideMark/>
              </w:tcPr>
            </w:tcPrChange>
          </w:tcPr>
          <w:p w14:paraId="5D2F9050" w14:textId="77777777" w:rsidR="00B75F25" w:rsidRPr="00B75F25" w:rsidRDefault="00B75F25" w:rsidP="00B75F25">
            <w:pPr>
              <w:pStyle w:val="HTMLPreformatted"/>
              <w:rPr>
                <w:ins w:id="3112" w:author="Guy, Rachel" w:date="2022-04-13T23:17:00Z"/>
                <w:rFonts w:ascii="Garamond" w:hAnsi="Garamond"/>
                <w:bCs/>
                <w:sz w:val="22"/>
                <w:szCs w:val="22"/>
              </w:rPr>
            </w:pPr>
            <w:ins w:id="3113" w:author="Guy, Rachel" w:date="2022-04-13T23:17:00Z">
              <w:r w:rsidRPr="00B75F25">
                <w:rPr>
                  <w:rFonts w:ascii="Garamond" w:hAnsi="Garamond"/>
                  <w:bCs/>
                  <w:sz w:val="22"/>
                  <w:szCs w:val="22"/>
                </w:rPr>
                <w:t>4/5/2021</w:t>
              </w:r>
            </w:ins>
          </w:p>
        </w:tc>
        <w:tc>
          <w:tcPr>
            <w:tcW w:w="1091" w:type="dxa"/>
            <w:noWrap/>
            <w:hideMark/>
            <w:tcPrChange w:id="3114" w:author="Guy, Rachel" w:date="2022-04-13T23:18:00Z">
              <w:tcPr>
                <w:tcW w:w="939" w:type="dxa"/>
                <w:noWrap/>
                <w:hideMark/>
              </w:tcPr>
            </w:tcPrChange>
          </w:tcPr>
          <w:p w14:paraId="04C031EB" w14:textId="77777777" w:rsidR="00B75F25" w:rsidRPr="00B75F25" w:rsidRDefault="00B75F25" w:rsidP="00B75F25">
            <w:pPr>
              <w:pStyle w:val="HTMLPreformatted"/>
              <w:rPr>
                <w:ins w:id="3115" w:author="Guy, Rachel" w:date="2022-04-13T23:17:00Z"/>
                <w:rFonts w:ascii="Garamond" w:hAnsi="Garamond"/>
                <w:bCs/>
                <w:sz w:val="22"/>
                <w:szCs w:val="22"/>
              </w:rPr>
            </w:pPr>
            <w:ins w:id="3116" w:author="Guy, Rachel" w:date="2022-04-13T23:17:00Z">
              <w:r w:rsidRPr="00B75F25">
                <w:rPr>
                  <w:rFonts w:ascii="Garamond" w:hAnsi="Garamond"/>
                  <w:bCs/>
                  <w:sz w:val="22"/>
                  <w:szCs w:val="22"/>
                </w:rPr>
                <w:t>Sapelo</w:t>
              </w:r>
            </w:ins>
          </w:p>
        </w:tc>
        <w:tc>
          <w:tcPr>
            <w:tcW w:w="1281" w:type="dxa"/>
            <w:noWrap/>
            <w:hideMark/>
            <w:tcPrChange w:id="3117" w:author="Guy, Rachel" w:date="2022-04-13T23:18:00Z">
              <w:tcPr>
                <w:tcW w:w="1250" w:type="dxa"/>
                <w:noWrap/>
                <w:hideMark/>
              </w:tcPr>
            </w:tcPrChange>
          </w:tcPr>
          <w:p w14:paraId="5C47CA94" w14:textId="77777777" w:rsidR="00B75F25" w:rsidRPr="00B75F25" w:rsidRDefault="00B75F25" w:rsidP="00B75F25">
            <w:pPr>
              <w:pStyle w:val="HTMLPreformatted"/>
              <w:rPr>
                <w:ins w:id="3118" w:author="Guy, Rachel" w:date="2022-04-13T23:17:00Z"/>
                <w:rFonts w:ascii="Garamond" w:hAnsi="Garamond"/>
                <w:bCs/>
                <w:sz w:val="22"/>
                <w:szCs w:val="22"/>
              </w:rPr>
            </w:pPr>
            <w:ins w:id="3119" w:author="Guy, Rachel" w:date="2022-04-13T23:17:00Z">
              <w:r w:rsidRPr="00B75F25">
                <w:rPr>
                  <w:rFonts w:ascii="Garamond" w:hAnsi="Garamond"/>
                  <w:bCs/>
                  <w:sz w:val="22"/>
                  <w:szCs w:val="22"/>
                </w:rPr>
                <w:t>39470.0(50.0)</w:t>
              </w:r>
            </w:ins>
          </w:p>
        </w:tc>
        <w:tc>
          <w:tcPr>
            <w:tcW w:w="1055" w:type="dxa"/>
            <w:noWrap/>
            <w:hideMark/>
            <w:tcPrChange w:id="3120" w:author="Guy, Rachel" w:date="2022-04-13T23:18:00Z">
              <w:tcPr>
                <w:tcW w:w="883" w:type="dxa"/>
                <w:noWrap/>
                <w:hideMark/>
              </w:tcPr>
            </w:tcPrChange>
          </w:tcPr>
          <w:p w14:paraId="4933712C" w14:textId="77777777" w:rsidR="00B75F25" w:rsidRPr="00B75F25" w:rsidRDefault="00B75F25" w:rsidP="00B75F25">
            <w:pPr>
              <w:pStyle w:val="HTMLPreformatted"/>
              <w:rPr>
                <w:ins w:id="3121" w:author="Guy, Rachel" w:date="2022-04-13T23:17:00Z"/>
                <w:rFonts w:ascii="Garamond" w:hAnsi="Garamond"/>
                <w:bCs/>
                <w:sz w:val="22"/>
                <w:szCs w:val="22"/>
              </w:rPr>
            </w:pPr>
            <w:ins w:id="3122" w:author="Guy, Rachel" w:date="2022-04-13T23:17:00Z">
              <w:r w:rsidRPr="00B75F25">
                <w:rPr>
                  <w:rFonts w:ascii="Garamond" w:hAnsi="Garamond"/>
                  <w:bCs/>
                  <w:sz w:val="22"/>
                  <w:szCs w:val="22"/>
                </w:rPr>
                <w:t>99.1</w:t>
              </w:r>
            </w:ins>
          </w:p>
        </w:tc>
        <w:tc>
          <w:tcPr>
            <w:tcW w:w="832" w:type="dxa"/>
            <w:noWrap/>
            <w:hideMark/>
            <w:tcPrChange w:id="3123" w:author="Guy, Rachel" w:date="2022-04-13T23:18:00Z">
              <w:tcPr>
                <w:tcW w:w="883" w:type="dxa"/>
                <w:noWrap/>
                <w:hideMark/>
              </w:tcPr>
            </w:tcPrChange>
          </w:tcPr>
          <w:p w14:paraId="558983EB" w14:textId="77777777" w:rsidR="00B75F25" w:rsidRPr="00B75F25" w:rsidRDefault="00B75F25" w:rsidP="00B75F25">
            <w:pPr>
              <w:pStyle w:val="HTMLPreformatted"/>
              <w:rPr>
                <w:ins w:id="3124" w:author="Guy, Rachel" w:date="2022-04-13T23:17:00Z"/>
                <w:rFonts w:ascii="Garamond" w:hAnsi="Garamond"/>
                <w:bCs/>
                <w:sz w:val="22"/>
                <w:szCs w:val="22"/>
              </w:rPr>
            </w:pPr>
            <w:ins w:id="3125" w:author="Guy, Rachel" w:date="2022-04-13T23:17:00Z">
              <w:r w:rsidRPr="00B75F25">
                <w:rPr>
                  <w:rFonts w:ascii="Garamond" w:hAnsi="Garamond"/>
                  <w:bCs/>
                  <w:sz w:val="22"/>
                  <w:szCs w:val="22"/>
                </w:rPr>
                <w:t>7.58</w:t>
              </w:r>
            </w:ins>
          </w:p>
        </w:tc>
        <w:tc>
          <w:tcPr>
            <w:tcW w:w="832" w:type="dxa"/>
            <w:noWrap/>
            <w:hideMark/>
            <w:tcPrChange w:id="3126" w:author="Guy, Rachel" w:date="2022-04-13T23:18:00Z">
              <w:tcPr>
                <w:tcW w:w="883" w:type="dxa"/>
                <w:noWrap/>
                <w:hideMark/>
              </w:tcPr>
            </w:tcPrChange>
          </w:tcPr>
          <w:p w14:paraId="1796AD88" w14:textId="77777777" w:rsidR="00B75F25" w:rsidRPr="00B75F25" w:rsidRDefault="00B75F25" w:rsidP="00B75F25">
            <w:pPr>
              <w:pStyle w:val="HTMLPreformatted"/>
              <w:rPr>
                <w:ins w:id="3127" w:author="Guy, Rachel" w:date="2022-04-13T23:17:00Z"/>
                <w:rFonts w:ascii="Garamond" w:hAnsi="Garamond"/>
                <w:bCs/>
                <w:sz w:val="22"/>
                <w:szCs w:val="22"/>
              </w:rPr>
            </w:pPr>
            <w:ins w:id="3128" w:author="Guy, Rachel" w:date="2022-04-13T23:17:00Z">
              <w:r w:rsidRPr="00B75F25">
                <w:rPr>
                  <w:rFonts w:ascii="Garamond" w:hAnsi="Garamond"/>
                  <w:bCs/>
                  <w:sz w:val="22"/>
                  <w:szCs w:val="22"/>
                </w:rPr>
                <w:t>9.15</w:t>
              </w:r>
            </w:ins>
          </w:p>
        </w:tc>
        <w:tc>
          <w:tcPr>
            <w:tcW w:w="1091" w:type="dxa"/>
            <w:noWrap/>
            <w:hideMark/>
            <w:tcPrChange w:id="3129" w:author="Guy, Rachel" w:date="2022-04-13T23:18:00Z">
              <w:tcPr>
                <w:tcW w:w="971" w:type="dxa"/>
                <w:noWrap/>
                <w:hideMark/>
              </w:tcPr>
            </w:tcPrChange>
          </w:tcPr>
          <w:p w14:paraId="0A8C081C" w14:textId="77777777" w:rsidR="00B75F25" w:rsidRPr="00B75F25" w:rsidRDefault="00B75F25" w:rsidP="00B75F25">
            <w:pPr>
              <w:pStyle w:val="HTMLPreformatted"/>
              <w:rPr>
                <w:ins w:id="3130" w:author="Guy, Rachel" w:date="2022-04-13T23:17:00Z"/>
                <w:rFonts w:ascii="Garamond" w:hAnsi="Garamond"/>
                <w:bCs/>
                <w:sz w:val="22"/>
                <w:szCs w:val="22"/>
              </w:rPr>
            </w:pPr>
            <w:ins w:id="3131" w:author="Guy, Rachel" w:date="2022-04-13T23:17:00Z">
              <w:r w:rsidRPr="00B75F25">
                <w:rPr>
                  <w:rFonts w:ascii="Garamond" w:hAnsi="Garamond"/>
                  <w:bCs/>
                  <w:sz w:val="22"/>
                  <w:szCs w:val="22"/>
                </w:rPr>
                <w:t>592.66(0.0)</w:t>
              </w:r>
            </w:ins>
          </w:p>
        </w:tc>
        <w:tc>
          <w:tcPr>
            <w:tcW w:w="1281" w:type="dxa"/>
            <w:noWrap/>
            <w:hideMark/>
            <w:tcPrChange w:id="3132" w:author="Guy, Rachel" w:date="2022-04-13T23:18:00Z">
              <w:tcPr>
                <w:tcW w:w="1175" w:type="dxa"/>
                <w:noWrap/>
                <w:hideMark/>
              </w:tcPr>
            </w:tcPrChange>
          </w:tcPr>
          <w:p w14:paraId="391FDB83" w14:textId="77777777" w:rsidR="00B75F25" w:rsidRPr="00B75F25" w:rsidRDefault="00B75F25" w:rsidP="00B75F25">
            <w:pPr>
              <w:pStyle w:val="HTMLPreformatted"/>
              <w:rPr>
                <w:ins w:id="3133" w:author="Guy, Rachel" w:date="2022-04-13T23:17:00Z"/>
                <w:rFonts w:ascii="Garamond" w:hAnsi="Garamond"/>
                <w:bCs/>
                <w:sz w:val="22"/>
                <w:szCs w:val="22"/>
              </w:rPr>
            </w:pPr>
            <w:ins w:id="3134" w:author="Guy, Rachel" w:date="2022-04-13T23:17:00Z">
              <w:r w:rsidRPr="00B75F25">
                <w:rPr>
                  <w:rFonts w:ascii="Garamond" w:hAnsi="Garamond"/>
                  <w:bCs/>
                  <w:sz w:val="22"/>
                  <w:szCs w:val="22"/>
                </w:rPr>
                <w:t>595.29(124.0)</w:t>
              </w:r>
            </w:ins>
          </w:p>
        </w:tc>
        <w:tc>
          <w:tcPr>
            <w:tcW w:w="1281" w:type="dxa"/>
            <w:noWrap/>
            <w:hideMark/>
            <w:tcPrChange w:id="3135" w:author="Guy, Rachel" w:date="2022-04-13T23:18:00Z">
              <w:tcPr>
                <w:tcW w:w="1237" w:type="dxa"/>
                <w:noWrap/>
                <w:hideMark/>
              </w:tcPr>
            </w:tcPrChange>
          </w:tcPr>
          <w:p w14:paraId="1634F30E" w14:textId="77777777" w:rsidR="00B75F25" w:rsidRPr="00B75F25" w:rsidRDefault="00B75F25" w:rsidP="00B75F25">
            <w:pPr>
              <w:pStyle w:val="HTMLPreformatted"/>
              <w:rPr>
                <w:ins w:id="3136" w:author="Guy, Rachel" w:date="2022-04-13T23:17:00Z"/>
                <w:rFonts w:ascii="Garamond" w:hAnsi="Garamond"/>
                <w:bCs/>
                <w:sz w:val="22"/>
                <w:szCs w:val="22"/>
              </w:rPr>
            </w:pPr>
            <w:ins w:id="3137" w:author="Guy, Rachel" w:date="2022-04-13T23:17:00Z">
              <w:r w:rsidRPr="00B75F25">
                <w:rPr>
                  <w:rFonts w:ascii="Garamond" w:hAnsi="Garamond"/>
                  <w:bCs/>
                  <w:sz w:val="22"/>
                  <w:szCs w:val="22"/>
                </w:rPr>
                <w:t>0.166(0.148)</w:t>
              </w:r>
            </w:ins>
          </w:p>
        </w:tc>
      </w:tr>
      <w:tr w:rsidR="00B75F25" w:rsidRPr="00B75F25" w14:paraId="1DE18DB1" w14:textId="77777777" w:rsidTr="00B75F25">
        <w:trPr>
          <w:trHeight w:val="290"/>
          <w:ins w:id="3138" w:author="Guy, Rachel" w:date="2022-04-13T23:17:00Z"/>
          <w:trPrChange w:id="3139" w:author="Guy, Rachel" w:date="2022-04-13T23:18:00Z">
            <w:trPr>
              <w:trHeight w:val="290"/>
            </w:trPr>
          </w:trPrChange>
        </w:trPr>
        <w:tc>
          <w:tcPr>
            <w:tcW w:w="1255" w:type="dxa"/>
            <w:noWrap/>
            <w:hideMark/>
            <w:tcPrChange w:id="3140" w:author="Guy, Rachel" w:date="2022-04-13T23:18:00Z">
              <w:tcPr>
                <w:tcW w:w="1139" w:type="dxa"/>
                <w:noWrap/>
                <w:hideMark/>
              </w:tcPr>
            </w:tcPrChange>
          </w:tcPr>
          <w:p w14:paraId="766DE55A" w14:textId="77777777" w:rsidR="00B75F25" w:rsidRPr="00B75F25" w:rsidRDefault="00B75F25" w:rsidP="00B75F25">
            <w:pPr>
              <w:pStyle w:val="HTMLPreformatted"/>
              <w:rPr>
                <w:ins w:id="3141" w:author="Guy, Rachel" w:date="2022-04-13T23:17:00Z"/>
                <w:rFonts w:ascii="Garamond" w:hAnsi="Garamond"/>
                <w:bCs/>
                <w:sz w:val="22"/>
                <w:szCs w:val="22"/>
              </w:rPr>
            </w:pPr>
            <w:ins w:id="3142" w:author="Guy, Rachel" w:date="2022-04-13T23:17:00Z">
              <w:r w:rsidRPr="00B75F25">
                <w:rPr>
                  <w:rFonts w:ascii="Garamond" w:hAnsi="Garamond"/>
                  <w:bCs/>
                  <w:sz w:val="22"/>
                  <w:szCs w:val="22"/>
                </w:rPr>
                <w:t>6/3/2021</w:t>
              </w:r>
            </w:ins>
          </w:p>
        </w:tc>
        <w:tc>
          <w:tcPr>
            <w:tcW w:w="1091" w:type="dxa"/>
            <w:noWrap/>
            <w:hideMark/>
            <w:tcPrChange w:id="3143" w:author="Guy, Rachel" w:date="2022-04-13T23:18:00Z">
              <w:tcPr>
                <w:tcW w:w="939" w:type="dxa"/>
                <w:noWrap/>
                <w:hideMark/>
              </w:tcPr>
            </w:tcPrChange>
          </w:tcPr>
          <w:p w14:paraId="7104A07C" w14:textId="77777777" w:rsidR="00B75F25" w:rsidRPr="00B75F25" w:rsidRDefault="00B75F25" w:rsidP="00B75F25">
            <w:pPr>
              <w:pStyle w:val="HTMLPreformatted"/>
              <w:rPr>
                <w:ins w:id="3144" w:author="Guy, Rachel" w:date="2022-04-13T23:17:00Z"/>
                <w:rFonts w:ascii="Garamond" w:hAnsi="Garamond"/>
                <w:bCs/>
                <w:sz w:val="22"/>
                <w:szCs w:val="22"/>
              </w:rPr>
            </w:pPr>
            <w:ins w:id="3145" w:author="Guy, Rachel" w:date="2022-04-13T23:17:00Z">
              <w:r w:rsidRPr="00B75F25">
                <w:rPr>
                  <w:rFonts w:ascii="Garamond" w:hAnsi="Garamond"/>
                  <w:bCs/>
                  <w:sz w:val="22"/>
                  <w:szCs w:val="22"/>
                </w:rPr>
                <w:t>Blackbeard</w:t>
              </w:r>
            </w:ins>
          </w:p>
        </w:tc>
        <w:tc>
          <w:tcPr>
            <w:tcW w:w="1281" w:type="dxa"/>
            <w:noWrap/>
            <w:hideMark/>
            <w:tcPrChange w:id="3146" w:author="Guy, Rachel" w:date="2022-04-13T23:18:00Z">
              <w:tcPr>
                <w:tcW w:w="1250" w:type="dxa"/>
                <w:noWrap/>
                <w:hideMark/>
              </w:tcPr>
            </w:tcPrChange>
          </w:tcPr>
          <w:p w14:paraId="598D9960" w14:textId="77777777" w:rsidR="00B75F25" w:rsidRPr="00B75F25" w:rsidRDefault="00B75F25" w:rsidP="00B75F25">
            <w:pPr>
              <w:pStyle w:val="HTMLPreformatted"/>
              <w:rPr>
                <w:ins w:id="3147" w:author="Guy, Rachel" w:date="2022-04-13T23:17:00Z"/>
                <w:rFonts w:ascii="Garamond" w:hAnsi="Garamond"/>
                <w:bCs/>
                <w:sz w:val="22"/>
                <w:szCs w:val="22"/>
              </w:rPr>
            </w:pPr>
            <w:ins w:id="3148" w:author="Guy, Rachel" w:date="2022-04-13T23:17:00Z">
              <w:r w:rsidRPr="00B75F25">
                <w:rPr>
                  <w:rFonts w:ascii="Garamond" w:hAnsi="Garamond"/>
                  <w:bCs/>
                  <w:sz w:val="22"/>
                  <w:szCs w:val="22"/>
                </w:rPr>
                <w:t>50.69(50.0)</w:t>
              </w:r>
            </w:ins>
          </w:p>
        </w:tc>
        <w:tc>
          <w:tcPr>
            <w:tcW w:w="1055" w:type="dxa"/>
            <w:noWrap/>
            <w:hideMark/>
            <w:tcPrChange w:id="3149" w:author="Guy, Rachel" w:date="2022-04-13T23:18:00Z">
              <w:tcPr>
                <w:tcW w:w="883" w:type="dxa"/>
                <w:noWrap/>
                <w:hideMark/>
              </w:tcPr>
            </w:tcPrChange>
          </w:tcPr>
          <w:p w14:paraId="2841DA1C" w14:textId="77777777" w:rsidR="00B75F25" w:rsidRPr="00B75F25" w:rsidRDefault="00B75F25" w:rsidP="00B75F25">
            <w:pPr>
              <w:pStyle w:val="HTMLPreformatted"/>
              <w:rPr>
                <w:ins w:id="3150" w:author="Guy, Rachel" w:date="2022-04-13T23:17:00Z"/>
                <w:rFonts w:ascii="Garamond" w:hAnsi="Garamond"/>
                <w:bCs/>
                <w:sz w:val="22"/>
                <w:szCs w:val="22"/>
              </w:rPr>
            </w:pPr>
            <w:ins w:id="3151" w:author="Guy, Rachel" w:date="2022-04-13T23:17:00Z">
              <w:r w:rsidRPr="00B75F25">
                <w:rPr>
                  <w:rFonts w:ascii="Garamond" w:hAnsi="Garamond"/>
                  <w:bCs/>
                  <w:sz w:val="22"/>
                  <w:szCs w:val="22"/>
                </w:rPr>
                <w:t>98.2</w:t>
              </w:r>
            </w:ins>
          </w:p>
        </w:tc>
        <w:tc>
          <w:tcPr>
            <w:tcW w:w="832" w:type="dxa"/>
            <w:noWrap/>
            <w:hideMark/>
            <w:tcPrChange w:id="3152" w:author="Guy, Rachel" w:date="2022-04-13T23:18:00Z">
              <w:tcPr>
                <w:tcW w:w="883" w:type="dxa"/>
                <w:noWrap/>
                <w:hideMark/>
              </w:tcPr>
            </w:tcPrChange>
          </w:tcPr>
          <w:p w14:paraId="01591CAC" w14:textId="77777777" w:rsidR="00B75F25" w:rsidRPr="00B75F25" w:rsidRDefault="00B75F25" w:rsidP="00B75F25">
            <w:pPr>
              <w:pStyle w:val="HTMLPreformatted"/>
              <w:rPr>
                <w:ins w:id="3153" w:author="Guy, Rachel" w:date="2022-04-13T23:17:00Z"/>
                <w:rFonts w:ascii="Garamond" w:hAnsi="Garamond"/>
                <w:bCs/>
                <w:sz w:val="22"/>
                <w:szCs w:val="22"/>
              </w:rPr>
            </w:pPr>
            <w:ins w:id="3154" w:author="Guy, Rachel" w:date="2022-04-13T23:17:00Z">
              <w:r w:rsidRPr="00B75F25">
                <w:rPr>
                  <w:rFonts w:ascii="Garamond" w:hAnsi="Garamond"/>
                  <w:bCs/>
                  <w:sz w:val="22"/>
                  <w:szCs w:val="22"/>
                </w:rPr>
                <w:t>7.08</w:t>
              </w:r>
            </w:ins>
          </w:p>
        </w:tc>
        <w:tc>
          <w:tcPr>
            <w:tcW w:w="832" w:type="dxa"/>
            <w:noWrap/>
            <w:hideMark/>
            <w:tcPrChange w:id="3155" w:author="Guy, Rachel" w:date="2022-04-13T23:18:00Z">
              <w:tcPr>
                <w:tcW w:w="883" w:type="dxa"/>
                <w:noWrap/>
                <w:hideMark/>
              </w:tcPr>
            </w:tcPrChange>
          </w:tcPr>
          <w:p w14:paraId="52ADA450" w14:textId="77777777" w:rsidR="00B75F25" w:rsidRPr="00B75F25" w:rsidRDefault="00B75F25" w:rsidP="00B75F25">
            <w:pPr>
              <w:pStyle w:val="HTMLPreformatted"/>
              <w:rPr>
                <w:ins w:id="3156" w:author="Guy, Rachel" w:date="2022-04-13T23:17:00Z"/>
                <w:rFonts w:ascii="Garamond" w:hAnsi="Garamond"/>
                <w:bCs/>
                <w:sz w:val="22"/>
                <w:szCs w:val="22"/>
              </w:rPr>
            </w:pPr>
            <w:ins w:id="3157" w:author="Guy, Rachel" w:date="2022-04-13T23:17:00Z">
              <w:r w:rsidRPr="00B75F25">
                <w:rPr>
                  <w:rFonts w:ascii="Garamond" w:hAnsi="Garamond"/>
                  <w:bCs/>
                  <w:sz w:val="22"/>
                  <w:szCs w:val="22"/>
                </w:rPr>
                <w:t>10.01</w:t>
              </w:r>
            </w:ins>
          </w:p>
        </w:tc>
        <w:tc>
          <w:tcPr>
            <w:tcW w:w="1091" w:type="dxa"/>
            <w:noWrap/>
            <w:hideMark/>
            <w:tcPrChange w:id="3158" w:author="Guy, Rachel" w:date="2022-04-13T23:18:00Z">
              <w:tcPr>
                <w:tcW w:w="971" w:type="dxa"/>
                <w:noWrap/>
                <w:hideMark/>
              </w:tcPr>
            </w:tcPrChange>
          </w:tcPr>
          <w:p w14:paraId="6A8562E2" w14:textId="77777777" w:rsidR="00B75F25" w:rsidRPr="00B75F25" w:rsidRDefault="00B75F25" w:rsidP="00B75F25">
            <w:pPr>
              <w:pStyle w:val="HTMLPreformatted"/>
              <w:rPr>
                <w:ins w:id="3159" w:author="Guy, Rachel" w:date="2022-04-13T23:17:00Z"/>
                <w:rFonts w:ascii="Garamond" w:hAnsi="Garamond"/>
                <w:bCs/>
                <w:sz w:val="22"/>
                <w:szCs w:val="22"/>
              </w:rPr>
            </w:pPr>
            <w:ins w:id="3160" w:author="Guy, Rachel" w:date="2022-04-13T23:17:00Z">
              <w:r w:rsidRPr="00B75F25">
                <w:rPr>
                  <w:rFonts w:ascii="Garamond" w:hAnsi="Garamond"/>
                  <w:bCs/>
                  <w:sz w:val="22"/>
                  <w:szCs w:val="22"/>
                </w:rPr>
                <w:t>-0.43(0.0)</w:t>
              </w:r>
            </w:ins>
          </w:p>
        </w:tc>
        <w:tc>
          <w:tcPr>
            <w:tcW w:w="1281" w:type="dxa"/>
            <w:noWrap/>
            <w:hideMark/>
            <w:tcPrChange w:id="3161" w:author="Guy, Rachel" w:date="2022-04-13T23:18:00Z">
              <w:tcPr>
                <w:tcW w:w="1175" w:type="dxa"/>
                <w:noWrap/>
                <w:hideMark/>
              </w:tcPr>
            </w:tcPrChange>
          </w:tcPr>
          <w:p w14:paraId="1A2F6AE5" w14:textId="77777777" w:rsidR="00B75F25" w:rsidRPr="00B75F25" w:rsidRDefault="00B75F25" w:rsidP="00B75F25">
            <w:pPr>
              <w:pStyle w:val="HTMLPreformatted"/>
              <w:rPr>
                <w:ins w:id="3162" w:author="Guy, Rachel" w:date="2022-04-13T23:17:00Z"/>
                <w:rFonts w:ascii="Garamond" w:hAnsi="Garamond"/>
                <w:bCs/>
                <w:sz w:val="22"/>
                <w:szCs w:val="22"/>
              </w:rPr>
            </w:pPr>
            <w:ins w:id="3163" w:author="Guy, Rachel" w:date="2022-04-13T23:17:00Z">
              <w:r w:rsidRPr="00B75F25">
                <w:rPr>
                  <w:rFonts w:ascii="Garamond" w:hAnsi="Garamond"/>
                  <w:bCs/>
                  <w:sz w:val="22"/>
                  <w:szCs w:val="22"/>
                </w:rPr>
                <w:t>124.25(124.0)</w:t>
              </w:r>
            </w:ins>
          </w:p>
        </w:tc>
        <w:tc>
          <w:tcPr>
            <w:tcW w:w="1281" w:type="dxa"/>
            <w:noWrap/>
            <w:hideMark/>
            <w:tcPrChange w:id="3164" w:author="Guy, Rachel" w:date="2022-04-13T23:18:00Z">
              <w:tcPr>
                <w:tcW w:w="1237" w:type="dxa"/>
                <w:noWrap/>
                <w:hideMark/>
              </w:tcPr>
            </w:tcPrChange>
          </w:tcPr>
          <w:p w14:paraId="28249129" w14:textId="77777777" w:rsidR="00B75F25" w:rsidRPr="00B75F25" w:rsidRDefault="00B75F25" w:rsidP="00B75F25">
            <w:pPr>
              <w:pStyle w:val="HTMLPreformatted"/>
              <w:rPr>
                <w:ins w:id="3165" w:author="Guy, Rachel" w:date="2022-04-13T23:17:00Z"/>
                <w:rFonts w:ascii="Garamond" w:hAnsi="Garamond"/>
                <w:bCs/>
                <w:sz w:val="22"/>
                <w:szCs w:val="22"/>
              </w:rPr>
            </w:pPr>
            <w:ins w:id="3166" w:author="Guy, Rachel" w:date="2022-04-13T23:17:00Z">
              <w:r w:rsidRPr="00B75F25">
                <w:rPr>
                  <w:rFonts w:ascii="Garamond" w:hAnsi="Garamond"/>
                  <w:bCs/>
                  <w:sz w:val="22"/>
                  <w:szCs w:val="22"/>
                </w:rPr>
                <w:t>0.083(0.069)</w:t>
              </w:r>
            </w:ins>
          </w:p>
        </w:tc>
      </w:tr>
      <w:tr w:rsidR="00B75F25" w:rsidRPr="00B75F25" w14:paraId="0BE2C69F" w14:textId="77777777" w:rsidTr="00B75F25">
        <w:trPr>
          <w:trHeight w:val="290"/>
          <w:ins w:id="3167" w:author="Guy, Rachel" w:date="2022-04-13T23:17:00Z"/>
          <w:trPrChange w:id="3168" w:author="Guy, Rachel" w:date="2022-04-13T23:18:00Z">
            <w:trPr>
              <w:trHeight w:val="290"/>
            </w:trPr>
          </w:trPrChange>
        </w:trPr>
        <w:tc>
          <w:tcPr>
            <w:tcW w:w="1255" w:type="dxa"/>
            <w:noWrap/>
            <w:hideMark/>
            <w:tcPrChange w:id="3169" w:author="Guy, Rachel" w:date="2022-04-13T23:18:00Z">
              <w:tcPr>
                <w:tcW w:w="1139" w:type="dxa"/>
                <w:noWrap/>
                <w:hideMark/>
              </w:tcPr>
            </w:tcPrChange>
          </w:tcPr>
          <w:p w14:paraId="710570D3" w14:textId="77777777" w:rsidR="00B75F25" w:rsidRPr="00B75F25" w:rsidRDefault="00B75F25" w:rsidP="00B75F25">
            <w:pPr>
              <w:pStyle w:val="HTMLPreformatted"/>
              <w:rPr>
                <w:ins w:id="3170" w:author="Guy, Rachel" w:date="2022-04-13T23:17:00Z"/>
                <w:rFonts w:ascii="Garamond" w:hAnsi="Garamond"/>
                <w:bCs/>
                <w:sz w:val="22"/>
                <w:szCs w:val="22"/>
              </w:rPr>
            </w:pPr>
            <w:ins w:id="3171" w:author="Guy, Rachel" w:date="2022-04-13T23:17:00Z">
              <w:r w:rsidRPr="00B75F25">
                <w:rPr>
                  <w:rFonts w:ascii="Garamond" w:hAnsi="Garamond"/>
                  <w:bCs/>
                  <w:sz w:val="22"/>
                  <w:szCs w:val="22"/>
                </w:rPr>
                <w:t>7/16/2021</w:t>
              </w:r>
            </w:ins>
          </w:p>
        </w:tc>
        <w:tc>
          <w:tcPr>
            <w:tcW w:w="1091" w:type="dxa"/>
            <w:noWrap/>
            <w:hideMark/>
            <w:tcPrChange w:id="3172" w:author="Guy, Rachel" w:date="2022-04-13T23:18:00Z">
              <w:tcPr>
                <w:tcW w:w="939" w:type="dxa"/>
                <w:noWrap/>
                <w:hideMark/>
              </w:tcPr>
            </w:tcPrChange>
          </w:tcPr>
          <w:p w14:paraId="78C65153" w14:textId="77777777" w:rsidR="00B75F25" w:rsidRPr="00B75F25" w:rsidRDefault="00B75F25" w:rsidP="00B75F25">
            <w:pPr>
              <w:pStyle w:val="HTMLPreformatted"/>
              <w:rPr>
                <w:ins w:id="3173" w:author="Guy, Rachel" w:date="2022-04-13T23:17:00Z"/>
                <w:rFonts w:ascii="Garamond" w:hAnsi="Garamond"/>
                <w:bCs/>
                <w:sz w:val="22"/>
                <w:szCs w:val="22"/>
              </w:rPr>
            </w:pPr>
            <w:proofErr w:type="spellStart"/>
            <w:ins w:id="3174" w:author="Guy, Rachel" w:date="2022-04-13T23:17:00Z">
              <w:r w:rsidRPr="00B75F25">
                <w:rPr>
                  <w:rFonts w:ascii="Garamond" w:hAnsi="Garamond"/>
                  <w:bCs/>
                  <w:sz w:val="22"/>
                  <w:szCs w:val="22"/>
                </w:rPr>
                <w:t>simon</w:t>
              </w:r>
              <w:proofErr w:type="spellEnd"/>
            </w:ins>
          </w:p>
        </w:tc>
        <w:tc>
          <w:tcPr>
            <w:tcW w:w="1281" w:type="dxa"/>
            <w:noWrap/>
            <w:hideMark/>
            <w:tcPrChange w:id="3175" w:author="Guy, Rachel" w:date="2022-04-13T23:18:00Z">
              <w:tcPr>
                <w:tcW w:w="1250" w:type="dxa"/>
                <w:noWrap/>
                <w:hideMark/>
              </w:tcPr>
            </w:tcPrChange>
          </w:tcPr>
          <w:p w14:paraId="6B2AD4F6" w14:textId="77777777" w:rsidR="00B75F25" w:rsidRPr="00B75F25" w:rsidRDefault="00B75F25" w:rsidP="00B75F25">
            <w:pPr>
              <w:pStyle w:val="HTMLPreformatted"/>
              <w:rPr>
                <w:ins w:id="3176" w:author="Guy, Rachel" w:date="2022-04-13T23:17:00Z"/>
                <w:rFonts w:ascii="Garamond" w:hAnsi="Garamond"/>
                <w:bCs/>
                <w:sz w:val="22"/>
                <w:szCs w:val="22"/>
              </w:rPr>
            </w:pPr>
            <w:ins w:id="3177" w:author="Guy, Rachel" w:date="2022-04-13T23:17:00Z">
              <w:r w:rsidRPr="00B75F25">
                <w:rPr>
                  <w:rFonts w:ascii="Garamond" w:hAnsi="Garamond"/>
                  <w:bCs/>
                  <w:sz w:val="22"/>
                  <w:szCs w:val="22"/>
                </w:rPr>
                <w:t>21.1(50.0)</w:t>
              </w:r>
            </w:ins>
          </w:p>
        </w:tc>
        <w:tc>
          <w:tcPr>
            <w:tcW w:w="1055" w:type="dxa"/>
            <w:noWrap/>
            <w:hideMark/>
            <w:tcPrChange w:id="3178" w:author="Guy, Rachel" w:date="2022-04-13T23:18:00Z">
              <w:tcPr>
                <w:tcW w:w="883" w:type="dxa"/>
                <w:noWrap/>
                <w:hideMark/>
              </w:tcPr>
            </w:tcPrChange>
          </w:tcPr>
          <w:p w14:paraId="6538CC4A" w14:textId="77777777" w:rsidR="00B75F25" w:rsidRPr="00B75F25" w:rsidRDefault="00B75F25" w:rsidP="00B75F25">
            <w:pPr>
              <w:pStyle w:val="HTMLPreformatted"/>
              <w:rPr>
                <w:ins w:id="3179" w:author="Guy, Rachel" w:date="2022-04-13T23:17:00Z"/>
                <w:rFonts w:ascii="Garamond" w:hAnsi="Garamond"/>
                <w:bCs/>
                <w:sz w:val="22"/>
                <w:szCs w:val="22"/>
              </w:rPr>
            </w:pPr>
            <w:ins w:id="3180" w:author="Guy, Rachel" w:date="2022-04-13T23:17:00Z">
              <w:r w:rsidRPr="00B75F25">
                <w:rPr>
                  <w:rFonts w:ascii="Garamond" w:hAnsi="Garamond"/>
                  <w:bCs/>
                  <w:sz w:val="22"/>
                  <w:szCs w:val="22"/>
                </w:rPr>
                <w:t>97.5</w:t>
              </w:r>
            </w:ins>
          </w:p>
        </w:tc>
        <w:tc>
          <w:tcPr>
            <w:tcW w:w="832" w:type="dxa"/>
            <w:noWrap/>
            <w:hideMark/>
            <w:tcPrChange w:id="3181" w:author="Guy, Rachel" w:date="2022-04-13T23:18:00Z">
              <w:tcPr>
                <w:tcW w:w="883" w:type="dxa"/>
                <w:noWrap/>
                <w:hideMark/>
              </w:tcPr>
            </w:tcPrChange>
          </w:tcPr>
          <w:p w14:paraId="4F021484" w14:textId="77777777" w:rsidR="00B75F25" w:rsidRPr="00B75F25" w:rsidRDefault="00B75F25" w:rsidP="00B75F25">
            <w:pPr>
              <w:pStyle w:val="HTMLPreformatted"/>
              <w:rPr>
                <w:ins w:id="3182" w:author="Guy, Rachel" w:date="2022-04-13T23:17:00Z"/>
                <w:rFonts w:ascii="Garamond" w:hAnsi="Garamond"/>
                <w:bCs/>
                <w:sz w:val="22"/>
                <w:szCs w:val="22"/>
              </w:rPr>
            </w:pPr>
            <w:ins w:id="3183" w:author="Guy, Rachel" w:date="2022-04-13T23:17:00Z">
              <w:r w:rsidRPr="00B75F25">
                <w:rPr>
                  <w:rFonts w:ascii="Garamond" w:hAnsi="Garamond"/>
                  <w:bCs/>
                  <w:sz w:val="22"/>
                  <w:szCs w:val="22"/>
                </w:rPr>
                <w:t>7.77</w:t>
              </w:r>
            </w:ins>
          </w:p>
        </w:tc>
        <w:tc>
          <w:tcPr>
            <w:tcW w:w="832" w:type="dxa"/>
            <w:noWrap/>
            <w:hideMark/>
            <w:tcPrChange w:id="3184" w:author="Guy, Rachel" w:date="2022-04-13T23:18:00Z">
              <w:tcPr>
                <w:tcW w:w="883" w:type="dxa"/>
                <w:noWrap/>
                <w:hideMark/>
              </w:tcPr>
            </w:tcPrChange>
          </w:tcPr>
          <w:p w14:paraId="1DD9D96E" w14:textId="77777777" w:rsidR="00B75F25" w:rsidRPr="00B75F25" w:rsidRDefault="00B75F25" w:rsidP="00B75F25">
            <w:pPr>
              <w:pStyle w:val="HTMLPreformatted"/>
              <w:rPr>
                <w:ins w:id="3185" w:author="Guy, Rachel" w:date="2022-04-13T23:17:00Z"/>
                <w:rFonts w:ascii="Garamond" w:hAnsi="Garamond"/>
                <w:bCs/>
                <w:sz w:val="22"/>
                <w:szCs w:val="22"/>
              </w:rPr>
            </w:pPr>
            <w:ins w:id="3186" w:author="Guy, Rachel" w:date="2022-04-13T23:17:00Z">
              <w:r w:rsidRPr="00B75F25">
                <w:rPr>
                  <w:rFonts w:ascii="Garamond" w:hAnsi="Garamond"/>
                  <w:bCs/>
                  <w:sz w:val="22"/>
                  <w:szCs w:val="22"/>
                </w:rPr>
                <w:t>7.77</w:t>
              </w:r>
            </w:ins>
          </w:p>
        </w:tc>
        <w:tc>
          <w:tcPr>
            <w:tcW w:w="1091" w:type="dxa"/>
            <w:noWrap/>
            <w:hideMark/>
            <w:tcPrChange w:id="3187" w:author="Guy, Rachel" w:date="2022-04-13T23:18:00Z">
              <w:tcPr>
                <w:tcW w:w="971" w:type="dxa"/>
                <w:noWrap/>
                <w:hideMark/>
              </w:tcPr>
            </w:tcPrChange>
          </w:tcPr>
          <w:p w14:paraId="497723C2" w14:textId="77777777" w:rsidR="00B75F25" w:rsidRPr="00B75F25" w:rsidRDefault="00B75F25" w:rsidP="00B75F25">
            <w:pPr>
              <w:pStyle w:val="HTMLPreformatted"/>
              <w:rPr>
                <w:ins w:id="3188" w:author="Guy, Rachel" w:date="2022-04-13T23:17:00Z"/>
                <w:rFonts w:ascii="Garamond" w:hAnsi="Garamond"/>
                <w:bCs/>
                <w:sz w:val="22"/>
                <w:szCs w:val="22"/>
              </w:rPr>
            </w:pPr>
            <w:ins w:id="3189" w:author="Guy, Rachel" w:date="2022-04-13T23:17:00Z">
              <w:r w:rsidRPr="00B75F25">
                <w:rPr>
                  <w:rFonts w:ascii="Garamond" w:hAnsi="Garamond"/>
                  <w:bCs/>
                  <w:sz w:val="22"/>
                  <w:szCs w:val="22"/>
                </w:rPr>
                <w:t>0.08(0.0)</w:t>
              </w:r>
            </w:ins>
          </w:p>
        </w:tc>
        <w:tc>
          <w:tcPr>
            <w:tcW w:w="1281" w:type="dxa"/>
            <w:noWrap/>
            <w:hideMark/>
            <w:tcPrChange w:id="3190" w:author="Guy, Rachel" w:date="2022-04-13T23:18:00Z">
              <w:tcPr>
                <w:tcW w:w="1175" w:type="dxa"/>
                <w:noWrap/>
                <w:hideMark/>
              </w:tcPr>
            </w:tcPrChange>
          </w:tcPr>
          <w:p w14:paraId="7AA3984C" w14:textId="77777777" w:rsidR="00B75F25" w:rsidRPr="00B75F25" w:rsidRDefault="00B75F25" w:rsidP="00B75F25">
            <w:pPr>
              <w:pStyle w:val="HTMLPreformatted"/>
              <w:rPr>
                <w:ins w:id="3191" w:author="Guy, Rachel" w:date="2022-04-13T23:17:00Z"/>
                <w:rFonts w:ascii="Garamond" w:hAnsi="Garamond"/>
                <w:bCs/>
                <w:sz w:val="22"/>
                <w:szCs w:val="22"/>
              </w:rPr>
            </w:pPr>
            <w:ins w:id="3192" w:author="Guy, Rachel" w:date="2022-04-13T23:17:00Z">
              <w:r w:rsidRPr="00B75F25">
                <w:rPr>
                  <w:rFonts w:ascii="Garamond" w:hAnsi="Garamond"/>
                  <w:bCs/>
                  <w:sz w:val="22"/>
                  <w:szCs w:val="22"/>
                </w:rPr>
                <w:t>124.07(124.0)</w:t>
              </w:r>
            </w:ins>
          </w:p>
        </w:tc>
        <w:tc>
          <w:tcPr>
            <w:tcW w:w="1281" w:type="dxa"/>
            <w:noWrap/>
            <w:hideMark/>
            <w:tcPrChange w:id="3193" w:author="Guy, Rachel" w:date="2022-04-13T23:18:00Z">
              <w:tcPr>
                <w:tcW w:w="1237" w:type="dxa"/>
                <w:noWrap/>
                <w:hideMark/>
              </w:tcPr>
            </w:tcPrChange>
          </w:tcPr>
          <w:p w14:paraId="71169F1B" w14:textId="77777777" w:rsidR="00B75F25" w:rsidRPr="00B75F25" w:rsidRDefault="00B75F25" w:rsidP="00B75F25">
            <w:pPr>
              <w:pStyle w:val="HTMLPreformatted"/>
              <w:rPr>
                <w:ins w:id="3194" w:author="Guy, Rachel" w:date="2022-04-13T23:17:00Z"/>
                <w:rFonts w:ascii="Garamond" w:hAnsi="Garamond"/>
                <w:bCs/>
                <w:sz w:val="22"/>
                <w:szCs w:val="22"/>
              </w:rPr>
            </w:pPr>
            <w:ins w:id="3195" w:author="Guy, Rachel" w:date="2022-04-13T23:17:00Z">
              <w:r w:rsidRPr="00B75F25">
                <w:rPr>
                  <w:rFonts w:ascii="Garamond" w:hAnsi="Garamond"/>
                  <w:bCs/>
                  <w:sz w:val="22"/>
                  <w:szCs w:val="22"/>
                </w:rPr>
                <w:t>-0.127(0.018)</w:t>
              </w:r>
            </w:ins>
          </w:p>
        </w:tc>
      </w:tr>
      <w:tr w:rsidR="00B75F25" w:rsidRPr="00B75F25" w14:paraId="01A0319F" w14:textId="77777777" w:rsidTr="00B75F25">
        <w:trPr>
          <w:trHeight w:val="290"/>
          <w:ins w:id="3196" w:author="Guy, Rachel" w:date="2022-04-13T23:17:00Z"/>
          <w:trPrChange w:id="3197" w:author="Guy, Rachel" w:date="2022-04-13T23:18:00Z">
            <w:trPr>
              <w:trHeight w:val="290"/>
            </w:trPr>
          </w:trPrChange>
        </w:trPr>
        <w:tc>
          <w:tcPr>
            <w:tcW w:w="1255" w:type="dxa"/>
            <w:noWrap/>
            <w:hideMark/>
            <w:tcPrChange w:id="3198" w:author="Guy, Rachel" w:date="2022-04-13T23:18:00Z">
              <w:tcPr>
                <w:tcW w:w="1139" w:type="dxa"/>
                <w:noWrap/>
                <w:hideMark/>
              </w:tcPr>
            </w:tcPrChange>
          </w:tcPr>
          <w:p w14:paraId="15EA8653" w14:textId="77777777" w:rsidR="00B75F25" w:rsidRPr="00B75F25" w:rsidRDefault="00B75F25" w:rsidP="00B75F25">
            <w:pPr>
              <w:pStyle w:val="HTMLPreformatted"/>
              <w:rPr>
                <w:ins w:id="3199" w:author="Guy, Rachel" w:date="2022-04-13T23:17:00Z"/>
                <w:rFonts w:ascii="Garamond" w:hAnsi="Garamond"/>
                <w:bCs/>
                <w:sz w:val="22"/>
                <w:szCs w:val="22"/>
              </w:rPr>
            </w:pPr>
            <w:ins w:id="3200" w:author="Guy, Rachel" w:date="2022-04-13T23:17:00Z">
              <w:r w:rsidRPr="00B75F25">
                <w:rPr>
                  <w:rFonts w:ascii="Garamond" w:hAnsi="Garamond"/>
                  <w:bCs/>
                  <w:sz w:val="22"/>
                  <w:szCs w:val="22"/>
                </w:rPr>
                <w:t>8/26/2021</w:t>
              </w:r>
            </w:ins>
          </w:p>
        </w:tc>
        <w:tc>
          <w:tcPr>
            <w:tcW w:w="1091" w:type="dxa"/>
            <w:noWrap/>
            <w:hideMark/>
            <w:tcPrChange w:id="3201" w:author="Guy, Rachel" w:date="2022-04-13T23:18:00Z">
              <w:tcPr>
                <w:tcW w:w="939" w:type="dxa"/>
                <w:noWrap/>
                <w:hideMark/>
              </w:tcPr>
            </w:tcPrChange>
          </w:tcPr>
          <w:p w14:paraId="612FD958" w14:textId="77777777" w:rsidR="00B75F25" w:rsidRPr="00B75F25" w:rsidRDefault="00B75F25" w:rsidP="00B75F25">
            <w:pPr>
              <w:pStyle w:val="HTMLPreformatted"/>
              <w:rPr>
                <w:ins w:id="3202" w:author="Guy, Rachel" w:date="2022-04-13T23:17:00Z"/>
                <w:rFonts w:ascii="Garamond" w:hAnsi="Garamond"/>
                <w:bCs/>
                <w:sz w:val="22"/>
                <w:szCs w:val="22"/>
              </w:rPr>
            </w:pPr>
            <w:ins w:id="3203" w:author="Guy, Rachel" w:date="2022-04-13T23:17:00Z">
              <w:r w:rsidRPr="00B75F25">
                <w:rPr>
                  <w:rFonts w:ascii="Garamond" w:hAnsi="Garamond"/>
                  <w:bCs/>
                  <w:sz w:val="22"/>
                  <w:szCs w:val="22"/>
                </w:rPr>
                <w:t>Catherine</w:t>
              </w:r>
            </w:ins>
          </w:p>
        </w:tc>
        <w:tc>
          <w:tcPr>
            <w:tcW w:w="1281" w:type="dxa"/>
            <w:noWrap/>
            <w:hideMark/>
            <w:tcPrChange w:id="3204" w:author="Guy, Rachel" w:date="2022-04-13T23:18:00Z">
              <w:tcPr>
                <w:tcW w:w="1250" w:type="dxa"/>
                <w:noWrap/>
                <w:hideMark/>
              </w:tcPr>
            </w:tcPrChange>
          </w:tcPr>
          <w:p w14:paraId="03B1F1D8" w14:textId="77777777" w:rsidR="00B75F25" w:rsidRPr="00B75F25" w:rsidRDefault="00B75F25" w:rsidP="00B75F25">
            <w:pPr>
              <w:pStyle w:val="HTMLPreformatted"/>
              <w:rPr>
                <w:ins w:id="3205" w:author="Guy, Rachel" w:date="2022-04-13T23:17:00Z"/>
                <w:rFonts w:ascii="Garamond" w:hAnsi="Garamond"/>
                <w:bCs/>
                <w:sz w:val="22"/>
                <w:szCs w:val="22"/>
              </w:rPr>
            </w:pPr>
            <w:ins w:id="3206" w:author="Guy, Rachel" w:date="2022-04-13T23:17:00Z">
              <w:r w:rsidRPr="00B75F25">
                <w:rPr>
                  <w:rFonts w:ascii="Garamond" w:hAnsi="Garamond"/>
                  <w:bCs/>
                  <w:sz w:val="22"/>
                  <w:szCs w:val="22"/>
                </w:rPr>
                <w:t>50.93(50.0)</w:t>
              </w:r>
            </w:ins>
          </w:p>
        </w:tc>
        <w:tc>
          <w:tcPr>
            <w:tcW w:w="1055" w:type="dxa"/>
            <w:noWrap/>
            <w:hideMark/>
            <w:tcPrChange w:id="3207" w:author="Guy, Rachel" w:date="2022-04-13T23:18:00Z">
              <w:tcPr>
                <w:tcW w:w="883" w:type="dxa"/>
                <w:noWrap/>
                <w:hideMark/>
              </w:tcPr>
            </w:tcPrChange>
          </w:tcPr>
          <w:p w14:paraId="5C979C05" w14:textId="77777777" w:rsidR="00B75F25" w:rsidRPr="00B75F25" w:rsidRDefault="00B75F25" w:rsidP="00B75F25">
            <w:pPr>
              <w:pStyle w:val="HTMLPreformatted"/>
              <w:rPr>
                <w:ins w:id="3208" w:author="Guy, Rachel" w:date="2022-04-13T23:17:00Z"/>
                <w:rFonts w:ascii="Garamond" w:hAnsi="Garamond"/>
                <w:bCs/>
                <w:sz w:val="22"/>
                <w:szCs w:val="22"/>
              </w:rPr>
            </w:pPr>
            <w:ins w:id="3209" w:author="Guy, Rachel" w:date="2022-04-13T23:17:00Z">
              <w:r w:rsidRPr="00B75F25">
                <w:rPr>
                  <w:rFonts w:ascii="Garamond" w:hAnsi="Garamond"/>
                  <w:bCs/>
                  <w:sz w:val="22"/>
                  <w:szCs w:val="22"/>
                </w:rPr>
                <w:t>97.3</w:t>
              </w:r>
            </w:ins>
          </w:p>
        </w:tc>
        <w:tc>
          <w:tcPr>
            <w:tcW w:w="832" w:type="dxa"/>
            <w:noWrap/>
            <w:hideMark/>
            <w:tcPrChange w:id="3210" w:author="Guy, Rachel" w:date="2022-04-13T23:18:00Z">
              <w:tcPr>
                <w:tcW w:w="883" w:type="dxa"/>
                <w:noWrap/>
                <w:hideMark/>
              </w:tcPr>
            </w:tcPrChange>
          </w:tcPr>
          <w:p w14:paraId="3F4960A1" w14:textId="77777777" w:rsidR="00B75F25" w:rsidRPr="00B75F25" w:rsidRDefault="00B75F25" w:rsidP="00B75F25">
            <w:pPr>
              <w:pStyle w:val="HTMLPreformatted"/>
              <w:rPr>
                <w:ins w:id="3211" w:author="Guy, Rachel" w:date="2022-04-13T23:17:00Z"/>
                <w:rFonts w:ascii="Garamond" w:hAnsi="Garamond"/>
                <w:bCs/>
                <w:sz w:val="22"/>
                <w:szCs w:val="22"/>
              </w:rPr>
            </w:pPr>
            <w:ins w:id="3212" w:author="Guy, Rachel" w:date="2022-04-13T23:17:00Z">
              <w:r w:rsidRPr="00B75F25">
                <w:rPr>
                  <w:rFonts w:ascii="Garamond" w:hAnsi="Garamond"/>
                  <w:bCs/>
                  <w:sz w:val="22"/>
                  <w:szCs w:val="22"/>
                </w:rPr>
                <w:t>7.22</w:t>
              </w:r>
            </w:ins>
          </w:p>
        </w:tc>
        <w:tc>
          <w:tcPr>
            <w:tcW w:w="832" w:type="dxa"/>
            <w:noWrap/>
            <w:hideMark/>
            <w:tcPrChange w:id="3213" w:author="Guy, Rachel" w:date="2022-04-13T23:18:00Z">
              <w:tcPr>
                <w:tcW w:w="883" w:type="dxa"/>
                <w:noWrap/>
                <w:hideMark/>
              </w:tcPr>
            </w:tcPrChange>
          </w:tcPr>
          <w:p w14:paraId="7D0CE124" w14:textId="77777777" w:rsidR="00B75F25" w:rsidRPr="00B75F25" w:rsidRDefault="00B75F25" w:rsidP="00B75F25">
            <w:pPr>
              <w:pStyle w:val="HTMLPreformatted"/>
              <w:rPr>
                <w:ins w:id="3214" w:author="Guy, Rachel" w:date="2022-04-13T23:17:00Z"/>
                <w:rFonts w:ascii="Garamond" w:hAnsi="Garamond"/>
                <w:bCs/>
                <w:sz w:val="22"/>
                <w:szCs w:val="22"/>
              </w:rPr>
            </w:pPr>
            <w:ins w:id="3215" w:author="Guy, Rachel" w:date="2022-04-13T23:17:00Z">
              <w:r w:rsidRPr="00B75F25">
                <w:rPr>
                  <w:rFonts w:ascii="Garamond" w:hAnsi="Garamond"/>
                  <w:bCs/>
                  <w:sz w:val="22"/>
                  <w:szCs w:val="22"/>
                </w:rPr>
                <w:t>10.25</w:t>
              </w:r>
            </w:ins>
          </w:p>
        </w:tc>
        <w:tc>
          <w:tcPr>
            <w:tcW w:w="1091" w:type="dxa"/>
            <w:noWrap/>
            <w:hideMark/>
            <w:tcPrChange w:id="3216" w:author="Guy, Rachel" w:date="2022-04-13T23:18:00Z">
              <w:tcPr>
                <w:tcW w:w="971" w:type="dxa"/>
                <w:noWrap/>
                <w:hideMark/>
              </w:tcPr>
            </w:tcPrChange>
          </w:tcPr>
          <w:p w14:paraId="72262E6B" w14:textId="77777777" w:rsidR="00B75F25" w:rsidRPr="00B75F25" w:rsidRDefault="00B75F25" w:rsidP="00B75F25">
            <w:pPr>
              <w:pStyle w:val="HTMLPreformatted"/>
              <w:rPr>
                <w:ins w:id="3217" w:author="Guy, Rachel" w:date="2022-04-13T23:17:00Z"/>
                <w:rFonts w:ascii="Garamond" w:hAnsi="Garamond"/>
                <w:bCs/>
                <w:sz w:val="22"/>
                <w:szCs w:val="22"/>
              </w:rPr>
            </w:pPr>
            <w:ins w:id="3218" w:author="Guy, Rachel" w:date="2022-04-13T23:17:00Z">
              <w:r w:rsidRPr="00B75F25">
                <w:rPr>
                  <w:rFonts w:ascii="Garamond" w:hAnsi="Garamond"/>
                  <w:bCs/>
                  <w:sz w:val="22"/>
                  <w:szCs w:val="22"/>
                </w:rPr>
                <w:t>1.69(-2.59)</w:t>
              </w:r>
            </w:ins>
          </w:p>
        </w:tc>
        <w:tc>
          <w:tcPr>
            <w:tcW w:w="1281" w:type="dxa"/>
            <w:noWrap/>
            <w:hideMark/>
            <w:tcPrChange w:id="3219" w:author="Guy, Rachel" w:date="2022-04-13T23:18:00Z">
              <w:tcPr>
                <w:tcW w:w="1175" w:type="dxa"/>
                <w:noWrap/>
                <w:hideMark/>
              </w:tcPr>
            </w:tcPrChange>
          </w:tcPr>
          <w:p w14:paraId="3DCFA0F4" w14:textId="77777777" w:rsidR="00B75F25" w:rsidRPr="00B75F25" w:rsidRDefault="00B75F25" w:rsidP="00B75F25">
            <w:pPr>
              <w:pStyle w:val="HTMLPreformatted"/>
              <w:rPr>
                <w:ins w:id="3220" w:author="Guy, Rachel" w:date="2022-04-13T23:17:00Z"/>
                <w:rFonts w:ascii="Garamond" w:hAnsi="Garamond"/>
                <w:bCs/>
                <w:sz w:val="22"/>
                <w:szCs w:val="22"/>
              </w:rPr>
            </w:pPr>
            <w:ins w:id="3221" w:author="Guy, Rachel" w:date="2022-04-13T23:17:00Z">
              <w:r w:rsidRPr="00B75F25">
                <w:rPr>
                  <w:rFonts w:ascii="Garamond" w:hAnsi="Garamond"/>
                  <w:bCs/>
                  <w:sz w:val="22"/>
                  <w:szCs w:val="22"/>
                </w:rPr>
                <w:t>124.3(124.0)</w:t>
              </w:r>
            </w:ins>
          </w:p>
        </w:tc>
        <w:tc>
          <w:tcPr>
            <w:tcW w:w="1281" w:type="dxa"/>
            <w:noWrap/>
            <w:hideMark/>
            <w:tcPrChange w:id="3222" w:author="Guy, Rachel" w:date="2022-04-13T23:18:00Z">
              <w:tcPr>
                <w:tcW w:w="1237" w:type="dxa"/>
                <w:noWrap/>
                <w:hideMark/>
              </w:tcPr>
            </w:tcPrChange>
          </w:tcPr>
          <w:p w14:paraId="615E81A3" w14:textId="77777777" w:rsidR="00B75F25" w:rsidRPr="00B75F25" w:rsidRDefault="00B75F25" w:rsidP="00B75F25">
            <w:pPr>
              <w:pStyle w:val="HTMLPreformatted"/>
              <w:rPr>
                <w:ins w:id="3223" w:author="Guy, Rachel" w:date="2022-04-13T23:17:00Z"/>
                <w:rFonts w:ascii="Garamond" w:hAnsi="Garamond"/>
                <w:bCs/>
                <w:sz w:val="22"/>
                <w:szCs w:val="22"/>
              </w:rPr>
            </w:pPr>
            <w:ins w:id="3224" w:author="Guy, Rachel" w:date="2022-04-13T23:17:00Z">
              <w:r w:rsidRPr="00B75F25">
                <w:rPr>
                  <w:rFonts w:ascii="Garamond" w:hAnsi="Garamond"/>
                  <w:bCs/>
                  <w:sz w:val="22"/>
                  <w:szCs w:val="22"/>
                </w:rPr>
                <w:t>-0.023(0.0080)</w:t>
              </w:r>
            </w:ins>
          </w:p>
        </w:tc>
      </w:tr>
      <w:tr w:rsidR="00B75F25" w:rsidRPr="00B75F25" w14:paraId="5AEDC1BD" w14:textId="77777777" w:rsidTr="00B75F25">
        <w:trPr>
          <w:trHeight w:val="290"/>
          <w:ins w:id="3225" w:author="Guy, Rachel" w:date="2022-04-13T23:17:00Z"/>
          <w:trPrChange w:id="3226" w:author="Guy, Rachel" w:date="2022-04-13T23:18:00Z">
            <w:trPr>
              <w:trHeight w:val="290"/>
            </w:trPr>
          </w:trPrChange>
        </w:trPr>
        <w:tc>
          <w:tcPr>
            <w:tcW w:w="1255" w:type="dxa"/>
            <w:noWrap/>
            <w:hideMark/>
            <w:tcPrChange w:id="3227" w:author="Guy, Rachel" w:date="2022-04-13T23:18:00Z">
              <w:tcPr>
                <w:tcW w:w="1139" w:type="dxa"/>
                <w:noWrap/>
                <w:hideMark/>
              </w:tcPr>
            </w:tcPrChange>
          </w:tcPr>
          <w:p w14:paraId="799C4759" w14:textId="77777777" w:rsidR="00B75F25" w:rsidRPr="00B75F25" w:rsidRDefault="00B75F25" w:rsidP="00B75F25">
            <w:pPr>
              <w:pStyle w:val="HTMLPreformatted"/>
              <w:rPr>
                <w:ins w:id="3228" w:author="Guy, Rachel" w:date="2022-04-13T23:17:00Z"/>
                <w:rFonts w:ascii="Garamond" w:hAnsi="Garamond"/>
                <w:bCs/>
                <w:sz w:val="22"/>
                <w:szCs w:val="22"/>
              </w:rPr>
            </w:pPr>
            <w:ins w:id="3229" w:author="Guy, Rachel" w:date="2022-04-13T23:17:00Z">
              <w:r w:rsidRPr="00B75F25">
                <w:rPr>
                  <w:rFonts w:ascii="Garamond" w:hAnsi="Garamond"/>
                  <w:bCs/>
                  <w:sz w:val="22"/>
                  <w:szCs w:val="22"/>
                </w:rPr>
                <w:t>9/23/2021</w:t>
              </w:r>
            </w:ins>
          </w:p>
        </w:tc>
        <w:tc>
          <w:tcPr>
            <w:tcW w:w="1091" w:type="dxa"/>
            <w:noWrap/>
            <w:hideMark/>
            <w:tcPrChange w:id="3230" w:author="Guy, Rachel" w:date="2022-04-13T23:18:00Z">
              <w:tcPr>
                <w:tcW w:w="939" w:type="dxa"/>
                <w:noWrap/>
                <w:hideMark/>
              </w:tcPr>
            </w:tcPrChange>
          </w:tcPr>
          <w:p w14:paraId="7B6A1013" w14:textId="77777777" w:rsidR="00B75F25" w:rsidRPr="00B75F25" w:rsidRDefault="00B75F25" w:rsidP="00B75F25">
            <w:pPr>
              <w:pStyle w:val="HTMLPreformatted"/>
              <w:rPr>
                <w:ins w:id="3231" w:author="Guy, Rachel" w:date="2022-04-13T23:17:00Z"/>
                <w:rFonts w:ascii="Garamond" w:hAnsi="Garamond"/>
                <w:bCs/>
                <w:sz w:val="22"/>
                <w:szCs w:val="22"/>
              </w:rPr>
            </w:pPr>
            <w:proofErr w:type="spellStart"/>
            <w:ins w:id="3232" w:author="Guy, Rachel" w:date="2022-04-13T23:17:00Z">
              <w:r w:rsidRPr="00B75F25">
                <w:rPr>
                  <w:rFonts w:ascii="Garamond" w:hAnsi="Garamond"/>
                  <w:bCs/>
                  <w:sz w:val="22"/>
                  <w:szCs w:val="22"/>
                </w:rPr>
                <w:t>Wassaw</w:t>
              </w:r>
              <w:proofErr w:type="spellEnd"/>
            </w:ins>
          </w:p>
        </w:tc>
        <w:tc>
          <w:tcPr>
            <w:tcW w:w="1281" w:type="dxa"/>
            <w:noWrap/>
            <w:hideMark/>
            <w:tcPrChange w:id="3233" w:author="Guy, Rachel" w:date="2022-04-13T23:18:00Z">
              <w:tcPr>
                <w:tcW w:w="1250" w:type="dxa"/>
                <w:noWrap/>
                <w:hideMark/>
              </w:tcPr>
            </w:tcPrChange>
          </w:tcPr>
          <w:p w14:paraId="2EF7A01D" w14:textId="77777777" w:rsidR="00B75F25" w:rsidRPr="00B75F25" w:rsidRDefault="00B75F25" w:rsidP="00B75F25">
            <w:pPr>
              <w:pStyle w:val="HTMLPreformatted"/>
              <w:rPr>
                <w:ins w:id="3234" w:author="Guy, Rachel" w:date="2022-04-13T23:17:00Z"/>
                <w:rFonts w:ascii="Garamond" w:hAnsi="Garamond"/>
                <w:bCs/>
                <w:sz w:val="22"/>
                <w:szCs w:val="22"/>
              </w:rPr>
            </w:pPr>
            <w:ins w:id="3235" w:author="Guy, Rachel" w:date="2022-04-13T23:17:00Z">
              <w:r w:rsidRPr="00B75F25">
                <w:rPr>
                  <w:rFonts w:ascii="Garamond" w:hAnsi="Garamond"/>
                  <w:bCs/>
                  <w:sz w:val="22"/>
                  <w:szCs w:val="22"/>
                </w:rPr>
                <w:t>49.25(50.0)</w:t>
              </w:r>
            </w:ins>
          </w:p>
        </w:tc>
        <w:tc>
          <w:tcPr>
            <w:tcW w:w="1055" w:type="dxa"/>
            <w:noWrap/>
            <w:hideMark/>
            <w:tcPrChange w:id="3236" w:author="Guy, Rachel" w:date="2022-04-13T23:18:00Z">
              <w:tcPr>
                <w:tcW w:w="883" w:type="dxa"/>
                <w:noWrap/>
                <w:hideMark/>
              </w:tcPr>
            </w:tcPrChange>
          </w:tcPr>
          <w:p w14:paraId="6CC65212" w14:textId="77777777" w:rsidR="00B75F25" w:rsidRPr="00B75F25" w:rsidRDefault="00B75F25" w:rsidP="00B75F25">
            <w:pPr>
              <w:pStyle w:val="HTMLPreformatted"/>
              <w:rPr>
                <w:ins w:id="3237" w:author="Guy, Rachel" w:date="2022-04-13T23:17:00Z"/>
                <w:rFonts w:ascii="Garamond" w:hAnsi="Garamond"/>
                <w:bCs/>
                <w:sz w:val="22"/>
                <w:szCs w:val="22"/>
              </w:rPr>
            </w:pPr>
            <w:ins w:id="3238" w:author="Guy, Rachel" w:date="2022-04-13T23:17:00Z">
              <w:r w:rsidRPr="00B75F25">
                <w:rPr>
                  <w:rFonts w:ascii="Garamond" w:hAnsi="Garamond"/>
                  <w:bCs/>
                  <w:sz w:val="22"/>
                  <w:szCs w:val="22"/>
                </w:rPr>
                <w:t>98.9</w:t>
              </w:r>
            </w:ins>
          </w:p>
        </w:tc>
        <w:tc>
          <w:tcPr>
            <w:tcW w:w="832" w:type="dxa"/>
            <w:noWrap/>
            <w:hideMark/>
            <w:tcPrChange w:id="3239" w:author="Guy, Rachel" w:date="2022-04-13T23:18:00Z">
              <w:tcPr>
                <w:tcW w:w="883" w:type="dxa"/>
                <w:noWrap/>
                <w:hideMark/>
              </w:tcPr>
            </w:tcPrChange>
          </w:tcPr>
          <w:p w14:paraId="0F477F11" w14:textId="77777777" w:rsidR="00B75F25" w:rsidRPr="00B75F25" w:rsidRDefault="00B75F25" w:rsidP="00B75F25">
            <w:pPr>
              <w:pStyle w:val="HTMLPreformatted"/>
              <w:rPr>
                <w:ins w:id="3240" w:author="Guy, Rachel" w:date="2022-04-13T23:17:00Z"/>
                <w:rFonts w:ascii="Garamond" w:hAnsi="Garamond"/>
                <w:bCs/>
                <w:sz w:val="22"/>
                <w:szCs w:val="22"/>
              </w:rPr>
            </w:pPr>
            <w:ins w:id="3241" w:author="Guy, Rachel" w:date="2022-04-13T23:17:00Z">
              <w:r w:rsidRPr="00B75F25">
                <w:rPr>
                  <w:rFonts w:ascii="Garamond" w:hAnsi="Garamond"/>
                  <w:bCs/>
                  <w:sz w:val="22"/>
                  <w:szCs w:val="22"/>
                </w:rPr>
                <w:t>7.16</w:t>
              </w:r>
            </w:ins>
          </w:p>
        </w:tc>
        <w:tc>
          <w:tcPr>
            <w:tcW w:w="832" w:type="dxa"/>
            <w:noWrap/>
            <w:hideMark/>
            <w:tcPrChange w:id="3242" w:author="Guy, Rachel" w:date="2022-04-13T23:18:00Z">
              <w:tcPr>
                <w:tcW w:w="883" w:type="dxa"/>
                <w:noWrap/>
                <w:hideMark/>
              </w:tcPr>
            </w:tcPrChange>
          </w:tcPr>
          <w:p w14:paraId="44E272D6" w14:textId="77777777" w:rsidR="00B75F25" w:rsidRPr="00B75F25" w:rsidRDefault="00B75F25" w:rsidP="00B75F25">
            <w:pPr>
              <w:pStyle w:val="HTMLPreformatted"/>
              <w:rPr>
                <w:ins w:id="3243" w:author="Guy, Rachel" w:date="2022-04-13T23:17:00Z"/>
                <w:rFonts w:ascii="Garamond" w:hAnsi="Garamond"/>
                <w:bCs/>
                <w:sz w:val="22"/>
                <w:szCs w:val="22"/>
              </w:rPr>
            </w:pPr>
            <w:ins w:id="3244" w:author="Guy, Rachel" w:date="2022-04-13T23:17:00Z">
              <w:r w:rsidRPr="00B75F25">
                <w:rPr>
                  <w:rFonts w:ascii="Garamond" w:hAnsi="Garamond"/>
                  <w:bCs/>
                  <w:sz w:val="22"/>
                  <w:szCs w:val="22"/>
                </w:rPr>
                <w:t>10.18</w:t>
              </w:r>
            </w:ins>
          </w:p>
        </w:tc>
        <w:tc>
          <w:tcPr>
            <w:tcW w:w="1091" w:type="dxa"/>
            <w:noWrap/>
            <w:hideMark/>
            <w:tcPrChange w:id="3245" w:author="Guy, Rachel" w:date="2022-04-13T23:18:00Z">
              <w:tcPr>
                <w:tcW w:w="971" w:type="dxa"/>
                <w:noWrap/>
                <w:hideMark/>
              </w:tcPr>
            </w:tcPrChange>
          </w:tcPr>
          <w:p w14:paraId="3E5C5668" w14:textId="77777777" w:rsidR="00B75F25" w:rsidRPr="00B75F25" w:rsidRDefault="00B75F25" w:rsidP="00B75F25">
            <w:pPr>
              <w:pStyle w:val="HTMLPreformatted"/>
              <w:rPr>
                <w:ins w:id="3246" w:author="Guy, Rachel" w:date="2022-04-13T23:17:00Z"/>
                <w:rFonts w:ascii="Garamond" w:hAnsi="Garamond"/>
                <w:bCs/>
                <w:sz w:val="22"/>
                <w:szCs w:val="22"/>
              </w:rPr>
            </w:pPr>
            <w:ins w:id="3247" w:author="Guy, Rachel" w:date="2022-04-13T23:17:00Z">
              <w:r w:rsidRPr="00B75F25">
                <w:rPr>
                  <w:rFonts w:ascii="Garamond" w:hAnsi="Garamond"/>
                  <w:bCs/>
                  <w:sz w:val="22"/>
                  <w:szCs w:val="22"/>
                </w:rPr>
                <w:t>-1.35(0.0)</w:t>
              </w:r>
            </w:ins>
          </w:p>
        </w:tc>
        <w:tc>
          <w:tcPr>
            <w:tcW w:w="1281" w:type="dxa"/>
            <w:noWrap/>
            <w:hideMark/>
            <w:tcPrChange w:id="3248" w:author="Guy, Rachel" w:date="2022-04-13T23:18:00Z">
              <w:tcPr>
                <w:tcW w:w="1175" w:type="dxa"/>
                <w:noWrap/>
                <w:hideMark/>
              </w:tcPr>
            </w:tcPrChange>
          </w:tcPr>
          <w:p w14:paraId="776BA560" w14:textId="77777777" w:rsidR="00B75F25" w:rsidRPr="00B75F25" w:rsidRDefault="00B75F25" w:rsidP="00B75F25">
            <w:pPr>
              <w:pStyle w:val="HTMLPreformatted"/>
              <w:rPr>
                <w:ins w:id="3249" w:author="Guy, Rachel" w:date="2022-04-13T23:17:00Z"/>
                <w:rFonts w:ascii="Garamond" w:hAnsi="Garamond"/>
                <w:bCs/>
                <w:sz w:val="22"/>
                <w:szCs w:val="22"/>
              </w:rPr>
            </w:pPr>
            <w:ins w:id="3250" w:author="Guy, Rachel" w:date="2022-04-13T23:17:00Z">
              <w:r w:rsidRPr="00B75F25">
                <w:rPr>
                  <w:rFonts w:ascii="Garamond" w:hAnsi="Garamond"/>
                  <w:bCs/>
                  <w:sz w:val="22"/>
                  <w:szCs w:val="22"/>
                </w:rPr>
                <w:t>123.5(124.0)</w:t>
              </w:r>
            </w:ins>
          </w:p>
        </w:tc>
        <w:tc>
          <w:tcPr>
            <w:tcW w:w="1281" w:type="dxa"/>
            <w:noWrap/>
            <w:hideMark/>
            <w:tcPrChange w:id="3251" w:author="Guy, Rachel" w:date="2022-04-13T23:18:00Z">
              <w:tcPr>
                <w:tcW w:w="1237" w:type="dxa"/>
                <w:noWrap/>
                <w:hideMark/>
              </w:tcPr>
            </w:tcPrChange>
          </w:tcPr>
          <w:p w14:paraId="77B44CA8" w14:textId="77777777" w:rsidR="00B75F25" w:rsidRPr="00B75F25" w:rsidRDefault="00B75F25" w:rsidP="00B75F25">
            <w:pPr>
              <w:pStyle w:val="HTMLPreformatted"/>
              <w:rPr>
                <w:ins w:id="3252" w:author="Guy, Rachel" w:date="2022-04-13T23:17:00Z"/>
                <w:rFonts w:ascii="Garamond" w:hAnsi="Garamond"/>
                <w:bCs/>
                <w:sz w:val="22"/>
                <w:szCs w:val="22"/>
              </w:rPr>
            </w:pPr>
            <w:ins w:id="3253" w:author="Guy, Rachel" w:date="2022-04-13T23:17:00Z">
              <w:r w:rsidRPr="00B75F25">
                <w:rPr>
                  <w:rFonts w:ascii="Garamond" w:hAnsi="Garamond"/>
                  <w:bCs/>
                  <w:sz w:val="22"/>
                  <w:szCs w:val="22"/>
                </w:rPr>
                <w:t>-0.093(-0.105)</w:t>
              </w:r>
            </w:ins>
          </w:p>
        </w:tc>
      </w:tr>
      <w:tr w:rsidR="00B75F25" w:rsidRPr="00B75F25" w14:paraId="27BB2A28" w14:textId="77777777" w:rsidTr="00B75F25">
        <w:trPr>
          <w:trHeight w:val="290"/>
          <w:ins w:id="3254" w:author="Guy, Rachel" w:date="2022-04-13T23:17:00Z"/>
          <w:trPrChange w:id="3255" w:author="Guy, Rachel" w:date="2022-04-13T23:18:00Z">
            <w:trPr>
              <w:trHeight w:val="290"/>
            </w:trPr>
          </w:trPrChange>
        </w:trPr>
        <w:tc>
          <w:tcPr>
            <w:tcW w:w="1255" w:type="dxa"/>
            <w:noWrap/>
            <w:hideMark/>
            <w:tcPrChange w:id="3256" w:author="Guy, Rachel" w:date="2022-04-13T23:18:00Z">
              <w:tcPr>
                <w:tcW w:w="1139" w:type="dxa"/>
                <w:noWrap/>
                <w:hideMark/>
              </w:tcPr>
            </w:tcPrChange>
          </w:tcPr>
          <w:p w14:paraId="6E2E6179" w14:textId="77777777" w:rsidR="00B75F25" w:rsidRPr="00B75F25" w:rsidRDefault="00B75F25" w:rsidP="00B75F25">
            <w:pPr>
              <w:pStyle w:val="HTMLPreformatted"/>
              <w:rPr>
                <w:ins w:id="3257" w:author="Guy, Rachel" w:date="2022-04-13T23:17:00Z"/>
                <w:rFonts w:ascii="Garamond" w:hAnsi="Garamond"/>
                <w:bCs/>
                <w:sz w:val="22"/>
                <w:szCs w:val="22"/>
              </w:rPr>
            </w:pPr>
            <w:ins w:id="3258" w:author="Guy, Rachel" w:date="2022-04-13T23:17:00Z">
              <w:r w:rsidRPr="00B75F25">
                <w:rPr>
                  <w:rFonts w:ascii="Garamond" w:hAnsi="Garamond"/>
                  <w:bCs/>
                  <w:sz w:val="22"/>
                  <w:szCs w:val="22"/>
                </w:rPr>
                <w:t>10/28/2021</w:t>
              </w:r>
            </w:ins>
          </w:p>
        </w:tc>
        <w:tc>
          <w:tcPr>
            <w:tcW w:w="1091" w:type="dxa"/>
            <w:noWrap/>
            <w:hideMark/>
            <w:tcPrChange w:id="3259" w:author="Guy, Rachel" w:date="2022-04-13T23:18:00Z">
              <w:tcPr>
                <w:tcW w:w="939" w:type="dxa"/>
                <w:noWrap/>
                <w:hideMark/>
              </w:tcPr>
            </w:tcPrChange>
          </w:tcPr>
          <w:p w14:paraId="045E5BCB" w14:textId="77777777" w:rsidR="00B75F25" w:rsidRPr="00B75F25" w:rsidRDefault="00B75F25" w:rsidP="00B75F25">
            <w:pPr>
              <w:pStyle w:val="HTMLPreformatted"/>
              <w:rPr>
                <w:ins w:id="3260" w:author="Guy, Rachel" w:date="2022-04-13T23:17:00Z"/>
                <w:rFonts w:ascii="Garamond" w:hAnsi="Garamond"/>
                <w:bCs/>
                <w:sz w:val="22"/>
                <w:szCs w:val="22"/>
              </w:rPr>
            </w:pPr>
            <w:ins w:id="3261" w:author="Guy, Rachel" w:date="2022-04-13T23:17:00Z">
              <w:r w:rsidRPr="00B75F25">
                <w:rPr>
                  <w:rFonts w:ascii="Garamond" w:hAnsi="Garamond"/>
                  <w:bCs/>
                  <w:sz w:val="22"/>
                  <w:szCs w:val="22"/>
                </w:rPr>
                <w:t>Ossabaw</w:t>
              </w:r>
            </w:ins>
          </w:p>
        </w:tc>
        <w:tc>
          <w:tcPr>
            <w:tcW w:w="1281" w:type="dxa"/>
            <w:noWrap/>
            <w:hideMark/>
            <w:tcPrChange w:id="3262" w:author="Guy, Rachel" w:date="2022-04-13T23:18:00Z">
              <w:tcPr>
                <w:tcW w:w="1250" w:type="dxa"/>
                <w:noWrap/>
                <w:hideMark/>
              </w:tcPr>
            </w:tcPrChange>
          </w:tcPr>
          <w:p w14:paraId="32F41F89" w14:textId="77777777" w:rsidR="00B75F25" w:rsidRPr="00B75F25" w:rsidRDefault="00B75F25" w:rsidP="00B75F25">
            <w:pPr>
              <w:pStyle w:val="HTMLPreformatted"/>
              <w:rPr>
                <w:ins w:id="3263" w:author="Guy, Rachel" w:date="2022-04-13T23:17:00Z"/>
                <w:rFonts w:ascii="Garamond" w:hAnsi="Garamond"/>
                <w:bCs/>
                <w:sz w:val="22"/>
                <w:szCs w:val="22"/>
              </w:rPr>
            </w:pPr>
            <w:ins w:id="3264" w:author="Guy, Rachel" w:date="2022-04-13T23:17:00Z">
              <w:r w:rsidRPr="00B75F25">
                <w:rPr>
                  <w:rFonts w:ascii="Garamond" w:hAnsi="Garamond"/>
                  <w:bCs/>
                  <w:sz w:val="22"/>
                  <w:szCs w:val="22"/>
                </w:rPr>
                <w:t>49.64(50.0)</w:t>
              </w:r>
            </w:ins>
          </w:p>
        </w:tc>
        <w:tc>
          <w:tcPr>
            <w:tcW w:w="1055" w:type="dxa"/>
            <w:noWrap/>
            <w:hideMark/>
            <w:tcPrChange w:id="3265" w:author="Guy, Rachel" w:date="2022-04-13T23:18:00Z">
              <w:tcPr>
                <w:tcW w:w="883" w:type="dxa"/>
                <w:noWrap/>
                <w:hideMark/>
              </w:tcPr>
            </w:tcPrChange>
          </w:tcPr>
          <w:p w14:paraId="5A6AABBA" w14:textId="77777777" w:rsidR="00B75F25" w:rsidRPr="00B75F25" w:rsidRDefault="00B75F25" w:rsidP="00B75F25">
            <w:pPr>
              <w:pStyle w:val="HTMLPreformatted"/>
              <w:rPr>
                <w:ins w:id="3266" w:author="Guy, Rachel" w:date="2022-04-13T23:17:00Z"/>
                <w:rFonts w:ascii="Garamond" w:hAnsi="Garamond"/>
                <w:bCs/>
                <w:sz w:val="22"/>
                <w:szCs w:val="22"/>
              </w:rPr>
            </w:pPr>
            <w:ins w:id="3267" w:author="Guy, Rachel" w:date="2022-04-13T23:17:00Z">
              <w:r w:rsidRPr="00B75F25">
                <w:rPr>
                  <w:rFonts w:ascii="Garamond" w:hAnsi="Garamond"/>
                  <w:bCs/>
                  <w:sz w:val="22"/>
                  <w:szCs w:val="22"/>
                </w:rPr>
                <w:t>102.6</w:t>
              </w:r>
            </w:ins>
          </w:p>
        </w:tc>
        <w:tc>
          <w:tcPr>
            <w:tcW w:w="832" w:type="dxa"/>
            <w:noWrap/>
            <w:hideMark/>
            <w:tcPrChange w:id="3268" w:author="Guy, Rachel" w:date="2022-04-13T23:18:00Z">
              <w:tcPr>
                <w:tcW w:w="883" w:type="dxa"/>
                <w:noWrap/>
                <w:hideMark/>
              </w:tcPr>
            </w:tcPrChange>
          </w:tcPr>
          <w:p w14:paraId="494ADA0F" w14:textId="77777777" w:rsidR="00B75F25" w:rsidRPr="00B75F25" w:rsidRDefault="00B75F25" w:rsidP="00B75F25">
            <w:pPr>
              <w:pStyle w:val="HTMLPreformatted"/>
              <w:rPr>
                <w:ins w:id="3269" w:author="Guy, Rachel" w:date="2022-04-13T23:17:00Z"/>
                <w:rFonts w:ascii="Garamond" w:hAnsi="Garamond"/>
                <w:bCs/>
                <w:sz w:val="22"/>
                <w:szCs w:val="22"/>
              </w:rPr>
            </w:pPr>
            <w:ins w:id="3270" w:author="Guy, Rachel" w:date="2022-04-13T23:17:00Z">
              <w:r w:rsidRPr="00B75F25">
                <w:rPr>
                  <w:rFonts w:ascii="Garamond" w:hAnsi="Garamond"/>
                  <w:bCs/>
                  <w:sz w:val="22"/>
                  <w:szCs w:val="22"/>
                </w:rPr>
                <w:t>7.03</w:t>
              </w:r>
            </w:ins>
          </w:p>
        </w:tc>
        <w:tc>
          <w:tcPr>
            <w:tcW w:w="832" w:type="dxa"/>
            <w:noWrap/>
            <w:hideMark/>
            <w:tcPrChange w:id="3271" w:author="Guy, Rachel" w:date="2022-04-13T23:18:00Z">
              <w:tcPr>
                <w:tcW w:w="883" w:type="dxa"/>
                <w:noWrap/>
                <w:hideMark/>
              </w:tcPr>
            </w:tcPrChange>
          </w:tcPr>
          <w:p w14:paraId="579C42F8" w14:textId="77777777" w:rsidR="00B75F25" w:rsidRPr="00B75F25" w:rsidRDefault="00B75F25" w:rsidP="00B75F25">
            <w:pPr>
              <w:pStyle w:val="HTMLPreformatted"/>
              <w:rPr>
                <w:ins w:id="3272" w:author="Guy, Rachel" w:date="2022-04-13T23:17:00Z"/>
                <w:rFonts w:ascii="Garamond" w:hAnsi="Garamond"/>
                <w:bCs/>
                <w:sz w:val="22"/>
                <w:szCs w:val="22"/>
              </w:rPr>
            </w:pPr>
            <w:ins w:id="3273" w:author="Guy, Rachel" w:date="2022-04-13T23:17:00Z">
              <w:r w:rsidRPr="00B75F25">
                <w:rPr>
                  <w:rFonts w:ascii="Garamond" w:hAnsi="Garamond"/>
                  <w:bCs/>
                  <w:sz w:val="22"/>
                  <w:szCs w:val="22"/>
                </w:rPr>
                <w:t>10.01</w:t>
              </w:r>
            </w:ins>
          </w:p>
        </w:tc>
        <w:tc>
          <w:tcPr>
            <w:tcW w:w="1091" w:type="dxa"/>
            <w:noWrap/>
            <w:hideMark/>
            <w:tcPrChange w:id="3274" w:author="Guy, Rachel" w:date="2022-04-13T23:18:00Z">
              <w:tcPr>
                <w:tcW w:w="971" w:type="dxa"/>
                <w:noWrap/>
                <w:hideMark/>
              </w:tcPr>
            </w:tcPrChange>
          </w:tcPr>
          <w:p w14:paraId="20C215E9" w14:textId="77777777" w:rsidR="00B75F25" w:rsidRPr="00B75F25" w:rsidRDefault="00B75F25" w:rsidP="00B75F25">
            <w:pPr>
              <w:pStyle w:val="HTMLPreformatted"/>
              <w:rPr>
                <w:ins w:id="3275" w:author="Guy, Rachel" w:date="2022-04-13T23:17:00Z"/>
                <w:rFonts w:ascii="Garamond" w:hAnsi="Garamond"/>
                <w:bCs/>
                <w:sz w:val="22"/>
                <w:szCs w:val="22"/>
              </w:rPr>
            </w:pPr>
            <w:ins w:id="3276" w:author="Guy, Rachel" w:date="2022-04-13T23:17:00Z">
              <w:r w:rsidRPr="00B75F25">
                <w:rPr>
                  <w:rFonts w:ascii="Garamond" w:hAnsi="Garamond"/>
                  <w:bCs/>
                  <w:sz w:val="22"/>
                  <w:szCs w:val="22"/>
                </w:rPr>
                <w:t>0.28(0.0)</w:t>
              </w:r>
            </w:ins>
          </w:p>
        </w:tc>
        <w:tc>
          <w:tcPr>
            <w:tcW w:w="1281" w:type="dxa"/>
            <w:noWrap/>
            <w:hideMark/>
            <w:tcPrChange w:id="3277" w:author="Guy, Rachel" w:date="2022-04-13T23:18:00Z">
              <w:tcPr>
                <w:tcW w:w="1175" w:type="dxa"/>
                <w:noWrap/>
                <w:hideMark/>
              </w:tcPr>
            </w:tcPrChange>
          </w:tcPr>
          <w:p w14:paraId="50CF621C" w14:textId="77777777" w:rsidR="00B75F25" w:rsidRPr="00B75F25" w:rsidRDefault="00B75F25" w:rsidP="00B75F25">
            <w:pPr>
              <w:pStyle w:val="HTMLPreformatted"/>
              <w:rPr>
                <w:ins w:id="3278" w:author="Guy, Rachel" w:date="2022-04-13T23:17:00Z"/>
                <w:rFonts w:ascii="Garamond" w:hAnsi="Garamond"/>
                <w:bCs/>
                <w:sz w:val="22"/>
                <w:szCs w:val="22"/>
              </w:rPr>
            </w:pPr>
            <w:ins w:id="3279" w:author="Guy, Rachel" w:date="2022-04-13T23:17:00Z">
              <w:r w:rsidRPr="00B75F25">
                <w:rPr>
                  <w:rFonts w:ascii="Garamond" w:hAnsi="Garamond"/>
                  <w:bCs/>
                  <w:sz w:val="22"/>
                  <w:szCs w:val="22"/>
                </w:rPr>
                <w:t>126.28(124.0)</w:t>
              </w:r>
            </w:ins>
          </w:p>
        </w:tc>
        <w:tc>
          <w:tcPr>
            <w:tcW w:w="1281" w:type="dxa"/>
            <w:noWrap/>
            <w:hideMark/>
            <w:tcPrChange w:id="3280" w:author="Guy, Rachel" w:date="2022-04-13T23:18:00Z">
              <w:tcPr>
                <w:tcW w:w="1237" w:type="dxa"/>
                <w:noWrap/>
                <w:hideMark/>
              </w:tcPr>
            </w:tcPrChange>
          </w:tcPr>
          <w:p w14:paraId="3EF3BD8A" w14:textId="77777777" w:rsidR="00B75F25" w:rsidRPr="00B75F25" w:rsidRDefault="00B75F25" w:rsidP="00B75F25">
            <w:pPr>
              <w:pStyle w:val="HTMLPreformatted"/>
              <w:rPr>
                <w:ins w:id="3281" w:author="Guy, Rachel" w:date="2022-04-13T23:17:00Z"/>
                <w:rFonts w:ascii="Garamond" w:hAnsi="Garamond"/>
                <w:bCs/>
                <w:sz w:val="22"/>
                <w:szCs w:val="22"/>
              </w:rPr>
            </w:pPr>
            <w:ins w:id="3282" w:author="Guy, Rachel" w:date="2022-04-13T23:17:00Z">
              <w:r w:rsidRPr="00B75F25">
                <w:rPr>
                  <w:rFonts w:ascii="Garamond" w:hAnsi="Garamond"/>
                  <w:bCs/>
                  <w:sz w:val="22"/>
                  <w:szCs w:val="22"/>
                </w:rPr>
                <w:t>0.134(0.12)</w:t>
              </w:r>
            </w:ins>
          </w:p>
        </w:tc>
      </w:tr>
      <w:tr w:rsidR="00B75F25" w:rsidRPr="00B75F25" w14:paraId="7692D88F" w14:textId="77777777" w:rsidTr="00B75F25">
        <w:trPr>
          <w:trHeight w:val="290"/>
          <w:ins w:id="3283" w:author="Guy, Rachel" w:date="2022-04-13T23:17:00Z"/>
          <w:trPrChange w:id="3284" w:author="Guy, Rachel" w:date="2022-04-13T23:18:00Z">
            <w:trPr>
              <w:trHeight w:val="290"/>
            </w:trPr>
          </w:trPrChange>
        </w:trPr>
        <w:tc>
          <w:tcPr>
            <w:tcW w:w="1255" w:type="dxa"/>
            <w:noWrap/>
            <w:hideMark/>
            <w:tcPrChange w:id="3285" w:author="Guy, Rachel" w:date="2022-04-13T23:18:00Z">
              <w:tcPr>
                <w:tcW w:w="1139" w:type="dxa"/>
                <w:noWrap/>
                <w:hideMark/>
              </w:tcPr>
            </w:tcPrChange>
          </w:tcPr>
          <w:p w14:paraId="524CFDE6" w14:textId="77777777" w:rsidR="00B75F25" w:rsidRPr="00B75F25" w:rsidRDefault="00B75F25" w:rsidP="00B75F25">
            <w:pPr>
              <w:pStyle w:val="HTMLPreformatted"/>
              <w:rPr>
                <w:ins w:id="3286" w:author="Guy, Rachel" w:date="2022-04-13T23:17:00Z"/>
                <w:rFonts w:ascii="Garamond" w:hAnsi="Garamond"/>
                <w:bCs/>
                <w:sz w:val="22"/>
                <w:szCs w:val="22"/>
              </w:rPr>
            </w:pPr>
            <w:ins w:id="3287" w:author="Guy, Rachel" w:date="2022-04-13T23:17:00Z">
              <w:r w:rsidRPr="00B75F25">
                <w:rPr>
                  <w:rFonts w:ascii="Garamond" w:hAnsi="Garamond"/>
                  <w:bCs/>
                  <w:sz w:val="22"/>
                  <w:szCs w:val="22"/>
                </w:rPr>
                <w:t>11/17/2021</w:t>
              </w:r>
            </w:ins>
          </w:p>
        </w:tc>
        <w:tc>
          <w:tcPr>
            <w:tcW w:w="1091" w:type="dxa"/>
            <w:noWrap/>
            <w:hideMark/>
            <w:tcPrChange w:id="3288" w:author="Guy, Rachel" w:date="2022-04-13T23:18:00Z">
              <w:tcPr>
                <w:tcW w:w="939" w:type="dxa"/>
                <w:noWrap/>
                <w:hideMark/>
              </w:tcPr>
            </w:tcPrChange>
          </w:tcPr>
          <w:p w14:paraId="6EB53153" w14:textId="77777777" w:rsidR="00B75F25" w:rsidRPr="00B75F25" w:rsidRDefault="00B75F25" w:rsidP="00B75F25">
            <w:pPr>
              <w:pStyle w:val="HTMLPreformatted"/>
              <w:rPr>
                <w:ins w:id="3289" w:author="Guy, Rachel" w:date="2022-04-13T23:17:00Z"/>
                <w:rFonts w:ascii="Garamond" w:hAnsi="Garamond"/>
                <w:bCs/>
                <w:sz w:val="22"/>
                <w:szCs w:val="22"/>
              </w:rPr>
            </w:pPr>
            <w:ins w:id="3290" w:author="Guy, Rachel" w:date="2022-04-13T23:17:00Z">
              <w:r w:rsidRPr="00B75F25">
                <w:rPr>
                  <w:rFonts w:ascii="Garamond" w:hAnsi="Garamond"/>
                  <w:bCs/>
                  <w:sz w:val="22"/>
                  <w:szCs w:val="22"/>
                </w:rPr>
                <w:t>Catherine</w:t>
              </w:r>
            </w:ins>
          </w:p>
        </w:tc>
        <w:tc>
          <w:tcPr>
            <w:tcW w:w="1281" w:type="dxa"/>
            <w:noWrap/>
            <w:hideMark/>
            <w:tcPrChange w:id="3291" w:author="Guy, Rachel" w:date="2022-04-13T23:18:00Z">
              <w:tcPr>
                <w:tcW w:w="1250" w:type="dxa"/>
                <w:noWrap/>
                <w:hideMark/>
              </w:tcPr>
            </w:tcPrChange>
          </w:tcPr>
          <w:p w14:paraId="38323603" w14:textId="77777777" w:rsidR="00B75F25" w:rsidRPr="00B75F25" w:rsidRDefault="00B75F25" w:rsidP="00B75F25">
            <w:pPr>
              <w:pStyle w:val="HTMLPreformatted"/>
              <w:rPr>
                <w:ins w:id="3292" w:author="Guy, Rachel" w:date="2022-04-13T23:17:00Z"/>
                <w:rFonts w:ascii="Garamond" w:hAnsi="Garamond"/>
                <w:bCs/>
                <w:sz w:val="22"/>
                <w:szCs w:val="22"/>
              </w:rPr>
            </w:pPr>
            <w:ins w:id="3293" w:author="Guy, Rachel" w:date="2022-04-13T23:17:00Z">
              <w:r w:rsidRPr="00B75F25">
                <w:rPr>
                  <w:rFonts w:ascii="Garamond" w:hAnsi="Garamond"/>
                  <w:bCs/>
                  <w:sz w:val="22"/>
                  <w:szCs w:val="22"/>
                </w:rPr>
                <w:t>50.12(50.0)</w:t>
              </w:r>
            </w:ins>
          </w:p>
        </w:tc>
        <w:tc>
          <w:tcPr>
            <w:tcW w:w="1055" w:type="dxa"/>
            <w:noWrap/>
            <w:hideMark/>
            <w:tcPrChange w:id="3294" w:author="Guy, Rachel" w:date="2022-04-13T23:18:00Z">
              <w:tcPr>
                <w:tcW w:w="883" w:type="dxa"/>
                <w:noWrap/>
                <w:hideMark/>
              </w:tcPr>
            </w:tcPrChange>
          </w:tcPr>
          <w:p w14:paraId="794EEA7A" w14:textId="77777777" w:rsidR="00B75F25" w:rsidRPr="00B75F25" w:rsidRDefault="00B75F25" w:rsidP="00B75F25">
            <w:pPr>
              <w:pStyle w:val="HTMLPreformatted"/>
              <w:rPr>
                <w:ins w:id="3295" w:author="Guy, Rachel" w:date="2022-04-13T23:17:00Z"/>
                <w:rFonts w:ascii="Garamond" w:hAnsi="Garamond"/>
                <w:bCs/>
                <w:sz w:val="22"/>
                <w:szCs w:val="22"/>
              </w:rPr>
            </w:pPr>
            <w:ins w:id="3296" w:author="Guy, Rachel" w:date="2022-04-13T23:17:00Z">
              <w:r w:rsidRPr="00B75F25">
                <w:rPr>
                  <w:rFonts w:ascii="Garamond" w:hAnsi="Garamond"/>
                  <w:bCs/>
                  <w:sz w:val="22"/>
                  <w:szCs w:val="22"/>
                </w:rPr>
                <w:t>99.1</w:t>
              </w:r>
            </w:ins>
          </w:p>
        </w:tc>
        <w:tc>
          <w:tcPr>
            <w:tcW w:w="832" w:type="dxa"/>
            <w:noWrap/>
            <w:hideMark/>
            <w:tcPrChange w:id="3297" w:author="Guy, Rachel" w:date="2022-04-13T23:18:00Z">
              <w:tcPr>
                <w:tcW w:w="883" w:type="dxa"/>
                <w:noWrap/>
                <w:hideMark/>
              </w:tcPr>
            </w:tcPrChange>
          </w:tcPr>
          <w:p w14:paraId="63863EE8" w14:textId="77777777" w:rsidR="00B75F25" w:rsidRPr="00B75F25" w:rsidRDefault="00B75F25" w:rsidP="00B75F25">
            <w:pPr>
              <w:pStyle w:val="HTMLPreformatted"/>
              <w:rPr>
                <w:ins w:id="3298" w:author="Guy, Rachel" w:date="2022-04-13T23:17:00Z"/>
                <w:rFonts w:ascii="Garamond" w:hAnsi="Garamond"/>
                <w:bCs/>
                <w:sz w:val="22"/>
                <w:szCs w:val="22"/>
              </w:rPr>
            </w:pPr>
            <w:ins w:id="3299" w:author="Guy, Rachel" w:date="2022-04-13T23:17:00Z">
              <w:r w:rsidRPr="00B75F25">
                <w:rPr>
                  <w:rFonts w:ascii="Garamond" w:hAnsi="Garamond"/>
                  <w:bCs/>
                  <w:sz w:val="22"/>
                  <w:szCs w:val="22"/>
                </w:rPr>
                <w:t>7.04</w:t>
              </w:r>
            </w:ins>
          </w:p>
        </w:tc>
        <w:tc>
          <w:tcPr>
            <w:tcW w:w="832" w:type="dxa"/>
            <w:noWrap/>
            <w:hideMark/>
            <w:tcPrChange w:id="3300" w:author="Guy, Rachel" w:date="2022-04-13T23:18:00Z">
              <w:tcPr>
                <w:tcW w:w="883" w:type="dxa"/>
                <w:noWrap/>
                <w:hideMark/>
              </w:tcPr>
            </w:tcPrChange>
          </w:tcPr>
          <w:p w14:paraId="30283C66" w14:textId="77777777" w:rsidR="00B75F25" w:rsidRPr="00B75F25" w:rsidRDefault="00B75F25" w:rsidP="00B75F25">
            <w:pPr>
              <w:pStyle w:val="HTMLPreformatted"/>
              <w:rPr>
                <w:ins w:id="3301" w:author="Guy, Rachel" w:date="2022-04-13T23:17:00Z"/>
                <w:rFonts w:ascii="Garamond" w:hAnsi="Garamond"/>
                <w:bCs/>
                <w:sz w:val="22"/>
                <w:szCs w:val="22"/>
              </w:rPr>
            </w:pPr>
            <w:ins w:id="3302" w:author="Guy, Rachel" w:date="2022-04-13T23:17:00Z">
              <w:r w:rsidRPr="00B75F25">
                <w:rPr>
                  <w:rFonts w:ascii="Garamond" w:hAnsi="Garamond"/>
                  <w:bCs/>
                  <w:sz w:val="22"/>
                  <w:szCs w:val="22"/>
                </w:rPr>
                <w:t>9.88</w:t>
              </w:r>
            </w:ins>
          </w:p>
        </w:tc>
        <w:tc>
          <w:tcPr>
            <w:tcW w:w="1091" w:type="dxa"/>
            <w:noWrap/>
            <w:hideMark/>
            <w:tcPrChange w:id="3303" w:author="Guy, Rachel" w:date="2022-04-13T23:18:00Z">
              <w:tcPr>
                <w:tcW w:w="971" w:type="dxa"/>
                <w:noWrap/>
                <w:hideMark/>
              </w:tcPr>
            </w:tcPrChange>
          </w:tcPr>
          <w:p w14:paraId="12A1E109" w14:textId="77777777" w:rsidR="00B75F25" w:rsidRPr="00B75F25" w:rsidRDefault="00B75F25" w:rsidP="00B75F25">
            <w:pPr>
              <w:pStyle w:val="HTMLPreformatted"/>
              <w:rPr>
                <w:ins w:id="3304" w:author="Guy, Rachel" w:date="2022-04-13T23:17:00Z"/>
                <w:rFonts w:ascii="Garamond" w:hAnsi="Garamond"/>
                <w:bCs/>
                <w:sz w:val="22"/>
                <w:szCs w:val="22"/>
              </w:rPr>
            </w:pPr>
            <w:ins w:id="3305" w:author="Guy, Rachel" w:date="2022-04-13T23:17:00Z">
              <w:r w:rsidRPr="00B75F25">
                <w:rPr>
                  <w:rFonts w:ascii="Garamond" w:hAnsi="Garamond"/>
                  <w:bCs/>
                  <w:sz w:val="22"/>
                  <w:szCs w:val="22"/>
                </w:rPr>
                <w:t>-0.5(0.0)</w:t>
              </w:r>
            </w:ins>
          </w:p>
        </w:tc>
        <w:tc>
          <w:tcPr>
            <w:tcW w:w="1281" w:type="dxa"/>
            <w:noWrap/>
            <w:hideMark/>
            <w:tcPrChange w:id="3306" w:author="Guy, Rachel" w:date="2022-04-13T23:18:00Z">
              <w:tcPr>
                <w:tcW w:w="1175" w:type="dxa"/>
                <w:noWrap/>
                <w:hideMark/>
              </w:tcPr>
            </w:tcPrChange>
          </w:tcPr>
          <w:p w14:paraId="6742D0C9" w14:textId="77777777" w:rsidR="00B75F25" w:rsidRPr="00B75F25" w:rsidRDefault="00B75F25" w:rsidP="00B75F25">
            <w:pPr>
              <w:pStyle w:val="HTMLPreformatted"/>
              <w:rPr>
                <w:ins w:id="3307" w:author="Guy, Rachel" w:date="2022-04-13T23:17:00Z"/>
                <w:rFonts w:ascii="Garamond" w:hAnsi="Garamond"/>
                <w:bCs/>
                <w:sz w:val="22"/>
                <w:szCs w:val="22"/>
              </w:rPr>
            </w:pPr>
            <w:ins w:id="3308" w:author="Guy, Rachel" w:date="2022-04-13T23:17:00Z">
              <w:r w:rsidRPr="00B75F25">
                <w:rPr>
                  <w:rFonts w:ascii="Garamond" w:hAnsi="Garamond"/>
                  <w:bCs/>
                  <w:sz w:val="22"/>
                  <w:szCs w:val="22"/>
                </w:rPr>
                <w:t>124.21(124.0)</w:t>
              </w:r>
            </w:ins>
          </w:p>
        </w:tc>
        <w:tc>
          <w:tcPr>
            <w:tcW w:w="1281" w:type="dxa"/>
            <w:noWrap/>
            <w:hideMark/>
            <w:tcPrChange w:id="3309" w:author="Guy, Rachel" w:date="2022-04-13T23:18:00Z">
              <w:tcPr>
                <w:tcW w:w="1237" w:type="dxa"/>
                <w:noWrap/>
                <w:hideMark/>
              </w:tcPr>
            </w:tcPrChange>
          </w:tcPr>
          <w:p w14:paraId="0950A9E8" w14:textId="77777777" w:rsidR="00B75F25" w:rsidRPr="00B75F25" w:rsidRDefault="00B75F25" w:rsidP="00B75F25">
            <w:pPr>
              <w:pStyle w:val="HTMLPreformatted"/>
              <w:rPr>
                <w:ins w:id="3310" w:author="Guy, Rachel" w:date="2022-04-13T23:17:00Z"/>
                <w:rFonts w:ascii="Garamond" w:hAnsi="Garamond"/>
                <w:bCs/>
                <w:sz w:val="22"/>
                <w:szCs w:val="22"/>
              </w:rPr>
            </w:pPr>
            <w:ins w:id="3311" w:author="Guy, Rachel" w:date="2022-04-13T23:17:00Z">
              <w:r w:rsidRPr="00B75F25">
                <w:rPr>
                  <w:rFonts w:ascii="Garamond" w:hAnsi="Garamond"/>
                  <w:bCs/>
                  <w:sz w:val="22"/>
                  <w:szCs w:val="22"/>
                </w:rPr>
                <w:t>0.065(0.058)</w:t>
              </w:r>
            </w:ins>
          </w:p>
        </w:tc>
      </w:tr>
      <w:tr w:rsidR="00B75F25" w:rsidRPr="00B75F25" w14:paraId="125159C6" w14:textId="77777777" w:rsidTr="00B75F25">
        <w:trPr>
          <w:trHeight w:val="290"/>
          <w:ins w:id="3312" w:author="Guy, Rachel" w:date="2022-04-13T23:17:00Z"/>
          <w:trPrChange w:id="3313" w:author="Guy, Rachel" w:date="2022-04-13T23:18:00Z">
            <w:trPr>
              <w:trHeight w:val="290"/>
            </w:trPr>
          </w:trPrChange>
        </w:trPr>
        <w:tc>
          <w:tcPr>
            <w:tcW w:w="1255" w:type="dxa"/>
            <w:noWrap/>
            <w:hideMark/>
            <w:tcPrChange w:id="3314" w:author="Guy, Rachel" w:date="2022-04-13T23:18:00Z">
              <w:tcPr>
                <w:tcW w:w="1139" w:type="dxa"/>
                <w:noWrap/>
                <w:hideMark/>
              </w:tcPr>
            </w:tcPrChange>
          </w:tcPr>
          <w:p w14:paraId="7A8AD763" w14:textId="77777777" w:rsidR="00B75F25" w:rsidRPr="00B75F25" w:rsidRDefault="00B75F25" w:rsidP="00B75F25">
            <w:pPr>
              <w:pStyle w:val="HTMLPreformatted"/>
              <w:rPr>
                <w:ins w:id="3315" w:author="Guy, Rachel" w:date="2022-04-13T23:17:00Z"/>
                <w:rFonts w:ascii="Garamond" w:hAnsi="Garamond"/>
                <w:bCs/>
                <w:sz w:val="22"/>
                <w:szCs w:val="22"/>
              </w:rPr>
            </w:pPr>
            <w:ins w:id="3316" w:author="Guy, Rachel" w:date="2022-04-13T23:17:00Z">
              <w:r w:rsidRPr="00B75F25">
                <w:rPr>
                  <w:rFonts w:ascii="Garamond" w:hAnsi="Garamond"/>
                  <w:bCs/>
                  <w:sz w:val="22"/>
                  <w:szCs w:val="22"/>
                </w:rPr>
                <w:t>12/16/2021</w:t>
              </w:r>
            </w:ins>
          </w:p>
        </w:tc>
        <w:tc>
          <w:tcPr>
            <w:tcW w:w="1091" w:type="dxa"/>
            <w:noWrap/>
            <w:hideMark/>
            <w:tcPrChange w:id="3317" w:author="Guy, Rachel" w:date="2022-04-13T23:18:00Z">
              <w:tcPr>
                <w:tcW w:w="939" w:type="dxa"/>
                <w:noWrap/>
                <w:hideMark/>
              </w:tcPr>
            </w:tcPrChange>
          </w:tcPr>
          <w:p w14:paraId="3B75F178" w14:textId="77777777" w:rsidR="00B75F25" w:rsidRPr="00B75F25" w:rsidRDefault="00B75F25" w:rsidP="00B75F25">
            <w:pPr>
              <w:pStyle w:val="HTMLPreformatted"/>
              <w:rPr>
                <w:ins w:id="3318" w:author="Guy, Rachel" w:date="2022-04-13T23:17:00Z"/>
                <w:rFonts w:ascii="Garamond" w:hAnsi="Garamond"/>
                <w:bCs/>
                <w:sz w:val="22"/>
                <w:szCs w:val="22"/>
              </w:rPr>
            </w:pPr>
            <w:ins w:id="3319" w:author="Guy, Rachel" w:date="2022-04-13T23:17:00Z">
              <w:r w:rsidRPr="00B75F25">
                <w:rPr>
                  <w:rFonts w:ascii="Garamond" w:hAnsi="Garamond"/>
                  <w:bCs/>
                  <w:sz w:val="22"/>
                  <w:szCs w:val="22"/>
                </w:rPr>
                <w:t>Blackbeard</w:t>
              </w:r>
            </w:ins>
          </w:p>
        </w:tc>
        <w:tc>
          <w:tcPr>
            <w:tcW w:w="1281" w:type="dxa"/>
            <w:noWrap/>
            <w:hideMark/>
            <w:tcPrChange w:id="3320" w:author="Guy, Rachel" w:date="2022-04-13T23:18:00Z">
              <w:tcPr>
                <w:tcW w:w="1250" w:type="dxa"/>
                <w:noWrap/>
                <w:hideMark/>
              </w:tcPr>
            </w:tcPrChange>
          </w:tcPr>
          <w:p w14:paraId="36BD4FDA" w14:textId="77777777" w:rsidR="00B75F25" w:rsidRPr="00B75F25" w:rsidRDefault="00B75F25" w:rsidP="00B75F25">
            <w:pPr>
              <w:pStyle w:val="HTMLPreformatted"/>
              <w:rPr>
                <w:ins w:id="3321" w:author="Guy, Rachel" w:date="2022-04-13T23:17:00Z"/>
                <w:rFonts w:ascii="Garamond" w:hAnsi="Garamond"/>
                <w:bCs/>
                <w:sz w:val="22"/>
                <w:szCs w:val="22"/>
              </w:rPr>
            </w:pPr>
            <w:ins w:id="3322" w:author="Guy, Rachel" w:date="2022-04-13T23:17:00Z">
              <w:r w:rsidRPr="00B75F25">
                <w:rPr>
                  <w:rFonts w:ascii="Garamond" w:hAnsi="Garamond"/>
                  <w:bCs/>
                  <w:sz w:val="22"/>
                  <w:szCs w:val="22"/>
                </w:rPr>
                <w:t>52.64(50.0)</w:t>
              </w:r>
            </w:ins>
          </w:p>
        </w:tc>
        <w:tc>
          <w:tcPr>
            <w:tcW w:w="1055" w:type="dxa"/>
            <w:noWrap/>
            <w:hideMark/>
            <w:tcPrChange w:id="3323" w:author="Guy, Rachel" w:date="2022-04-13T23:18:00Z">
              <w:tcPr>
                <w:tcW w:w="883" w:type="dxa"/>
                <w:noWrap/>
                <w:hideMark/>
              </w:tcPr>
            </w:tcPrChange>
          </w:tcPr>
          <w:p w14:paraId="17AD2E12" w14:textId="77777777" w:rsidR="00B75F25" w:rsidRPr="00B75F25" w:rsidRDefault="00B75F25" w:rsidP="00B75F25">
            <w:pPr>
              <w:pStyle w:val="HTMLPreformatted"/>
              <w:rPr>
                <w:ins w:id="3324" w:author="Guy, Rachel" w:date="2022-04-13T23:17:00Z"/>
                <w:rFonts w:ascii="Garamond" w:hAnsi="Garamond"/>
                <w:bCs/>
                <w:sz w:val="22"/>
                <w:szCs w:val="22"/>
              </w:rPr>
            </w:pPr>
            <w:ins w:id="3325" w:author="Guy, Rachel" w:date="2022-04-13T23:17:00Z">
              <w:r w:rsidRPr="00B75F25">
                <w:rPr>
                  <w:rFonts w:ascii="Garamond" w:hAnsi="Garamond"/>
                  <w:bCs/>
                  <w:sz w:val="22"/>
                  <w:szCs w:val="22"/>
                </w:rPr>
                <w:t>99.8</w:t>
              </w:r>
            </w:ins>
          </w:p>
        </w:tc>
        <w:tc>
          <w:tcPr>
            <w:tcW w:w="832" w:type="dxa"/>
            <w:noWrap/>
            <w:hideMark/>
            <w:tcPrChange w:id="3326" w:author="Guy, Rachel" w:date="2022-04-13T23:18:00Z">
              <w:tcPr>
                <w:tcW w:w="883" w:type="dxa"/>
                <w:noWrap/>
                <w:hideMark/>
              </w:tcPr>
            </w:tcPrChange>
          </w:tcPr>
          <w:p w14:paraId="69CD3424" w14:textId="77777777" w:rsidR="00B75F25" w:rsidRPr="00B75F25" w:rsidRDefault="00B75F25" w:rsidP="00B75F25">
            <w:pPr>
              <w:pStyle w:val="HTMLPreformatted"/>
              <w:rPr>
                <w:ins w:id="3327" w:author="Guy, Rachel" w:date="2022-04-13T23:17:00Z"/>
                <w:rFonts w:ascii="Garamond" w:hAnsi="Garamond"/>
                <w:bCs/>
                <w:sz w:val="22"/>
                <w:szCs w:val="22"/>
              </w:rPr>
            </w:pPr>
            <w:ins w:id="3328" w:author="Guy, Rachel" w:date="2022-04-13T23:17:00Z">
              <w:r w:rsidRPr="00B75F25">
                <w:rPr>
                  <w:rFonts w:ascii="Garamond" w:hAnsi="Garamond"/>
                  <w:bCs/>
                  <w:sz w:val="22"/>
                  <w:szCs w:val="22"/>
                </w:rPr>
                <w:t>7.1</w:t>
              </w:r>
            </w:ins>
          </w:p>
        </w:tc>
        <w:tc>
          <w:tcPr>
            <w:tcW w:w="832" w:type="dxa"/>
            <w:noWrap/>
            <w:hideMark/>
            <w:tcPrChange w:id="3329" w:author="Guy, Rachel" w:date="2022-04-13T23:18:00Z">
              <w:tcPr>
                <w:tcW w:w="883" w:type="dxa"/>
                <w:noWrap/>
                <w:hideMark/>
              </w:tcPr>
            </w:tcPrChange>
          </w:tcPr>
          <w:p w14:paraId="00562D7C" w14:textId="77777777" w:rsidR="00B75F25" w:rsidRPr="00B75F25" w:rsidRDefault="00B75F25" w:rsidP="00B75F25">
            <w:pPr>
              <w:pStyle w:val="HTMLPreformatted"/>
              <w:rPr>
                <w:ins w:id="3330" w:author="Guy, Rachel" w:date="2022-04-13T23:17:00Z"/>
                <w:rFonts w:ascii="Garamond" w:hAnsi="Garamond"/>
                <w:bCs/>
                <w:sz w:val="22"/>
                <w:szCs w:val="22"/>
              </w:rPr>
            </w:pPr>
            <w:ins w:id="3331" w:author="Guy, Rachel" w:date="2022-04-13T23:17:00Z">
              <w:r w:rsidRPr="00B75F25">
                <w:rPr>
                  <w:rFonts w:ascii="Garamond" w:hAnsi="Garamond"/>
                  <w:bCs/>
                  <w:sz w:val="22"/>
                  <w:szCs w:val="22"/>
                </w:rPr>
                <w:t>10.09</w:t>
              </w:r>
            </w:ins>
          </w:p>
        </w:tc>
        <w:tc>
          <w:tcPr>
            <w:tcW w:w="1091" w:type="dxa"/>
            <w:noWrap/>
            <w:hideMark/>
            <w:tcPrChange w:id="3332" w:author="Guy, Rachel" w:date="2022-04-13T23:18:00Z">
              <w:tcPr>
                <w:tcW w:w="971" w:type="dxa"/>
                <w:noWrap/>
                <w:hideMark/>
              </w:tcPr>
            </w:tcPrChange>
          </w:tcPr>
          <w:p w14:paraId="051BB0D0" w14:textId="77777777" w:rsidR="00B75F25" w:rsidRPr="00B75F25" w:rsidRDefault="00B75F25" w:rsidP="00B75F25">
            <w:pPr>
              <w:pStyle w:val="HTMLPreformatted"/>
              <w:rPr>
                <w:ins w:id="3333" w:author="Guy, Rachel" w:date="2022-04-13T23:17:00Z"/>
                <w:rFonts w:ascii="Garamond" w:hAnsi="Garamond"/>
                <w:bCs/>
                <w:sz w:val="22"/>
                <w:szCs w:val="22"/>
              </w:rPr>
            </w:pPr>
            <w:ins w:id="3334" w:author="Guy, Rachel" w:date="2022-04-13T23:17:00Z">
              <w:r w:rsidRPr="00B75F25">
                <w:rPr>
                  <w:rFonts w:ascii="Garamond" w:hAnsi="Garamond"/>
                  <w:bCs/>
                  <w:sz w:val="22"/>
                  <w:szCs w:val="22"/>
                </w:rPr>
                <w:t>-0.98(0.0)</w:t>
              </w:r>
            </w:ins>
          </w:p>
        </w:tc>
        <w:tc>
          <w:tcPr>
            <w:tcW w:w="1281" w:type="dxa"/>
            <w:noWrap/>
            <w:hideMark/>
            <w:tcPrChange w:id="3335" w:author="Guy, Rachel" w:date="2022-04-13T23:18:00Z">
              <w:tcPr>
                <w:tcW w:w="1175" w:type="dxa"/>
                <w:noWrap/>
                <w:hideMark/>
              </w:tcPr>
            </w:tcPrChange>
          </w:tcPr>
          <w:p w14:paraId="125AC8F9" w14:textId="77777777" w:rsidR="00B75F25" w:rsidRPr="00B75F25" w:rsidRDefault="00B75F25" w:rsidP="00B75F25">
            <w:pPr>
              <w:pStyle w:val="HTMLPreformatted"/>
              <w:rPr>
                <w:ins w:id="3336" w:author="Guy, Rachel" w:date="2022-04-13T23:17:00Z"/>
                <w:rFonts w:ascii="Garamond" w:hAnsi="Garamond"/>
                <w:bCs/>
                <w:sz w:val="22"/>
                <w:szCs w:val="22"/>
              </w:rPr>
            </w:pPr>
            <w:ins w:id="3337" w:author="Guy, Rachel" w:date="2022-04-13T23:17:00Z">
              <w:r w:rsidRPr="00B75F25">
                <w:rPr>
                  <w:rFonts w:ascii="Garamond" w:hAnsi="Garamond"/>
                  <w:bCs/>
                  <w:sz w:val="22"/>
                  <w:szCs w:val="22"/>
                </w:rPr>
                <w:t>122.59(124.0)</w:t>
              </w:r>
            </w:ins>
          </w:p>
        </w:tc>
        <w:tc>
          <w:tcPr>
            <w:tcW w:w="1281" w:type="dxa"/>
            <w:noWrap/>
            <w:hideMark/>
            <w:tcPrChange w:id="3338" w:author="Guy, Rachel" w:date="2022-04-13T23:18:00Z">
              <w:tcPr>
                <w:tcW w:w="1237" w:type="dxa"/>
                <w:noWrap/>
                <w:hideMark/>
              </w:tcPr>
            </w:tcPrChange>
          </w:tcPr>
          <w:p w14:paraId="3FDCBD27" w14:textId="77777777" w:rsidR="00B75F25" w:rsidRPr="00B75F25" w:rsidRDefault="00B75F25" w:rsidP="00B75F25">
            <w:pPr>
              <w:pStyle w:val="HTMLPreformatted"/>
              <w:rPr>
                <w:ins w:id="3339" w:author="Guy, Rachel" w:date="2022-04-13T23:17:00Z"/>
                <w:rFonts w:ascii="Garamond" w:hAnsi="Garamond"/>
                <w:bCs/>
                <w:sz w:val="22"/>
                <w:szCs w:val="22"/>
              </w:rPr>
            </w:pPr>
            <w:ins w:id="3340" w:author="Guy, Rachel" w:date="2022-04-13T23:17:00Z">
              <w:r w:rsidRPr="00B75F25">
                <w:rPr>
                  <w:rFonts w:ascii="Garamond" w:hAnsi="Garamond"/>
                  <w:bCs/>
                  <w:sz w:val="22"/>
                  <w:szCs w:val="22"/>
                </w:rPr>
                <w:t>0.141(0.14)</w:t>
              </w:r>
            </w:ins>
          </w:p>
        </w:tc>
      </w:tr>
    </w:tbl>
    <w:p w14:paraId="2FA2BE00" w14:textId="115FD162" w:rsidR="00B75F25" w:rsidRPr="00B75F25" w:rsidRDefault="00B75F25" w:rsidP="008371EB">
      <w:pPr>
        <w:pStyle w:val="HTMLPreformatted"/>
        <w:rPr>
          <w:ins w:id="3341" w:author="Guy, Rachel" w:date="2022-04-13T23:15:00Z"/>
          <w:rFonts w:ascii="Garamond" w:hAnsi="Garamond" w:cs="Times New Roman"/>
          <w:bCs/>
          <w:sz w:val="22"/>
          <w:szCs w:val="22"/>
          <w:rPrChange w:id="3342" w:author="Guy, Rachel" w:date="2022-04-13T23:15:00Z">
            <w:rPr>
              <w:ins w:id="3343" w:author="Guy, Rachel" w:date="2022-04-13T23:15:00Z"/>
              <w:rFonts w:ascii="Garamond" w:hAnsi="Garamond" w:cs="Times New Roman"/>
              <w:b/>
              <w:sz w:val="22"/>
              <w:szCs w:val="22"/>
            </w:rPr>
          </w:rPrChange>
        </w:rPr>
      </w:pPr>
    </w:p>
    <w:p w14:paraId="23F045BD" w14:textId="65B27461" w:rsidR="00B75F25" w:rsidRPr="00B75F25" w:rsidRDefault="00B75F25" w:rsidP="008371EB">
      <w:pPr>
        <w:pStyle w:val="HTMLPreformatted"/>
        <w:rPr>
          <w:ins w:id="3344" w:author="Guy, Rachel" w:date="2022-04-13T23:06:00Z"/>
          <w:rFonts w:ascii="Garamond" w:hAnsi="Garamond" w:cs="Times New Roman"/>
          <w:b/>
          <w:sz w:val="22"/>
          <w:szCs w:val="22"/>
          <w:rPrChange w:id="3345" w:author="Guy, Rachel" w:date="2022-04-13T23:15:00Z">
            <w:rPr>
              <w:ins w:id="3346" w:author="Guy, Rachel" w:date="2022-04-13T23:06:00Z"/>
              <w:rFonts w:ascii="Garamond" w:hAnsi="Garamond" w:cs="Times New Roman"/>
              <w:bCs/>
              <w:sz w:val="22"/>
              <w:szCs w:val="22"/>
            </w:rPr>
          </w:rPrChange>
        </w:rPr>
      </w:pPr>
      <w:ins w:id="3347" w:author="Guy, Rachel" w:date="2022-04-13T23:15:00Z">
        <w:r>
          <w:rPr>
            <w:rFonts w:ascii="Garamond" w:hAnsi="Garamond" w:cs="Times New Roman"/>
            <w:b/>
            <w:sz w:val="22"/>
            <w:szCs w:val="22"/>
          </w:rPr>
          <w:t>Lower Duplin</w:t>
        </w:r>
      </w:ins>
    </w:p>
    <w:p w14:paraId="73420B6C" w14:textId="75C71545" w:rsidR="00020C95" w:rsidRDefault="00020C95" w:rsidP="00F8159F">
      <w:pPr>
        <w:pStyle w:val="HTMLPreformatted"/>
        <w:rPr>
          <w:ins w:id="3348" w:author="Guy, Rachel" w:date="2022-04-13T23:20:00Z"/>
          <w:rFonts w:ascii="Garamond" w:hAnsi="Garamond" w:cs="Times New Roman"/>
          <w:b/>
          <w:bCs/>
          <w:sz w:val="22"/>
          <w:szCs w:val="22"/>
        </w:rPr>
      </w:pPr>
    </w:p>
    <w:tbl>
      <w:tblPr>
        <w:tblStyle w:val="TableGrid"/>
        <w:tblW w:w="10525" w:type="dxa"/>
        <w:tblLook w:val="04A0" w:firstRow="1" w:lastRow="0" w:firstColumn="1" w:lastColumn="0" w:noHBand="0" w:noVBand="1"/>
        <w:tblPrChange w:id="3349" w:author="Guy, Rachel" w:date="2022-04-13T23:21:00Z">
          <w:tblPr>
            <w:tblStyle w:val="TableGrid"/>
            <w:tblW w:w="11257" w:type="dxa"/>
            <w:tblLook w:val="04A0" w:firstRow="1" w:lastRow="0" w:firstColumn="1" w:lastColumn="0" w:noHBand="0" w:noVBand="1"/>
          </w:tblPr>
        </w:tblPrChange>
      </w:tblPr>
      <w:tblGrid>
        <w:gridCol w:w="1261"/>
        <w:gridCol w:w="1183"/>
        <w:gridCol w:w="1331"/>
        <w:gridCol w:w="1124"/>
        <w:gridCol w:w="821"/>
        <w:gridCol w:w="821"/>
        <w:gridCol w:w="1194"/>
        <w:gridCol w:w="1369"/>
        <w:gridCol w:w="1421"/>
        <w:tblGridChange w:id="3350">
          <w:tblGrid>
            <w:gridCol w:w="1261"/>
            <w:gridCol w:w="1183"/>
            <w:gridCol w:w="1331"/>
            <w:gridCol w:w="1124"/>
            <w:gridCol w:w="821"/>
            <w:gridCol w:w="821"/>
            <w:gridCol w:w="957"/>
            <w:gridCol w:w="1369"/>
            <w:gridCol w:w="1266"/>
          </w:tblGrid>
        </w:tblGridChange>
      </w:tblGrid>
      <w:tr w:rsidR="00C91248" w:rsidRPr="00C91248" w14:paraId="571991CD" w14:textId="77777777" w:rsidTr="00C91248">
        <w:trPr>
          <w:trHeight w:val="290"/>
          <w:ins w:id="3351" w:author="Guy, Rachel" w:date="2022-04-13T23:20:00Z"/>
          <w:trPrChange w:id="3352" w:author="Guy, Rachel" w:date="2022-04-13T23:21:00Z">
            <w:trPr>
              <w:trHeight w:val="290"/>
            </w:trPr>
          </w:trPrChange>
        </w:trPr>
        <w:tc>
          <w:tcPr>
            <w:tcW w:w="1261" w:type="dxa"/>
            <w:noWrap/>
            <w:hideMark/>
            <w:tcPrChange w:id="3353" w:author="Guy, Rachel" w:date="2022-04-13T23:21:00Z">
              <w:tcPr>
                <w:tcW w:w="1261" w:type="dxa"/>
                <w:noWrap/>
                <w:hideMark/>
              </w:tcPr>
            </w:tcPrChange>
          </w:tcPr>
          <w:p w14:paraId="58169143" w14:textId="77777777" w:rsidR="00C91248" w:rsidRPr="00C91248" w:rsidRDefault="00C91248" w:rsidP="00C91248">
            <w:pPr>
              <w:pStyle w:val="HTMLPreformatted"/>
              <w:rPr>
                <w:ins w:id="3354" w:author="Guy, Rachel" w:date="2022-04-13T23:20:00Z"/>
                <w:rFonts w:ascii="Garamond" w:hAnsi="Garamond"/>
                <w:sz w:val="22"/>
                <w:szCs w:val="22"/>
              </w:rPr>
            </w:pPr>
            <w:ins w:id="3355" w:author="Guy, Rachel" w:date="2022-04-13T23:20:00Z">
              <w:r w:rsidRPr="00C91248">
                <w:rPr>
                  <w:rFonts w:ascii="Garamond" w:hAnsi="Garamond"/>
                  <w:sz w:val="22"/>
                  <w:szCs w:val="22"/>
                </w:rPr>
                <w:t>Deploy Date</w:t>
              </w:r>
            </w:ins>
          </w:p>
        </w:tc>
        <w:tc>
          <w:tcPr>
            <w:tcW w:w="1183" w:type="dxa"/>
            <w:noWrap/>
            <w:hideMark/>
            <w:tcPrChange w:id="3356" w:author="Guy, Rachel" w:date="2022-04-13T23:21:00Z">
              <w:tcPr>
                <w:tcW w:w="1183" w:type="dxa"/>
                <w:noWrap/>
                <w:hideMark/>
              </w:tcPr>
            </w:tcPrChange>
          </w:tcPr>
          <w:p w14:paraId="74CFA807" w14:textId="77777777" w:rsidR="00C91248" w:rsidRPr="00C91248" w:rsidRDefault="00C91248" w:rsidP="00C91248">
            <w:pPr>
              <w:pStyle w:val="HTMLPreformatted"/>
              <w:rPr>
                <w:ins w:id="3357" w:author="Guy, Rachel" w:date="2022-04-13T23:20:00Z"/>
                <w:rFonts w:ascii="Garamond" w:hAnsi="Garamond"/>
                <w:sz w:val="22"/>
                <w:szCs w:val="22"/>
              </w:rPr>
            </w:pPr>
            <w:ins w:id="3358" w:author="Guy, Rachel" w:date="2022-04-13T23:20:00Z">
              <w:r w:rsidRPr="00C91248">
                <w:rPr>
                  <w:rFonts w:ascii="Garamond" w:hAnsi="Garamond"/>
                  <w:sz w:val="22"/>
                  <w:szCs w:val="22"/>
                </w:rPr>
                <w:t>Sonde Nickname</w:t>
              </w:r>
            </w:ins>
          </w:p>
        </w:tc>
        <w:tc>
          <w:tcPr>
            <w:tcW w:w="1331" w:type="dxa"/>
            <w:noWrap/>
            <w:hideMark/>
            <w:tcPrChange w:id="3359" w:author="Guy, Rachel" w:date="2022-04-13T23:21:00Z">
              <w:tcPr>
                <w:tcW w:w="1331" w:type="dxa"/>
                <w:noWrap/>
                <w:hideMark/>
              </w:tcPr>
            </w:tcPrChange>
          </w:tcPr>
          <w:p w14:paraId="5D6E1BF0" w14:textId="77777777" w:rsidR="00C91248" w:rsidRPr="00C91248" w:rsidRDefault="00C91248" w:rsidP="00C91248">
            <w:pPr>
              <w:pStyle w:val="HTMLPreformatted"/>
              <w:rPr>
                <w:ins w:id="3360" w:author="Guy, Rachel" w:date="2022-04-13T23:20:00Z"/>
                <w:rFonts w:ascii="Garamond" w:hAnsi="Garamond"/>
                <w:sz w:val="22"/>
                <w:szCs w:val="22"/>
              </w:rPr>
            </w:pPr>
            <w:proofErr w:type="spellStart"/>
            <w:ins w:id="3361" w:author="Guy, Rachel" w:date="2022-04-13T23:20:00Z">
              <w:r w:rsidRPr="00C91248">
                <w:rPr>
                  <w:rFonts w:ascii="Garamond" w:hAnsi="Garamond"/>
                  <w:sz w:val="22"/>
                  <w:szCs w:val="22"/>
                </w:rPr>
                <w:t>SpCond</w:t>
              </w:r>
              <w:proofErr w:type="spellEnd"/>
            </w:ins>
          </w:p>
        </w:tc>
        <w:tc>
          <w:tcPr>
            <w:tcW w:w="1124" w:type="dxa"/>
            <w:noWrap/>
            <w:hideMark/>
            <w:tcPrChange w:id="3362" w:author="Guy, Rachel" w:date="2022-04-13T23:21:00Z">
              <w:tcPr>
                <w:tcW w:w="1124" w:type="dxa"/>
                <w:noWrap/>
                <w:hideMark/>
              </w:tcPr>
            </w:tcPrChange>
          </w:tcPr>
          <w:p w14:paraId="6432A8B7" w14:textId="77777777" w:rsidR="00C91248" w:rsidRPr="00C91248" w:rsidRDefault="00C91248" w:rsidP="00C91248">
            <w:pPr>
              <w:pStyle w:val="HTMLPreformatted"/>
              <w:rPr>
                <w:ins w:id="3363" w:author="Guy, Rachel" w:date="2022-04-13T23:20:00Z"/>
                <w:rFonts w:ascii="Garamond" w:hAnsi="Garamond"/>
                <w:sz w:val="22"/>
                <w:szCs w:val="22"/>
              </w:rPr>
            </w:pPr>
            <w:ins w:id="3364" w:author="Guy, Rachel" w:date="2022-04-13T23:20:00Z">
              <w:r w:rsidRPr="00C91248">
                <w:rPr>
                  <w:rFonts w:ascii="Garamond" w:hAnsi="Garamond"/>
                  <w:sz w:val="22"/>
                  <w:szCs w:val="22"/>
                </w:rPr>
                <w:t>ROXDO1</w:t>
              </w:r>
            </w:ins>
          </w:p>
        </w:tc>
        <w:tc>
          <w:tcPr>
            <w:tcW w:w="821" w:type="dxa"/>
            <w:noWrap/>
            <w:hideMark/>
            <w:tcPrChange w:id="3365" w:author="Guy, Rachel" w:date="2022-04-13T23:21:00Z">
              <w:tcPr>
                <w:tcW w:w="821" w:type="dxa"/>
                <w:noWrap/>
                <w:hideMark/>
              </w:tcPr>
            </w:tcPrChange>
          </w:tcPr>
          <w:p w14:paraId="61DA58AF" w14:textId="77777777" w:rsidR="00C91248" w:rsidRPr="00C91248" w:rsidRDefault="00C91248" w:rsidP="00C91248">
            <w:pPr>
              <w:pStyle w:val="HTMLPreformatted"/>
              <w:rPr>
                <w:ins w:id="3366" w:author="Guy, Rachel" w:date="2022-04-13T23:20:00Z"/>
                <w:rFonts w:ascii="Garamond" w:hAnsi="Garamond"/>
                <w:sz w:val="22"/>
                <w:szCs w:val="22"/>
              </w:rPr>
            </w:pPr>
            <w:ins w:id="3367" w:author="Guy, Rachel" w:date="2022-04-13T23:20:00Z">
              <w:r w:rsidRPr="00C91248">
                <w:rPr>
                  <w:rFonts w:ascii="Garamond" w:hAnsi="Garamond"/>
                  <w:sz w:val="22"/>
                  <w:szCs w:val="22"/>
                </w:rPr>
                <w:t>pH7</w:t>
              </w:r>
            </w:ins>
          </w:p>
        </w:tc>
        <w:tc>
          <w:tcPr>
            <w:tcW w:w="821" w:type="dxa"/>
            <w:noWrap/>
            <w:hideMark/>
            <w:tcPrChange w:id="3368" w:author="Guy, Rachel" w:date="2022-04-13T23:21:00Z">
              <w:tcPr>
                <w:tcW w:w="821" w:type="dxa"/>
                <w:noWrap/>
                <w:hideMark/>
              </w:tcPr>
            </w:tcPrChange>
          </w:tcPr>
          <w:p w14:paraId="10892B43" w14:textId="77777777" w:rsidR="00C91248" w:rsidRPr="00C91248" w:rsidRDefault="00C91248" w:rsidP="00C91248">
            <w:pPr>
              <w:pStyle w:val="HTMLPreformatted"/>
              <w:rPr>
                <w:ins w:id="3369" w:author="Guy, Rachel" w:date="2022-04-13T23:20:00Z"/>
                <w:rFonts w:ascii="Garamond" w:hAnsi="Garamond"/>
                <w:sz w:val="22"/>
                <w:szCs w:val="22"/>
              </w:rPr>
            </w:pPr>
            <w:ins w:id="3370" w:author="Guy, Rachel" w:date="2022-04-13T23:20:00Z">
              <w:r w:rsidRPr="00C91248">
                <w:rPr>
                  <w:rFonts w:ascii="Garamond" w:hAnsi="Garamond"/>
                  <w:sz w:val="22"/>
                  <w:szCs w:val="22"/>
                </w:rPr>
                <w:t>pH10</w:t>
              </w:r>
            </w:ins>
          </w:p>
        </w:tc>
        <w:tc>
          <w:tcPr>
            <w:tcW w:w="1194" w:type="dxa"/>
            <w:noWrap/>
            <w:hideMark/>
            <w:tcPrChange w:id="3371" w:author="Guy, Rachel" w:date="2022-04-13T23:21:00Z">
              <w:tcPr>
                <w:tcW w:w="957" w:type="dxa"/>
                <w:noWrap/>
                <w:hideMark/>
              </w:tcPr>
            </w:tcPrChange>
          </w:tcPr>
          <w:p w14:paraId="794D5C37" w14:textId="77777777" w:rsidR="00C91248" w:rsidRPr="00C91248" w:rsidRDefault="00C91248" w:rsidP="00C91248">
            <w:pPr>
              <w:pStyle w:val="HTMLPreformatted"/>
              <w:rPr>
                <w:ins w:id="3372" w:author="Guy, Rachel" w:date="2022-04-13T23:20:00Z"/>
                <w:rFonts w:ascii="Garamond" w:hAnsi="Garamond"/>
                <w:sz w:val="22"/>
                <w:szCs w:val="22"/>
              </w:rPr>
            </w:pPr>
            <w:ins w:id="3373" w:author="Guy, Rachel" w:date="2022-04-13T23:20:00Z">
              <w:r w:rsidRPr="00C91248">
                <w:rPr>
                  <w:rFonts w:ascii="Garamond" w:hAnsi="Garamond"/>
                  <w:sz w:val="22"/>
                  <w:szCs w:val="22"/>
                </w:rPr>
                <w:t>Turb</w:t>
              </w:r>
            </w:ins>
          </w:p>
        </w:tc>
        <w:tc>
          <w:tcPr>
            <w:tcW w:w="1369" w:type="dxa"/>
            <w:noWrap/>
            <w:hideMark/>
            <w:tcPrChange w:id="3374" w:author="Guy, Rachel" w:date="2022-04-13T23:21:00Z">
              <w:tcPr>
                <w:tcW w:w="1369" w:type="dxa"/>
                <w:noWrap/>
                <w:hideMark/>
              </w:tcPr>
            </w:tcPrChange>
          </w:tcPr>
          <w:p w14:paraId="27D790A2" w14:textId="77777777" w:rsidR="00C91248" w:rsidRPr="00C91248" w:rsidRDefault="00C91248" w:rsidP="00C91248">
            <w:pPr>
              <w:pStyle w:val="HTMLPreformatted"/>
              <w:rPr>
                <w:ins w:id="3375" w:author="Guy, Rachel" w:date="2022-04-13T23:20:00Z"/>
                <w:rFonts w:ascii="Garamond" w:hAnsi="Garamond"/>
                <w:sz w:val="22"/>
                <w:szCs w:val="22"/>
              </w:rPr>
            </w:pPr>
            <w:ins w:id="3376" w:author="Guy, Rachel" w:date="2022-04-13T23:20:00Z">
              <w:r w:rsidRPr="00C91248">
                <w:rPr>
                  <w:rFonts w:ascii="Garamond" w:hAnsi="Garamond"/>
                  <w:sz w:val="22"/>
                  <w:szCs w:val="22"/>
                </w:rPr>
                <w:t>Turb</w:t>
              </w:r>
            </w:ins>
          </w:p>
        </w:tc>
        <w:tc>
          <w:tcPr>
            <w:tcW w:w="1421" w:type="dxa"/>
            <w:noWrap/>
            <w:hideMark/>
            <w:tcPrChange w:id="3377" w:author="Guy, Rachel" w:date="2022-04-13T23:21:00Z">
              <w:tcPr>
                <w:tcW w:w="1266" w:type="dxa"/>
                <w:noWrap/>
                <w:hideMark/>
              </w:tcPr>
            </w:tcPrChange>
          </w:tcPr>
          <w:p w14:paraId="13D46B00" w14:textId="77777777" w:rsidR="00C91248" w:rsidRPr="00C91248" w:rsidRDefault="00C91248" w:rsidP="00C91248">
            <w:pPr>
              <w:pStyle w:val="HTMLPreformatted"/>
              <w:rPr>
                <w:ins w:id="3378" w:author="Guy, Rachel" w:date="2022-04-13T23:20:00Z"/>
                <w:rFonts w:ascii="Garamond" w:hAnsi="Garamond"/>
                <w:sz w:val="22"/>
                <w:szCs w:val="22"/>
              </w:rPr>
            </w:pPr>
            <w:ins w:id="3379" w:author="Guy, Rachel" w:date="2022-04-13T23:20:00Z">
              <w:r w:rsidRPr="00C91248">
                <w:rPr>
                  <w:rFonts w:ascii="Garamond" w:hAnsi="Garamond"/>
                  <w:sz w:val="22"/>
                  <w:szCs w:val="22"/>
                </w:rPr>
                <w:t>Depth</w:t>
              </w:r>
            </w:ins>
          </w:p>
        </w:tc>
      </w:tr>
      <w:tr w:rsidR="00C91248" w:rsidRPr="00C91248" w14:paraId="173AA169" w14:textId="77777777" w:rsidTr="00C91248">
        <w:trPr>
          <w:trHeight w:val="290"/>
          <w:ins w:id="3380" w:author="Guy, Rachel" w:date="2022-04-13T23:20:00Z"/>
          <w:trPrChange w:id="3381" w:author="Guy, Rachel" w:date="2022-04-13T23:21:00Z">
            <w:trPr>
              <w:trHeight w:val="290"/>
            </w:trPr>
          </w:trPrChange>
        </w:trPr>
        <w:tc>
          <w:tcPr>
            <w:tcW w:w="1261" w:type="dxa"/>
            <w:noWrap/>
            <w:hideMark/>
            <w:tcPrChange w:id="3382" w:author="Guy, Rachel" w:date="2022-04-13T23:21:00Z">
              <w:tcPr>
                <w:tcW w:w="1261" w:type="dxa"/>
                <w:noWrap/>
                <w:hideMark/>
              </w:tcPr>
            </w:tcPrChange>
          </w:tcPr>
          <w:p w14:paraId="0AFB4529" w14:textId="77777777" w:rsidR="00C91248" w:rsidRPr="00C91248" w:rsidRDefault="00C91248" w:rsidP="00C91248">
            <w:pPr>
              <w:pStyle w:val="HTMLPreformatted"/>
              <w:rPr>
                <w:ins w:id="3383" w:author="Guy, Rachel" w:date="2022-04-13T23:20:00Z"/>
                <w:rFonts w:ascii="Garamond" w:hAnsi="Garamond"/>
                <w:sz w:val="22"/>
                <w:szCs w:val="22"/>
              </w:rPr>
            </w:pPr>
            <w:ins w:id="3384" w:author="Guy, Rachel" w:date="2022-04-13T23:20:00Z">
              <w:r w:rsidRPr="00C91248">
                <w:rPr>
                  <w:rFonts w:ascii="Garamond" w:hAnsi="Garamond"/>
                  <w:sz w:val="22"/>
                  <w:szCs w:val="22"/>
                </w:rPr>
                <w:t>2/1/2021</w:t>
              </w:r>
            </w:ins>
          </w:p>
        </w:tc>
        <w:tc>
          <w:tcPr>
            <w:tcW w:w="1183" w:type="dxa"/>
            <w:noWrap/>
            <w:hideMark/>
            <w:tcPrChange w:id="3385" w:author="Guy, Rachel" w:date="2022-04-13T23:21:00Z">
              <w:tcPr>
                <w:tcW w:w="1183" w:type="dxa"/>
                <w:noWrap/>
                <w:hideMark/>
              </w:tcPr>
            </w:tcPrChange>
          </w:tcPr>
          <w:p w14:paraId="6498E7A5" w14:textId="77777777" w:rsidR="00C91248" w:rsidRPr="00C91248" w:rsidRDefault="00C91248" w:rsidP="00C91248">
            <w:pPr>
              <w:pStyle w:val="HTMLPreformatted"/>
              <w:rPr>
                <w:ins w:id="3386" w:author="Guy, Rachel" w:date="2022-04-13T23:20:00Z"/>
                <w:rFonts w:ascii="Garamond" w:hAnsi="Garamond"/>
                <w:sz w:val="22"/>
                <w:szCs w:val="22"/>
              </w:rPr>
            </w:pPr>
            <w:ins w:id="3387" w:author="Guy, Rachel" w:date="2022-04-13T23:20:00Z">
              <w:r w:rsidRPr="00C91248">
                <w:rPr>
                  <w:rFonts w:ascii="Garamond" w:hAnsi="Garamond"/>
                  <w:sz w:val="22"/>
                  <w:szCs w:val="22"/>
                </w:rPr>
                <w:t>Sapelo</w:t>
              </w:r>
            </w:ins>
          </w:p>
        </w:tc>
        <w:tc>
          <w:tcPr>
            <w:tcW w:w="1331" w:type="dxa"/>
            <w:noWrap/>
            <w:hideMark/>
            <w:tcPrChange w:id="3388" w:author="Guy, Rachel" w:date="2022-04-13T23:21:00Z">
              <w:tcPr>
                <w:tcW w:w="1331" w:type="dxa"/>
                <w:noWrap/>
                <w:hideMark/>
              </w:tcPr>
            </w:tcPrChange>
          </w:tcPr>
          <w:p w14:paraId="58FB9628" w14:textId="77777777" w:rsidR="00C91248" w:rsidRPr="00C91248" w:rsidRDefault="00C91248" w:rsidP="00C91248">
            <w:pPr>
              <w:pStyle w:val="HTMLPreformatted"/>
              <w:rPr>
                <w:ins w:id="3389" w:author="Guy, Rachel" w:date="2022-04-13T23:20:00Z"/>
                <w:rFonts w:ascii="Garamond" w:hAnsi="Garamond"/>
                <w:sz w:val="22"/>
                <w:szCs w:val="22"/>
              </w:rPr>
            </w:pPr>
            <w:ins w:id="3390" w:author="Guy, Rachel" w:date="2022-04-13T23:20:00Z">
              <w:r w:rsidRPr="00C91248">
                <w:rPr>
                  <w:rFonts w:ascii="Garamond" w:hAnsi="Garamond"/>
                  <w:sz w:val="22"/>
                  <w:szCs w:val="22"/>
                </w:rPr>
                <w:t>49.85(50.0)</w:t>
              </w:r>
            </w:ins>
          </w:p>
        </w:tc>
        <w:tc>
          <w:tcPr>
            <w:tcW w:w="1124" w:type="dxa"/>
            <w:noWrap/>
            <w:hideMark/>
            <w:tcPrChange w:id="3391" w:author="Guy, Rachel" w:date="2022-04-13T23:21:00Z">
              <w:tcPr>
                <w:tcW w:w="1124" w:type="dxa"/>
                <w:noWrap/>
                <w:hideMark/>
              </w:tcPr>
            </w:tcPrChange>
          </w:tcPr>
          <w:p w14:paraId="46BC67FA" w14:textId="77777777" w:rsidR="00C91248" w:rsidRPr="00C91248" w:rsidRDefault="00C91248" w:rsidP="00C91248">
            <w:pPr>
              <w:pStyle w:val="HTMLPreformatted"/>
              <w:rPr>
                <w:ins w:id="3392" w:author="Guy, Rachel" w:date="2022-04-13T23:20:00Z"/>
                <w:rFonts w:ascii="Garamond" w:hAnsi="Garamond"/>
                <w:sz w:val="22"/>
                <w:szCs w:val="22"/>
              </w:rPr>
            </w:pPr>
            <w:ins w:id="3393" w:author="Guy, Rachel" w:date="2022-04-13T23:20:00Z">
              <w:r w:rsidRPr="00C91248">
                <w:rPr>
                  <w:rFonts w:ascii="Garamond" w:hAnsi="Garamond"/>
                  <w:sz w:val="22"/>
                  <w:szCs w:val="22"/>
                </w:rPr>
                <w:t>100.6</w:t>
              </w:r>
            </w:ins>
          </w:p>
        </w:tc>
        <w:tc>
          <w:tcPr>
            <w:tcW w:w="821" w:type="dxa"/>
            <w:noWrap/>
            <w:hideMark/>
            <w:tcPrChange w:id="3394" w:author="Guy, Rachel" w:date="2022-04-13T23:21:00Z">
              <w:tcPr>
                <w:tcW w:w="821" w:type="dxa"/>
                <w:noWrap/>
                <w:hideMark/>
              </w:tcPr>
            </w:tcPrChange>
          </w:tcPr>
          <w:p w14:paraId="71FCB4C4" w14:textId="77777777" w:rsidR="00C91248" w:rsidRPr="00C91248" w:rsidRDefault="00C91248" w:rsidP="00C91248">
            <w:pPr>
              <w:pStyle w:val="HTMLPreformatted"/>
              <w:rPr>
                <w:ins w:id="3395" w:author="Guy, Rachel" w:date="2022-04-13T23:20:00Z"/>
                <w:rFonts w:ascii="Garamond" w:hAnsi="Garamond"/>
                <w:sz w:val="22"/>
                <w:szCs w:val="22"/>
              </w:rPr>
            </w:pPr>
            <w:ins w:id="3396" w:author="Guy, Rachel" w:date="2022-04-13T23:20:00Z">
              <w:r w:rsidRPr="00C91248">
                <w:rPr>
                  <w:rFonts w:ascii="Garamond" w:hAnsi="Garamond"/>
                  <w:sz w:val="22"/>
                  <w:szCs w:val="22"/>
                </w:rPr>
                <w:t>7.13</w:t>
              </w:r>
            </w:ins>
          </w:p>
        </w:tc>
        <w:tc>
          <w:tcPr>
            <w:tcW w:w="821" w:type="dxa"/>
            <w:noWrap/>
            <w:hideMark/>
            <w:tcPrChange w:id="3397" w:author="Guy, Rachel" w:date="2022-04-13T23:21:00Z">
              <w:tcPr>
                <w:tcW w:w="821" w:type="dxa"/>
                <w:noWrap/>
                <w:hideMark/>
              </w:tcPr>
            </w:tcPrChange>
          </w:tcPr>
          <w:p w14:paraId="06AFC31C" w14:textId="77777777" w:rsidR="00C91248" w:rsidRPr="00C91248" w:rsidRDefault="00C91248" w:rsidP="00C91248">
            <w:pPr>
              <w:pStyle w:val="HTMLPreformatted"/>
              <w:rPr>
                <w:ins w:id="3398" w:author="Guy, Rachel" w:date="2022-04-13T23:20:00Z"/>
                <w:rFonts w:ascii="Garamond" w:hAnsi="Garamond"/>
                <w:sz w:val="22"/>
                <w:szCs w:val="22"/>
              </w:rPr>
            </w:pPr>
            <w:ins w:id="3399" w:author="Guy, Rachel" w:date="2022-04-13T23:20:00Z">
              <w:r w:rsidRPr="00C91248">
                <w:rPr>
                  <w:rFonts w:ascii="Garamond" w:hAnsi="Garamond"/>
                  <w:sz w:val="22"/>
                  <w:szCs w:val="22"/>
                </w:rPr>
                <w:t>10.13</w:t>
              </w:r>
            </w:ins>
          </w:p>
        </w:tc>
        <w:tc>
          <w:tcPr>
            <w:tcW w:w="1194" w:type="dxa"/>
            <w:noWrap/>
            <w:hideMark/>
            <w:tcPrChange w:id="3400" w:author="Guy, Rachel" w:date="2022-04-13T23:21:00Z">
              <w:tcPr>
                <w:tcW w:w="957" w:type="dxa"/>
                <w:noWrap/>
                <w:hideMark/>
              </w:tcPr>
            </w:tcPrChange>
          </w:tcPr>
          <w:p w14:paraId="1FDCBF0C" w14:textId="77777777" w:rsidR="00C91248" w:rsidRPr="00C91248" w:rsidRDefault="00C91248" w:rsidP="00C91248">
            <w:pPr>
              <w:pStyle w:val="HTMLPreformatted"/>
              <w:rPr>
                <w:ins w:id="3401" w:author="Guy, Rachel" w:date="2022-04-13T23:20:00Z"/>
                <w:rFonts w:ascii="Garamond" w:hAnsi="Garamond"/>
                <w:sz w:val="22"/>
                <w:szCs w:val="22"/>
              </w:rPr>
            </w:pPr>
            <w:ins w:id="3402" w:author="Guy, Rachel" w:date="2022-04-13T23:20:00Z">
              <w:r w:rsidRPr="00C91248">
                <w:rPr>
                  <w:rFonts w:ascii="Garamond" w:hAnsi="Garamond"/>
                  <w:sz w:val="22"/>
                  <w:szCs w:val="22"/>
                </w:rPr>
                <w:t>-0.71(0.0)</w:t>
              </w:r>
            </w:ins>
          </w:p>
        </w:tc>
        <w:tc>
          <w:tcPr>
            <w:tcW w:w="1369" w:type="dxa"/>
            <w:noWrap/>
            <w:hideMark/>
            <w:tcPrChange w:id="3403" w:author="Guy, Rachel" w:date="2022-04-13T23:21:00Z">
              <w:tcPr>
                <w:tcW w:w="1369" w:type="dxa"/>
                <w:noWrap/>
                <w:hideMark/>
              </w:tcPr>
            </w:tcPrChange>
          </w:tcPr>
          <w:p w14:paraId="7299F9D6" w14:textId="77777777" w:rsidR="00C91248" w:rsidRPr="00C91248" w:rsidRDefault="00C91248" w:rsidP="00C91248">
            <w:pPr>
              <w:pStyle w:val="HTMLPreformatted"/>
              <w:rPr>
                <w:ins w:id="3404" w:author="Guy, Rachel" w:date="2022-04-13T23:20:00Z"/>
                <w:rFonts w:ascii="Garamond" w:hAnsi="Garamond"/>
                <w:sz w:val="22"/>
                <w:szCs w:val="22"/>
              </w:rPr>
            </w:pPr>
            <w:ins w:id="3405" w:author="Guy, Rachel" w:date="2022-04-13T23:20:00Z">
              <w:r w:rsidRPr="00C91248">
                <w:rPr>
                  <w:rFonts w:ascii="Garamond" w:hAnsi="Garamond"/>
                  <w:sz w:val="22"/>
                  <w:szCs w:val="22"/>
                </w:rPr>
                <w:t>125.99(124.0)</w:t>
              </w:r>
            </w:ins>
          </w:p>
        </w:tc>
        <w:tc>
          <w:tcPr>
            <w:tcW w:w="1421" w:type="dxa"/>
            <w:noWrap/>
            <w:hideMark/>
            <w:tcPrChange w:id="3406" w:author="Guy, Rachel" w:date="2022-04-13T23:21:00Z">
              <w:tcPr>
                <w:tcW w:w="1266" w:type="dxa"/>
                <w:noWrap/>
                <w:hideMark/>
              </w:tcPr>
            </w:tcPrChange>
          </w:tcPr>
          <w:p w14:paraId="181275B7" w14:textId="77777777" w:rsidR="00C91248" w:rsidRPr="00C91248" w:rsidRDefault="00C91248" w:rsidP="00C91248">
            <w:pPr>
              <w:pStyle w:val="HTMLPreformatted"/>
              <w:rPr>
                <w:ins w:id="3407" w:author="Guy, Rachel" w:date="2022-04-13T23:20:00Z"/>
                <w:rFonts w:ascii="Garamond" w:hAnsi="Garamond"/>
                <w:sz w:val="22"/>
                <w:szCs w:val="22"/>
              </w:rPr>
            </w:pPr>
            <w:ins w:id="3408" w:author="Guy, Rachel" w:date="2022-04-13T23:20:00Z">
              <w:r w:rsidRPr="00C91248">
                <w:rPr>
                  <w:rFonts w:ascii="Garamond" w:hAnsi="Garamond"/>
                  <w:sz w:val="22"/>
                  <w:szCs w:val="22"/>
                </w:rPr>
                <w:t>0.273(0.148)</w:t>
              </w:r>
            </w:ins>
          </w:p>
        </w:tc>
      </w:tr>
      <w:tr w:rsidR="00C91248" w:rsidRPr="00C91248" w14:paraId="40625DAA" w14:textId="77777777" w:rsidTr="00C91248">
        <w:trPr>
          <w:trHeight w:val="290"/>
          <w:ins w:id="3409" w:author="Guy, Rachel" w:date="2022-04-13T23:20:00Z"/>
          <w:trPrChange w:id="3410" w:author="Guy, Rachel" w:date="2022-04-13T23:21:00Z">
            <w:trPr>
              <w:trHeight w:val="290"/>
            </w:trPr>
          </w:trPrChange>
        </w:trPr>
        <w:tc>
          <w:tcPr>
            <w:tcW w:w="1261" w:type="dxa"/>
            <w:noWrap/>
            <w:hideMark/>
            <w:tcPrChange w:id="3411" w:author="Guy, Rachel" w:date="2022-04-13T23:21:00Z">
              <w:tcPr>
                <w:tcW w:w="1261" w:type="dxa"/>
                <w:noWrap/>
                <w:hideMark/>
              </w:tcPr>
            </w:tcPrChange>
          </w:tcPr>
          <w:p w14:paraId="3F4EE7E6" w14:textId="77777777" w:rsidR="00C91248" w:rsidRPr="00C91248" w:rsidRDefault="00C91248" w:rsidP="00C91248">
            <w:pPr>
              <w:pStyle w:val="HTMLPreformatted"/>
              <w:rPr>
                <w:ins w:id="3412" w:author="Guy, Rachel" w:date="2022-04-13T23:20:00Z"/>
                <w:rFonts w:ascii="Garamond" w:hAnsi="Garamond"/>
                <w:sz w:val="22"/>
                <w:szCs w:val="22"/>
              </w:rPr>
            </w:pPr>
            <w:ins w:id="3413" w:author="Guy, Rachel" w:date="2022-04-13T23:20:00Z">
              <w:r w:rsidRPr="00C91248">
                <w:rPr>
                  <w:rFonts w:ascii="Garamond" w:hAnsi="Garamond"/>
                  <w:sz w:val="22"/>
                  <w:szCs w:val="22"/>
                </w:rPr>
                <w:t>3/9/2021</w:t>
              </w:r>
            </w:ins>
          </w:p>
        </w:tc>
        <w:tc>
          <w:tcPr>
            <w:tcW w:w="1183" w:type="dxa"/>
            <w:noWrap/>
            <w:hideMark/>
            <w:tcPrChange w:id="3414" w:author="Guy, Rachel" w:date="2022-04-13T23:21:00Z">
              <w:tcPr>
                <w:tcW w:w="1183" w:type="dxa"/>
                <w:noWrap/>
                <w:hideMark/>
              </w:tcPr>
            </w:tcPrChange>
          </w:tcPr>
          <w:p w14:paraId="51234995" w14:textId="77777777" w:rsidR="00C91248" w:rsidRPr="00C91248" w:rsidRDefault="00C91248" w:rsidP="00C91248">
            <w:pPr>
              <w:pStyle w:val="HTMLPreformatted"/>
              <w:rPr>
                <w:ins w:id="3415" w:author="Guy, Rachel" w:date="2022-04-13T23:20:00Z"/>
                <w:rFonts w:ascii="Garamond" w:hAnsi="Garamond"/>
                <w:sz w:val="22"/>
                <w:szCs w:val="22"/>
              </w:rPr>
            </w:pPr>
            <w:ins w:id="3416" w:author="Guy, Rachel" w:date="2022-04-13T23:20:00Z">
              <w:r w:rsidRPr="00C91248">
                <w:rPr>
                  <w:rFonts w:ascii="Garamond" w:hAnsi="Garamond"/>
                  <w:sz w:val="22"/>
                  <w:szCs w:val="22"/>
                </w:rPr>
                <w:t>Catherine</w:t>
              </w:r>
            </w:ins>
          </w:p>
        </w:tc>
        <w:tc>
          <w:tcPr>
            <w:tcW w:w="1331" w:type="dxa"/>
            <w:noWrap/>
            <w:hideMark/>
            <w:tcPrChange w:id="3417" w:author="Guy, Rachel" w:date="2022-04-13T23:21:00Z">
              <w:tcPr>
                <w:tcW w:w="1331" w:type="dxa"/>
                <w:noWrap/>
                <w:hideMark/>
              </w:tcPr>
            </w:tcPrChange>
          </w:tcPr>
          <w:p w14:paraId="51CAA99A" w14:textId="77777777" w:rsidR="00C91248" w:rsidRPr="00C91248" w:rsidRDefault="00C91248" w:rsidP="00C91248">
            <w:pPr>
              <w:pStyle w:val="HTMLPreformatted"/>
              <w:rPr>
                <w:ins w:id="3418" w:author="Guy, Rachel" w:date="2022-04-13T23:20:00Z"/>
                <w:rFonts w:ascii="Garamond" w:hAnsi="Garamond"/>
                <w:sz w:val="22"/>
                <w:szCs w:val="22"/>
              </w:rPr>
            </w:pPr>
            <w:ins w:id="3419" w:author="Guy, Rachel" w:date="2022-04-13T23:20:00Z">
              <w:r w:rsidRPr="00C91248">
                <w:rPr>
                  <w:rFonts w:ascii="Garamond" w:hAnsi="Garamond"/>
                  <w:sz w:val="22"/>
                  <w:szCs w:val="22"/>
                </w:rPr>
                <w:t>-50</w:t>
              </w:r>
            </w:ins>
          </w:p>
        </w:tc>
        <w:tc>
          <w:tcPr>
            <w:tcW w:w="1124" w:type="dxa"/>
            <w:noWrap/>
            <w:hideMark/>
            <w:tcPrChange w:id="3420" w:author="Guy, Rachel" w:date="2022-04-13T23:21:00Z">
              <w:tcPr>
                <w:tcW w:w="1124" w:type="dxa"/>
                <w:noWrap/>
                <w:hideMark/>
              </w:tcPr>
            </w:tcPrChange>
          </w:tcPr>
          <w:p w14:paraId="66D955EE" w14:textId="77777777" w:rsidR="00C91248" w:rsidRPr="00C91248" w:rsidRDefault="00C91248" w:rsidP="00C91248">
            <w:pPr>
              <w:pStyle w:val="HTMLPreformatted"/>
              <w:rPr>
                <w:ins w:id="3421" w:author="Guy, Rachel" w:date="2022-04-13T23:20:00Z"/>
                <w:rFonts w:ascii="Garamond" w:hAnsi="Garamond"/>
                <w:sz w:val="22"/>
                <w:szCs w:val="22"/>
              </w:rPr>
            </w:pPr>
            <w:ins w:id="3422" w:author="Guy, Rachel" w:date="2022-04-13T23:20:00Z">
              <w:r w:rsidRPr="00C91248">
                <w:rPr>
                  <w:rFonts w:ascii="Garamond" w:hAnsi="Garamond"/>
                  <w:sz w:val="22"/>
                  <w:szCs w:val="22"/>
                </w:rPr>
                <w:t>97.7</w:t>
              </w:r>
            </w:ins>
          </w:p>
        </w:tc>
        <w:tc>
          <w:tcPr>
            <w:tcW w:w="821" w:type="dxa"/>
            <w:noWrap/>
            <w:hideMark/>
            <w:tcPrChange w:id="3423" w:author="Guy, Rachel" w:date="2022-04-13T23:21:00Z">
              <w:tcPr>
                <w:tcW w:w="821" w:type="dxa"/>
                <w:noWrap/>
                <w:hideMark/>
              </w:tcPr>
            </w:tcPrChange>
          </w:tcPr>
          <w:p w14:paraId="51195119" w14:textId="77777777" w:rsidR="00C91248" w:rsidRPr="00C91248" w:rsidRDefault="00C91248" w:rsidP="00C91248">
            <w:pPr>
              <w:pStyle w:val="HTMLPreformatted"/>
              <w:rPr>
                <w:ins w:id="3424" w:author="Guy, Rachel" w:date="2022-04-13T23:20:00Z"/>
                <w:rFonts w:ascii="Garamond" w:hAnsi="Garamond"/>
                <w:sz w:val="22"/>
                <w:szCs w:val="22"/>
              </w:rPr>
            </w:pPr>
            <w:ins w:id="3425" w:author="Guy, Rachel" w:date="2022-04-13T23:20:00Z">
              <w:r w:rsidRPr="00C91248">
                <w:rPr>
                  <w:rFonts w:ascii="Garamond" w:hAnsi="Garamond"/>
                  <w:sz w:val="22"/>
                  <w:szCs w:val="22"/>
                </w:rPr>
                <w:t>7.14</w:t>
              </w:r>
            </w:ins>
          </w:p>
        </w:tc>
        <w:tc>
          <w:tcPr>
            <w:tcW w:w="821" w:type="dxa"/>
            <w:noWrap/>
            <w:hideMark/>
            <w:tcPrChange w:id="3426" w:author="Guy, Rachel" w:date="2022-04-13T23:21:00Z">
              <w:tcPr>
                <w:tcW w:w="821" w:type="dxa"/>
                <w:noWrap/>
                <w:hideMark/>
              </w:tcPr>
            </w:tcPrChange>
          </w:tcPr>
          <w:p w14:paraId="53490A0B" w14:textId="77777777" w:rsidR="00C91248" w:rsidRPr="00C91248" w:rsidRDefault="00C91248" w:rsidP="00C91248">
            <w:pPr>
              <w:pStyle w:val="HTMLPreformatted"/>
              <w:rPr>
                <w:ins w:id="3427" w:author="Guy, Rachel" w:date="2022-04-13T23:20:00Z"/>
                <w:rFonts w:ascii="Garamond" w:hAnsi="Garamond"/>
                <w:sz w:val="22"/>
                <w:szCs w:val="22"/>
              </w:rPr>
            </w:pPr>
            <w:ins w:id="3428" w:author="Guy, Rachel" w:date="2022-04-13T23:20:00Z">
              <w:r w:rsidRPr="00C91248">
                <w:rPr>
                  <w:rFonts w:ascii="Garamond" w:hAnsi="Garamond"/>
                  <w:sz w:val="22"/>
                  <w:szCs w:val="22"/>
                </w:rPr>
                <w:t>9.94</w:t>
              </w:r>
            </w:ins>
          </w:p>
        </w:tc>
        <w:tc>
          <w:tcPr>
            <w:tcW w:w="1194" w:type="dxa"/>
            <w:noWrap/>
            <w:hideMark/>
            <w:tcPrChange w:id="3429" w:author="Guy, Rachel" w:date="2022-04-13T23:21:00Z">
              <w:tcPr>
                <w:tcW w:w="957" w:type="dxa"/>
                <w:noWrap/>
                <w:hideMark/>
              </w:tcPr>
            </w:tcPrChange>
          </w:tcPr>
          <w:p w14:paraId="3413194B" w14:textId="77777777" w:rsidR="00C91248" w:rsidRPr="00C91248" w:rsidRDefault="00C91248" w:rsidP="00C91248">
            <w:pPr>
              <w:pStyle w:val="HTMLPreformatted"/>
              <w:rPr>
                <w:ins w:id="3430" w:author="Guy, Rachel" w:date="2022-04-13T23:20:00Z"/>
                <w:rFonts w:ascii="Garamond" w:hAnsi="Garamond"/>
                <w:sz w:val="22"/>
                <w:szCs w:val="22"/>
              </w:rPr>
            </w:pPr>
            <w:ins w:id="3431" w:author="Guy, Rachel" w:date="2022-04-13T23:20:00Z">
              <w:r w:rsidRPr="00C91248">
                <w:rPr>
                  <w:rFonts w:ascii="Garamond" w:hAnsi="Garamond"/>
                  <w:sz w:val="22"/>
                  <w:szCs w:val="22"/>
                </w:rPr>
                <w:t>0.09(0.0)</w:t>
              </w:r>
            </w:ins>
          </w:p>
        </w:tc>
        <w:tc>
          <w:tcPr>
            <w:tcW w:w="1369" w:type="dxa"/>
            <w:noWrap/>
            <w:hideMark/>
            <w:tcPrChange w:id="3432" w:author="Guy, Rachel" w:date="2022-04-13T23:21:00Z">
              <w:tcPr>
                <w:tcW w:w="1369" w:type="dxa"/>
                <w:noWrap/>
                <w:hideMark/>
              </w:tcPr>
            </w:tcPrChange>
          </w:tcPr>
          <w:p w14:paraId="5BBE2F28" w14:textId="77777777" w:rsidR="00C91248" w:rsidRPr="00C91248" w:rsidRDefault="00C91248" w:rsidP="00C91248">
            <w:pPr>
              <w:pStyle w:val="HTMLPreformatted"/>
              <w:rPr>
                <w:ins w:id="3433" w:author="Guy, Rachel" w:date="2022-04-13T23:20:00Z"/>
                <w:rFonts w:ascii="Garamond" w:hAnsi="Garamond"/>
                <w:sz w:val="22"/>
                <w:szCs w:val="22"/>
              </w:rPr>
            </w:pPr>
            <w:ins w:id="3434" w:author="Guy, Rachel" w:date="2022-04-13T23:20:00Z">
              <w:r w:rsidRPr="00C91248">
                <w:rPr>
                  <w:rFonts w:ascii="Garamond" w:hAnsi="Garamond"/>
                  <w:sz w:val="22"/>
                  <w:szCs w:val="22"/>
                </w:rPr>
                <w:t>125.2(124.0)</w:t>
              </w:r>
            </w:ins>
          </w:p>
        </w:tc>
        <w:tc>
          <w:tcPr>
            <w:tcW w:w="1421" w:type="dxa"/>
            <w:noWrap/>
            <w:hideMark/>
            <w:tcPrChange w:id="3435" w:author="Guy, Rachel" w:date="2022-04-13T23:21:00Z">
              <w:tcPr>
                <w:tcW w:w="1266" w:type="dxa"/>
                <w:noWrap/>
                <w:hideMark/>
              </w:tcPr>
            </w:tcPrChange>
          </w:tcPr>
          <w:p w14:paraId="2A23F45D" w14:textId="77777777" w:rsidR="00C91248" w:rsidRPr="00C91248" w:rsidRDefault="00C91248" w:rsidP="00C91248">
            <w:pPr>
              <w:pStyle w:val="HTMLPreformatted"/>
              <w:rPr>
                <w:ins w:id="3436" w:author="Guy, Rachel" w:date="2022-04-13T23:20:00Z"/>
                <w:rFonts w:ascii="Garamond" w:hAnsi="Garamond"/>
                <w:sz w:val="22"/>
                <w:szCs w:val="22"/>
              </w:rPr>
            </w:pPr>
            <w:ins w:id="3437" w:author="Guy, Rachel" w:date="2022-04-13T23:20:00Z">
              <w:r w:rsidRPr="00C91248">
                <w:rPr>
                  <w:rFonts w:ascii="Garamond" w:hAnsi="Garamond"/>
                  <w:sz w:val="22"/>
                  <w:szCs w:val="22"/>
                </w:rPr>
                <w:t>0.03(0.038)</w:t>
              </w:r>
            </w:ins>
          </w:p>
        </w:tc>
      </w:tr>
      <w:tr w:rsidR="00C91248" w:rsidRPr="00C91248" w14:paraId="1B765CFE" w14:textId="77777777" w:rsidTr="00C91248">
        <w:trPr>
          <w:trHeight w:val="290"/>
          <w:ins w:id="3438" w:author="Guy, Rachel" w:date="2022-04-13T23:20:00Z"/>
          <w:trPrChange w:id="3439" w:author="Guy, Rachel" w:date="2022-04-13T23:21:00Z">
            <w:trPr>
              <w:trHeight w:val="290"/>
            </w:trPr>
          </w:trPrChange>
        </w:trPr>
        <w:tc>
          <w:tcPr>
            <w:tcW w:w="1261" w:type="dxa"/>
            <w:noWrap/>
            <w:hideMark/>
            <w:tcPrChange w:id="3440" w:author="Guy, Rachel" w:date="2022-04-13T23:21:00Z">
              <w:tcPr>
                <w:tcW w:w="1261" w:type="dxa"/>
                <w:noWrap/>
                <w:hideMark/>
              </w:tcPr>
            </w:tcPrChange>
          </w:tcPr>
          <w:p w14:paraId="18B02059" w14:textId="77777777" w:rsidR="00C91248" w:rsidRPr="00C91248" w:rsidRDefault="00C91248" w:rsidP="00C91248">
            <w:pPr>
              <w:pStyle w:val="HTMLPreformatted"/>
              <w:rPr>
                <w:ins w:id="3441" w:author="Guy, Rachel" w:date="2022-04-13T23:20:00Z"/>
                <w:rFonts w:ascii="Garamond" w:hAnsi="Garamond"/>
                <w:sz w:val="22"/>
                <w:szCs w:val="22"/>
              </w:rPr>
            </w:pPr>
            <w:ins w:id="3442" w:author="Guy, Rachel" w:date="2022-04-13T23:20:00Z">
              <w:r w:rsidRPr="00C91248">
                <w:rPr>
                  <w:rFonts w:ascii="Garamond" w:hAnsi="Garamond"/>
                  <w:sz w:val="22"/>
                  <w:szCs w:val="22"/>
                </w:rPr>
                <w:t>4/29/2021</w:t>
              </w:r>
            </w:ins>
          </w:p>
        </w:tc>
        <w:tc>
          <w:tcPr>
            <w:tcW w:w="1183" w:type="dxa"/>
            <w:noWrap/>
            <w:hideMark/>
            <w:tcPrChange w:id="3443" w:author="Guy, Rachel" w:date="2022-04-13T23:21:00Z">
              <w:tcPr>
                <w:tcW w:w="1183" w:type="dxa"/>
                <w:noWrap/>
                <w:hideMark/>
              </w:tcPr>
            </w:tcPrChange>
          </w:tcPr>
          <w:p w14:paraId="37D5A4CA" w14:textId="77777777" w:rsidR="00C91248" w:rsidRPr="00C91248" w:rsidRDefault="00C91248" w:rsidP="00C91248">
            <w:pPr>
              <w:pStyle w:val="HTMLPreformatted"/>
              <w:rPr>
                <w:ins w:id="3444" w:author="Guy, Rachel" w:date="2022-04-13T23:20:00Z"/>
                <w:rFonts w:ascii="Garamond" w:hAnsi="Garamond"/>
                <w:sz w:val="22"/>
                <w:szCs w:val="22"/>
              </w:rPr>
            </w:pPr>
            <w:ins w:id="3445" w:author="Guy, Rachel" w:date="2022-04-13T23:20:00Z">
              <w:r w:rsidRPr="00C91248">
                <w:rPr>
                  <w:rFonts w:ascii="Garamond" w:hAnsi="Garamond"/>
                  <w:sz w:val="22"/>
                  <w:szCs w:val="22"/>
                </w:rPr>
                <w:t>Ossabaw</w:t>
              </w:r>
            </w:ins>
          </w:p>
        </w:tc>
        <w:tc>
          <w:tcPr>
            <w:tcW w:w="1331" w:type="dxa"/>
            <w:noWrap/>
            <w:hideMark/>
            <w:tcPrChange w:id="3446" w:author="Guy, Rachel" w:date="2022-04-13T23:21:00Z">
              <w:tcPr>
                <w:tcW w:w="1331" w:type="dxa"/>
                <w:noWrap/>
                <w:hideMark/>
              </w:tcPr>
            </w:tcPrChange>
          </w:tcPr>
          <w:p w14:paraId="1A1FA48A" w14:textId="77777777" w:rsidR="00C91248" w:rsidRPr="00C91248" w:rsidRDefault="00C91248" w:rsidP="00C91248">
            <w:pPr>
              <w:pStyle w:val="HTMLPreformatted"/>
              <w:rPr>
                <w:ins w:id="3447" w:author="Guy, Rachel" w:date="2022-04-13T23:20:00Z"/>
                <w:rFonts w:ascii="Garamond" w:hAnsi="Garamond"/>
                <w:sz w:val="22"/>
                <w:szCs w:val="22"/>
              </w:rPr>
            </w:pPr>
            <w:ins w:id="3448" w:author="Guy, Rachel" w:date="2022-04-13T23:20:00Z">
              <w:r w:rsidRPr="00C91248">
                <w:rPr>
                  <w:rFonts w:ascii="Garamond" w:hAnsi="Garamond"/>
                  <w:sz w:val="22"/>
                  <w:szCs w:val="22"/>
                </w:rPr>
                <w:t>50.12(50.0)</w:t>
              </w:r>
            </w:ins>
          </w:p>
        </w:tc>
        <w:tc>
          <w:tcPr>
            <w:tcW w:w="1124" w:type="dxa"/>
            <w:noWrap/>
            <w:hideMark/>
            <w:tcPrChange w:id="3449" w:author="Guy, Rachel" w:date="2022-04-13T23:21:00Z">
              <w:tcPr>
                <w:tcW w:w="1124" w:type="dxa"/>
                <w:noWrap/>
                <w:hideMark/>
              </w:tcPr>
            </w:tcPrChange>
          </w:tcPr>
          <w:p w14:paraId="4AF7FCBA" w14:textId="77777777" w:rsidR="00C91248" w:rsidRPr="00C91248" w:rsidRDefault="00C91248" w:rsidP="00C91248">
            <w:pPr>
              <w:pStyle w:val="HTMLPreformatted"/>
              <w:rPr>
                <w:ins w:id="3450" w:author="Guy, Rachel" w:date="2022-04-13T23:20:00Z"/>
                <w:rFonts w:ascii="Garamond" w:hAnsi="Garamond"/>
                <w:sz w:val="22"/>
                <w:szCs w:val="22"/>
              </w:rPr>
            </w:pPr>
            <w:ins w:id="3451" w:author="Guy, Rachel" w:date="2022-04-13T23:20:00Z">
              <w:r w:rsidRPr="00C91248">
                <w:rPr>
                  <w:rFonts w:ascii="Garamond" w:hAnsi="Garamond"/>
                  <w:sz w:val="22"/>
                  <w:szCs w:val="22"/>
                </w:rPr>
                <w:t>99.2</w:t>
              </w:r>
            </w:ins>
          </w:p>
        </w:tc>
        <w:tc>
          <w:tcPr>
            <w:tcW w:w="821" w:type="dxa"/>
            <w:noWrap/>
            <w:hideMark/>
            <w:tcPrChange w:id="3452" w:author="Guy, Rachel" w:date="2022-04-13T23:21:00Z">
              <w:tcPr>
                <w:tcW w:w="821" w:type="dxa"/>
                <w:noWrap/>
                <w:hideMark/>
              </w:tcPr>
            </w:tcPrChange>
          </w:tcPr>
          <w:p w14:paraId="7A5DDBF8" w14:textId="77777777" w:rsidR="00C91248" w:rsidRPr="00C91248" w:rsidRDefault="00C91248" w:rsidP="00C91248">
            <w:pPr>
              <w:pStyle w:val="HTMLPreformatted"/>
              <w:rPr>
                <w:ins w:id="3453" w:author="Guy, Rachel" w:date="2022-04-13T23:20:00Z"/>
                <w:rFonts w:ascii="Garamond" w:hAnsi="Garamond"/>
                <w:sz w:val="22"/>
                <w:szCs w:val="22"/>
              </w:rPr>
            </w:pPr>
            <w:ins w:id="3454" w:author="Guy, Rachel" w:date="2022-04-13T23:20:00Z">
              <w:r w:rsidRPr="00C91248">
                <w:rPr>
                  <w:rFonts w:ascii="Garamond" w:hAnsi="Garamond"/>
                  <w:sz w:val="22"/>
                  <w:szCs w:val="22"/>
                </w:rPr>
                <w:t>7.57</w:t>
              </w:r>
            </w:ins>
          </w:p>
        </w:tc>
        <w:tc>
          <w:tcPr>
            <w:tcW w:w="821" w:type="dxa"/>
            <w:noWrap/>
            <w:hideMark/>
            <w:tcPrChange w:id="3455" w:author="Guy, Rachel" w:date="2022-04-13T23:21:00Z">
              <w:tcPr>
                <w:tcW w:w="821" w:type="dxa"/>
                <w:noWrap/>
                <w:hideMark/>
              </w:tcPr>
            </w:tcPrChange>
          </w:tcPr>
          <w:p w14:paraId="7DCCAAE8" w14:textId="77777777" w:rsidR="00C91248" w:rsidRPr="00C91248" w:rsidRDefault="00C91248" w:rsidP="00C91248">
            <w:pPr>
              <w:pStyle w:val="HTMLPreformatted"/>
              <w:rPr>
                <w:ins w:id="3456" w:author="Guy, Rachel" w:date="2022-04-13T23:20:00Z"/>
                <w:rFonts w:ascii="Garamond" w:hAnsi="Garamond"/>
                <w:sz w:val="22"/>
                <w:szCs w:val="22"/>
              </w:rPr>
            </w:pPr>
            <w:ins w:id="3457" w:author="Guy, Rachel" w:date="2022-04-13T23:20:00Z">
              <w:r w:rsidRPr="00C91248">
                <w:rPr>
                  <w:rFonts w:ascii="Garamond" w:hAnsi="Garamond"/>
                  <w:sz w:val="22"/>
                  <w:szCs w:val="22"/>
                </w:rPr>
                <w:t>9.62</w:t>
              </w:r>
            </w:ins>
          </w:p>
        </w:tc>
        <w:tc>
          <w:tcPr>
            <w:tcW w:w="1194" w:type="dxa"/>
            <w:noWrap/>
            <w:hideMark/>
            <w:tcPrChange w:id="3458" w:author="Guy, Rachel" w:date="2022-04-13T23:21:00Z">
              <w:tcPr>
                <w:tcW w:w="957" w:type="dxa"/>
                <w:noWrap/>
                <w:hideMark/>
              </w:tcPr>
            </w:tcPrChange>
          </w:tcPr>
          <w:p w14:paraId="2FC58330" w14:textId="77777777" w:rsidR="00C91248" w:rsidRPr="00C91248" w:rsidRDefault="00C91248" w:rsidP="00C91248">
            <w:pPr>
              <w:pStyle w:val="HTMLPreformatted"/>
              <w:rPr>
                <w:ins w:id="3459" w:author="Guy, Rachel" w:date="2022-04-13T23:20:00Z"/>
                <w:rFonts w:ascii="Garamond" w:hAnsi="Garamond"/>
                <w:sz w:val="22"/>
                <w:szCs w:val="22"/>
              </w:rPr>
            </w:pPr>
            <w:ins w:id="3460" w:author="Guy, Rachel" w:date="2022-04-13T23:20:00Z">
              <w:r w:rsidRPr="00C91248">
                <w:rPr>
                  <w:rFonts w:ascii="Garamond" w:hAnsi="Garamond"/>
                  <w:sz w:val="22"/>
                  <w:szCs w:val="22"/>
                </w:rPr>
                <w:t>-0.3(0.0)</w:t>
              </w:r>
            </w:ins>
          </w:p>
        </w:tc>
        <w:tc>
          <w:tcPr>
            <w:tcW w:w="1369" w:type="dxa"/>
            <w:noWrap/>
            <w:hideMark/>
            <w:tcPrChange w:id="3461" w:author="Guy, Rachel" w:date="2022-04-13T23:21:00Z">
              <w:tcPr>
                <w:tcW w:w="1369" w:type="dxa"/>
                <w:noWrap/>
                <w:hideMark/>
              </w:tcPr>
            </w:tcPrChange>
          </w:tcPr>
          <w:p w14:paraId="47469A7C" w14:textId="77777777" w:rsidR="00C91248" w:rsidRPr="00C91248" w:rsidRDefault="00C91248" w:rsidP="00C91248">
            <w:pPr>
              <w:pStyle w:val="HTMLPreformatted"/>
              <w:rPr>
                <w:ins w:id="3462" w:author="Guy, Rachel" w:date="2022-04-13T23:20:00Z"/>
                <w:rFonts w:ascii="Garamond" w:hAnsi="Garamond"/>
                <w:sz w:val="22"/>
                <w:szCs w:val="22"/>
              </w:rPr>
            </w:pPr>
            <w:ins w:id="3463" w:author="Guy, Rachel" w:date="2022-04-13T23:20:00Z">
              <w:r w:rsidRPr="00C91248">
                <w:rPr>
                  <w:rFonts w:ascii="Garamond" w:hAnsi="Garamond"/>
                  <w:sz w:val="22"/>
                  <w:szCs w:val="22"/>
                </w:rPr>
                <w:t>119.99(124.0)</w:t>
              </w:r>
            </w:ins>
          </w:p>
        </w:tc>
        <w:tc>
          <w:tcPr>
            <w:tcW w:w="1421" w:type="dxa"/>
            <w:noWrap/>
            <w:hideMark/>
            <w:tcPrChange w:id="3464" w:author="Guy, Rachel" w:date="2022-04-13T23:21:00Z">
              <w:tcPr>
                <w:tcW w:w="1266" w:type="dxa"/>
                <w:noWrap/>
                <w:hideMark/>
              </w:tcPr>
            </w:tcPrChange>
          </w:tcPr>
          <w:p w14:paraId="7AA15CE9" w14:textId="77777777" w:rsidR="00C91248" w:rsidRPr="00C91248" w:rsidRDefault="00C91248" w:rsidP="00C91248">
            <w:pPr>
              <w:pStyle w:val="HTMLPreformatted"/>
              <w:rPr>
                <w:ins w:id="3465" w:author="Guy, Rachel" w:date="2022-04-13T23:20:00Z"/>
                <w:rFonts w:ascii="Garamond" w:hAnsi="Garamond"/>
                <w:sz w:val="22"/>
                <w:szCs w:val="22"/>
              </w:rPr>
            </w:pPr>
            <w:ins w:id="3466" w:author="Guy, Rachel" w:date="2022-04-13T23:20:00Z">
              <w:r w:rsidRPr="00C91248">
                <w:rPr>
                  <w:rFonts w:ascii="Garamond" w:hAnsi="Garamond"/>
                  <w:sz w:val="22"/>
                  <w:szCs w:val="22"/>
                </w:rPr>
                <w:t>0.025(0.035)</w:t>
              </w:r>
            </w:ins>
          </w:p>
        </w:tc>
      </w:tr>
      <w:tr w:rsidR="00C91248" w:rsidRPr="00C91248" w14:paraId="620E13A4" w14:textId="77777777" w:rsidTr="00C91248">
        <w:trPr>
          <w:trHeight w:val="290"/>
          <w:ins w:id="3467" w:author="Guy, Rachel" w:date="2022-04-13T23:20:00Z"/>
          <w:trPrChange w:id="3468" w:author="Guy, Rachel" w:date="2022-04-13T23:21:00Z">
            <w:trPr>
              <w:trHeight w:val="290"/>
            </w:trPr>
          </w:trPrChange>
        </w:trPr>
        <w:tc>
          <w:tcPr>
            <w:tcW w:w="1261" w:type="dxa"/>
            <w:noWrap/>
            <w:hideMark/>
            <w:tcPrChange w:id="3469" w:author="Guy, Rachel" w:date="2022-04-13T23:21:00Z">
              <w:tcPr>
                <w:tcW w:w="1261" w:type="dxa"/>
                <w:noWrap/>
                <w:hideMark/>
              </w:tcPr>
            </w:tcPrChange>
          </w:tcPr>
          <w:p w14:paraId="26DA49FA" w14:textId="77777777" w:rsidR="00C91248" w:rsidRPr="00C91248" w:rsidRDefault="00C91248" w:rsidP="00C91248">
            <w:pPr>
              <w:pStyle w:val="HTMLPreformatted"/>
              <w:rPr>
                <w:ins w:id="3470" w:author="Guy, Rachel" w:date="2022-04-13T23:20:00Z"/>
                <w:rFonts w:ascii="Garamond" w:hAnsi="Garamond"/>
                <w:sz w:val="22"/>
                <w:szCs w:val="22"/>
              </w:rPr>
            </w:pPr>
            <w:ins w:id="3471" w:author="Guy, Rachel" w:date="2022-04-13T23:20:00Z">
              <w:r w:rsidRPr="00C91248">
                <w:rPr>
                  <w:rFonts w:ascii="Garamond" w:hAnsi="Garamond"/>
                  <w:sz w:val="22"/>
                  <w:szCs w:val="22"/>
                </w:rPr>
                <w:t>6/17/2021</w:t>
              </w:r>
            </w:ins>
          </w:p>
        </w:tc>
        <w:tc>
          <w:tcPr>
            <w:tcW w:w="1183" w:type="dxa"/>
            <w:noWrap/>
            <w:hideMark/>
            <w:tcPrChange w:id="3472" w:author="Guy, Rachel" w:date="2022-04-13T23:21:00Z">
              <w:tcPr>
                <w:tcW w:w="1183" w:type="dxa"/>
                <w:noWrap/>
                <w:hideMark/>
              </w:tcPr>
            </w:tcPrChange>
          </w:tcPr>
          <w:p w14:paraId="1F54BD29" w14:textId="77777777" w:rsidR="00C91248" w:rsidRPr="00C91248" w:rsidRDefault="00C91248" w:rsidP="00C91248">
            <w:pPr>
              <w:pStyle w:val="HTMLPreformatted"/>
              <w:rPr>
                <w:ins w:id="3473" w:author="Guy, Rachel" w:date="2022-04-13T23:20:00Z"/>
                <w:rFonts w:ascii="Garamond" w:hAnsi="Garamond"/>
                <w:sz w:val="22"/>
                <w:szCs w:val="22"/>
              </w:rPr>
            </w:pPr>
            <w:proofErr w:type="spellStart"/>
            <w:ins w:id="3474" w:author="Guy, Rachel" w:date="2022-04-13T23:20:00Z">
              <w:r w:rsidRPr="00C91248">
                <w:rPr>
                  <w:rFonts w:ascii="Garamond" w:hAnsi="Garamond"/>
                  <w:sz w:val="22"/>
                  <w:szCs w:val="22"/>
                </w:rPr>
                <w:t>simon</w:t>
              </w:r>
              <w:proofErr w:type="spellEnd"/>
            </w:ins>
          </w:p>
        </w:tc>
        <w:tc>
          <w:tcPr>
            <w:tcW w:w="1331" w:type="dxa"/>
            <w:noWrap/>
            <w:hideMark/>
            <w:tcPrChange w:id="3475" w:author="Guy, Rachel" w:date="2022-04-13T23:21:00Z">
              <w:tcPr>
                <w:tcW w:w="1331" w:type="dxa"/>
                <w:noWrap/>
                <w:hideMark/>
              </w:tcPr>
            </w:tcPrChange>
          </w:tcPr>
          <w:p w14:paraId="10E9905C" w14:textId="77777777" w:rsidR="00C91248" w:rsidRPr="00C91248" w:rsidRDefault="00C91248" w:rsidP="00C91248">
            <w:pPr>
              <w:pStyle w:val="HTMLPreformatted"/>
              <w:rPr>
                <w:ins w:id="3476" w:author="Guy, Rachel" w:date="2022-04-13T23:20:00Z"/>
                <w:rFonts w:ascii="Garamond" w:hAnsi="Garamond"/>
                <w:sz w:val="22"/>
                <w:szCs w:val="22"/>
              </w:rPr>
            </w:pPr>
            <w:ins w:id="3477" w:author="Guy, Rachel" w:date="2022-04-13T23:20:00Z">
              <w:r w:rsidRPr="00C91248">
                <w:rPr>
                  <w:rFonts w:ascii="Garamond" w:hAnsi="Garamond"/>
                  <w:sz w:val="22"/>
                  <w:szCs w:val="22"/>
                </w:rPr>
                <w:t>51.95(50.0)</w:t>
              </w:r>
            </w:ins>
          </w:p>
        </w:tc>
        <w:tc>
          <w:tcPr>
            <w:tcW w:w="1124" w:type="dxa"/>
            <w:noWrap/>
            <w:hideMark/>
            <w:tcPrChange w:id="3478" w:author="Guy, Rachel" w:date="2022-04-13T23:21:00Z">
              <w:tcPr>
                <w:tcW w:w="1124" w:type="dxa"/>
                <w:noWrap/>
                <w:hideMark/>
              </w:tcPr>
            </w:tcPrChange>
          </w:tcPr>
          <w:p w14:paraId="6B53D151" w14:textId="77777777" w:rsidR="00C91248" w:rsidRPr="00C91248" w:rsidRDefault="00C91248" w:rsidP="00C91248">
            <w:pPr>
              <w:pStyle w:val="HTMLPreformatted"/>
              <w:rPr>
                <w:ins w:id="3479" w:author="Guy, Rachel" w:date="2022-04-13T23:20:00Z"/>
                <w:rFonts w:ascii="Garamond" w:hAnsi="Garamond"/>
                <w:sz w:val="22"/>
                <w:szCs w:val="22"/>
              </w:rPr>
            </w:pPr>
            <w:ins w:id="3480" w:author="Guy, Rachel" w:date="2022-04-13T23:20:00Z">
              <w:r w:rsidRPr="00C91248">
                <w:rPr>
                  <w:rFonts w:ascii="Garamond" w:hAnsi="Garamond"/>
                  <w:sz w:val="22"/>
                  <w:szCs w:val="22"/>
                </w:rPr>
                <w:t>100.7</w:t>
              </w:r>
            </w:ins>
          </w:p>
        </w:tc>
        <w:tc>
          <w:tcPr>
            <w:tcW w:w="821" w:type="dxa"/>
            <w:noWrap/>
            <w:hideMark/>
            <w:tcPrChange w:id="3481" w:author="Guy, Rachel" w:date="2022-04-13T23:21:00Z">
              <w:tcPr>
                <w:tcW w:w="821" w:type="dxa"/>
                <w:noWrap/>
                <w:hideMark/>
              </w:tcPr>
            </w:tcPrChange>
          </w:tcPr>
          <w:p w14:paraId="40BAA316" w14:textId="77777777" w:rsidR="00C91248" w:rsidRPr="00C91248" w:rsidRDefault="00C91248" w:rsidP="00C91248">
            <w:pPr>
              <w:pStyle w:val="HTMLPreformatted"/>
              <w:rPr>
                <w:ins w:id="3482" w:author="Guy, Rachel" w:date="2022-04-13T23:20:00Z"/>
                <w:rFonts w:ascii="Garamond" w:hAnsi="Garamond"/>
                <w:sz w:val="22"/>
                <w:szCs w:val="22"/>
              </w:rPr>
            </w:pPr>
            <w:ins w:id="3483" w:author="Guy, Rachel" w:date="2022-04-13T23:20:00Z">
              <w:r w:rsidRPr="00C91248">
                <w:rPr>
                  <w:rFonts w:ascii="Garamond" w:hAnsi="Garamond"/>
                  <w:sz w:val="22"/>
                  <w:szCs w:val="22"/>
                </w:rPr>
                <w:t>7.02</w:t>
              </w:r>
            </w:ins>
          </w:p>
        </w:tc>
        <w:tc>
          <w:tcPr>
            <w:tcW w:w="821" w:type="dxa"/>
            <w:noWrap/>
            <w:hideMark/>
            <w:tcPrChange w:id="3484" w:author="Guy, Rachel" w:date="2022-04-13T23:21:00Z">
              <w:tcPr>
                <w:tcW w:w="821" w:type="dxa"/>
                <w:noWrap/>
                <w:hideMark/>
              </w:tcPr>
            </w:tcPrChange>
          </w:tcPr>
          <w:p w14:paraId="530F47ED" w14:textId="77777777" w:rsidR="00C91248" w:rsidRPr="00C91248" w:rsidRDefault="00C91248" w:rsidP="00C91248">
            <w:pPr>
              <w:pStyle w:val="HTMLPreformatted"/>
              <w:rPr>
                <w:ins w:id="3485" w:author="Guy, Rachel" w:date="2022-04-13T23:20:00Z"/>
                <w:rFonts w:ascii="Garamond" w:hAnsi="Garamond"/>
                <w:sz w:val="22"/>
                <w:szCs w:val="22"/>
              </w:rPr>
            </w:pPr>
            <w:ins w:id="3486" w:author="Guy, Rachel" w:date="2022-04-13T23:20:00Z">
              <w:r w:rsidRPr="00C91248">
                <w:rPr>
                  <w:rFonts w:ascii="Garamond" w:hAnsi="Garamond"/>
                  <w:sz w:val="22"/>
                  <w:szCs w:val="22"/>
                </w:rPr>
                <w:t>9.99</w:t>
              </w:r>
            </w:ins>
          </w:p>
        </w:tc>
        <w:tc>
          <w:tcPr>
            <w:tcW w:w="1194" w:type="dxa"/>
            <w:noWrap/>
            <w:hideMark/>
            <w:tcPrChange w:id="3487" w:author="Guy, Rachel" w:date="2022-04-13T23:21:00Z">
              <w:tcPr>
                <w:tcW w:w="957" w:type="dxa"/>
                <w:noWrap/>
                <w:hideMark/>
              </w:tcPr>
            </w:tcPrChange>
          </w:tcPr>
          <w:p w14:paraId="0C472D23" w14:textId="77777777" w:rsidR="00C91248" w:rsidRPr="00C91248" w:rsidRDefault="00C91248" w:rsidP="00C91248">
            <w:pPr>
              <w:pStyle w:val="HTMLPreformatted"/>
              <w:rPr>
                <w:ins w:id="3488" w:author="Guy, Rachel" w:date="2022-04-13T23:20:00Z"/>
                <w:rFonts w:ascii="Garamond" w:hAnsi="Garamond"/>
                <w:sz w:val="22"/>
                <w:szCs w:val="22"/>
              </w:rPr>
            </w:pPr>
            <w:ins w:id="3489" w:author="Guy, Rachel" w:date="2022-04-13T23:20:00Z">
              <w:r w:rsidRPr="00C91248">
                <w:rPr>
                  <w:rFonts w:ascii="Garamond" w:hAnsi="Garamond"/>
                  <w:sz w:val="22"/>
                  <w:szCs w:val="22"/>
                </w:rPr>
                <w:t>6.88(0.0)</w:t>
              </w:r>
            </w:ins>
          </w:p>
        </w:tc>
        <w:tc>
          <w:tcPr>
            <w:tcW w:w="1369" w:type="dxa"/>
            <w:noWrap/>
            <w:hideMark/>
            <w:tcPrChange w:id="3490" w:author="Guy, Rachel" w:date="2022-04-13T23:21:00Z">
              <w:tcPr>
                <w:tcW w:w="1369" w:type="dxa"/>
                <w:noWrap/>
                <w:hideMark/>
              </w:tcPr>
            </w:tcPrChange>
          </w:tcPr>
          <w:p w14:paraId="219B499F" w14:textId="77777777" w:rsidR="00C91248" w:rsidRPr="00C91248" w:rsidRDefault="00C91248" w:rsidP="00C91248">
            <w:pPr>
              <w:pStyle w:val="HTMLPreformatted"/>
              <w:rPr>
                <w:ins w:id="3491" w:author="Guy, Rachel" w:date="2022-04-13T23:20:00Z"/>
                <w:rFonts w:ascii="Garamond" w:hAnsi="Garamond"/>
                <w:sz w:val="22"/>
                <w:szCs w:val="22"/>
              </w:rPr>
            </w:pPr>
            <w:ins w:id="3492" w:author="Guy, Rachel" w:date="2022-04-13T23:20:00Z">
              <w:r w:rsidRPr="00C91248">
                <w:rPr>
                  <w:rFonts w:ascii="Garamond" w:hAnsi="Garamond"/>
                  <w:sz w:val="22"/>
                  <w:szCs w:val="22"/>
                </w:rPr>
                <w:t>131.02(124.0)</w:t>
              </w:r>
            </w:ins>
          </w:p>
        </w:tc>
        <w:tc>
          <w:tcPr>
            <w:tcW w:w="1421" w:type="dxa"/>
            <w:noWrap/>
            <w:hideMark/>
            <w:tcPrChange w:id="3493" w:author="Guy, Rachel" w:date="2022-04-13T23:21:00Z">
              <w:tcPr>
                <w:tcW w:w="1266" w:type="dxa"/>
                <w:noWrap/>
                <w:hideMark/>
              </w:tcPr>
            </w:tcPrChange>
          </w:tcPr>
          <w:p w14:paraId="5D640B30" w14:textId="77777777" w:rsidR="00C91248" w:rsidRPr="00C91248" w:rsidRDefault="00C91248" w:rsidP="00C91248">
            <w:pPr>
              <w:pStyle w:val="HTMLPreformatted"/>
              <w:rPr>
                <w:ins w:id="3494" w:author="Guy, Rachel" w:date="2022-04-13T23:20:00Z"/>
                <w:rFonts w:ascii="Garamond" w:hAnsi="Garamond"/>
                <w:sz w:val="22"/>
                <w:szCs w:val="22"/>
              </w:rPr>
            </w:pPr>
            <w:ins w:id="3495" w:author="Guy, Rachel" w:date="2022-04-13T23:20:00Z">
              <w:r w:rsidRPr="00C91248">
                <w:rPr>
                  <w:rFonts w:ascii="Garamond" w:hAnsi="Garamond"/>
                  <w:sz w:val="22"/>
                  <w:szCs w:val="22"/>
                </w:rPr>
                <w:t>0.073(0.089)</w:t>
              </w:r>
            </w:ins>
          </w:p>
        </w:tc>
      </w:tr>
      <w:tr w:rsidR="00C91248" w:rsidRPr="00C91248" w14:paraId="1D2F3047" w14:textId="77777777" w:rsidTr="00C91248">
        <w:trPr>
          <w:trHeight w:val="290"/>
          <w:ins w:id="3496" w:author="Guy, Rachel" w:date="2022-04-13T23:20:00Z"/>
          <w:trPrChange w:id="3497" w:author="Guy, Rachel" w:date="2022-04-13T23:21:00Z">
            <w:trPr>
              <w:trHeight w:val="290"/>
            </w:trPr>
          </w:trPrChange>
        </w:trPr>
        <w:tc>
          <w:tcPr>
            <w:tcW w:w="1261" w:type="dxa"/>
            <w:noWrap/>
            <w:hideMark/>
            <w:tcPrChange w:id="3498" w:author="Guy, Rachel" w:date="2022-04-13T23:21:00Z">
              <w:tcPr>
                <w:tcW w:w="1261" w:type="dxa"/>
                <w:noWrap/>
                <w:hideMark/>
              </w:tcPr>
            </w:tcPrChange>
          </w:tcPr>
          <w:p w14:paraId="5114674C" w14:textId="77777777" w:rsidR="00C91248" w:rsidRPr="00C91248" w:rsidRDefault="00C91248" w:rsidP="00C91248">
            <w:pPr>
              <w:pStyle w:val="HTMLPreformatted"/>
              <w:rPr>
                <w:ins w:id="3499" w:author="Guy, Rachel" w:date="2022-04-13T23:20:00Z"/>
                <w:rFonts w:ascii="Garamond" w:hAnsi="Garamond"/>
                <w:sz w:val="22"/>
                <w:szCs w:val="22"/>
              </w:rPr>
            </w:pPr>
            <w:ins w:id="3500" w:author="Guy, Rachel" w:date="2022-04-13T23:20:00Z">
              <w:r w:rsidRPr="00C91248">
                <w:rPr>
                  <w:rFonts w:ascii="Garamond" w:hAnsi="Garamond"/>
                  <w:sz w:val="22"/>
                  <w:szCs w:val="22"/>
                </w:rPr>
                <w:t>7/9/2021</w:t>
              </w:r>
            </w:ins>
          </w:p>
        </w:tc>
        <w:tc>
          <w:tcPr>
            <w:tcW w:w="1183" w:type="dxa"/>
            <w:noWrap/>
            <w:hideMark/>
            <w:tcPrChange w:id="3501" w:author="Guy, Rachel" w:date="2022-04-13T23:21:00Z">
              <w:tcPr>
                <w:tcW w:w="1183" w:type="dxa"/>
                <w:noWrap/>
                <w:hideMark/>
              </w:tcPr>
            </w:tcPrChange>
          </w:tcPr>
          <w:p w14:paraId="16CBBDF5" w14:textId="77777777" w:rsidR="00C91248" w:rsidRPr="00C91248" w:rsidRDefault="00C91248" w:rsidP="00C91248">
            <w:pPr>
              <w:pStyle w:val="HTMLPreformatted"/>
              <w:rPr>
                <w:ins w:id="3502" w:author="Guy, Rachel" w:date="2022-04-13T23:20:00Z"/>
                <w:rFonts w:ascii="Garamond" w:hAnsi="Garamond"/>
                <w:sz w:val="22"/>
                <w:szCs w:val="22"/>
              </w:rPr>
            </w:pPr>
            <w:proofErr w:type="spellStart"/>
            <w:ins w:id="3503" w:author="Guy, Rachel" w:date="2022-04-13T23:20:00Z">
              <w:r w:rsidRPr="00C91248">
                <w:rPr>
                  <w:rFonts w:ascii="Garamond" w:hAnsi="Garamond"/>
                  <w:sz w:val="22"/>
                  <w:szCs w:val="22"/>
                </w:rPr>
                <w:t>Wassaw</w:t>
              </w:r>
              <w:proofErr w:type="spellEnd"/>
            </w:ins>
          </w:p>
        </w:tc>
        <w:tc>
          <w:tcPr>
            <w:tcW w:w="1331" w:type="dxa"/>
            <w:noWrap/>
            <w:hideMark/>
            <w:tcPrChange w:id="3504" w:author="Guy, Rachel" w:date="2022-04-13T23:21:00Z">
              <w:tcPr>
                <w:tcW w:w="1331" w:type="dxa"/>
                <w:noWrap/>
                <w:hideMark/>
              </w:tcPr>
            </w:tcPrChange>
          </w:tcPr>
          <w:p w14:paraId="21431056" w14:textId="77777777" w:rsidR="00C91248" w:rsidRPr="00C91248" w:rsidRDefault="00C91248" w:rsidP="00C91248">
            <w:pPr>
              <w:pStyle w:val="HTMLPreformatted"/>
              <w:rPr>
                <w:ins w:id="3505" w:author="Guy, Rachel" w:date="2022-04-13T23:20:00Z"/>
                <w:rFonts w:ascii="Garamond" w:hAnsi="Garamond"/>
                <w:sz w:val="22"/>
                <w:szCs w:val="22"/>
              </w:rPr>
            </w:pPr>
            <w:ins w:id="3506" w:author="Guy, Rachel" w:date="2022-04-13T23:20:00Z">
              <w:r w:rsidRPr="00C91248">
                <w:rPr>
                  <w:rFonts w:ascii="Garamond" w:hAnsi="Garamond"/>
                  <w:sz w:val="22"/>
                  <w:szCs w:val="22"/>
                </w:rPr>
                <w:t>50.44(50.0)</w:t>
              </w:r>
            </w:ins>
          </w:p>
        </w:tc>
        <w:tc>
          <w:tcPr>
            <w:tcW w:w="1124" w:type="dxa"/>
            <w:noWrap/>
            <w:hideMark/>
            <w:tcPrChange w:id="3507" w:author="Guy, Rachel" w:date="2022-04-13T23:21:00Z">
              <w:tcPr>
                <w:tcW w:w="1124" w:type="dxa"/>
                <w:noWrap/>
                <w:hideMark/>
              </w:tcPr>
            </w:tcPrChange>
          </w:tcPr>
          <w:p w14:paraId="24D66CCA" w14:textId="77777777" w:rsidR="00C91248" w:rsidRPr="00C91248" w:rsidRDefault="00C91248" w:rsidP="00C91248">
            <w:pPr>
              <w:pStyle w:val="HTMLPreformatted"/>
              <w:rPr>
                <w:ins w:id="3508" w:author="Guy, Rachel" w:date="2022-04-13T23:20:00Z"/>
                <w:rFonts w:ascii="Garamond" w:hAnsi="Garamond"/>
                <w:sz w:val="22"/>
                <w:szCs w:val="22"/>
              </w:rPr>
            </w:pPr>
            <w:ins w:id="3509" w:author="Guy, Rachel" w:date="2022-04-13T23:20:00Z">
              <w:r w:rsidRPr="00C91248">
                <w:rPr>
                  <w:rFonts w:ascii="Garamond" w:hAnsi="Garamond"/>
                  <w:sz w:val="22"/>
                  <w:szCs w:val="22"/>
                </w:rPr>
                <w:t>99.2</w:t>
              </w:r>
            </w:ins>
          </w:p>
        </w:tc>
        <w:tc>
          <w:tcPr>
            <w:tcW w:w="821" w:type="dxa"/>
            <w:noWrap/>
            <w:hideMark/>
            <w:tcPrChange w:id="3510" w:author="Guy, Rachel" w:date="2022-04-13T23:21:00Z">
              <w:tcPr>
                <w:tcW w:w="821" w:type="dxa"/>
                <w:noWrap/>
                <w:hideMark/>
              </w:tcPr>
            </w:tcPrChange>
          </w:tcPr>
          <w:p w14:paraId="2B908C7D" w14:textId="77777777" w:rsidR="00C91248" w:rsidRPr="00C91248" w:rsidRDefault="00C91248" w:rsidP="00C91248">
            <w:pPr>
              <w:pStyle w:val="HTMLPreformatted"/>
              <w:rPr>
                <w:ins w:id="3511" w:author="Guy, Rachel" w:date="2022-04-13T23:20:00Z"/>
                <w:rFonts w:ascii="Garamond" w:hAnsi="Garamond"/>
                <w:sz w:val="22"/>
                <w:szCs w:val="22"/>
              </w:rPr>
            </w:pPr>
            <w:ins w:id="3512" w:author="Guy, Rachel" w:date="2022-04-13T23:20:00Z">
              <w:r w:rsidRPr="00C91248">
                <w:rPr>
                  <w:rFonts w:ascii="Garamond" w:hAnsi="Garamond"/>
                  <w:sz w:val="22"/>
                  <w:szCs w:val="22"/>
                </w:rPr>
                <w:t>7.09</w:t>
              </w:r>
            </w:ins>
          </w:p>
        </w:tc>
        <w:tc>
          <w:tcPr>
            <w:tcW w:w="821" w:type="dxa"/>
            <w:noWrap/>
            <w:hideMark/>
            <w:tcPrChange w:id="3513" w:author="Guy, Rachel" w:date="2022-04-13T23:21:00Z">
              <w:tcPr>
                <w:tcW w:w="821" w:type="dxa"/>
                <w:noWrap/>
                <w:hideMark/>
              </w:tcPr>
            </w:tcPrChange>
          </w:tcPr>
          <w:p w14:paraId="636A5D9E" w14:textId="77777777" w:rsidR="00C91248" w:rsidRPr="00C91248" w:rsidRDefault="00C91248" w:rsidP="00C91248">
            <w:pPr>
              <w:pStyle w:val="HTMLPreformatted"/>
              <w:rPr>
                <w:ins w:id="3514" w:author="Guy, Rachel" w:date="2022-04-13T23:20:00Z"/>
                <w:rFonts w:ascii="Garamond" w:hAnsi="Garamond"/>
                <w:sz w:val="22"/>
                <w:szCs w:val="22"/>
              </w:rPr>
            </w:pPr>
            <w:ins w:id="3515" w:author="Guy, Rachel" w:date="2022-04-13T23:20:00Z">
              <w:r w:rsidRPr="00C91248">
                <w:rPr>
                  <w:rFonts w:ascii="Garamond" w:hAnsi="Garamond"/>
                  <w:sz w:val="22"/>
                  <w:szCs w:val="22"/>
                </w:rPr>
                <w:t>10.03</w:t>
              </w:r>
            </w:ins>
          </w:p>
        </w:tc>
        <w:tc>
          <w:tcPr>
            <w:tcW w:w="1194" w:type="dxa"/>
            <w:noWrap/>
            <w:hideMark/>
            <w:tcPrChange w:id="3516" w:author="Guy, Rachel" w:date="2022-04-13T23:21:00Z">
              <w:tcPr>
                <w:tcW w:w="957" w:type="dxa"/>
                <w:noWrap/>
                <w:hideMark/>
              </w:tcPr>
            </w:tcPrChange>
          </w:tcPr>
          <w:p w14:paraId="029657CF" w14:textId="77777777" w:rsidR="00C91248" w:rsidRPr="00C91248" w:rsidRDefault="00C91248" w:rsidP="00C91248">
            <w:pPr>
              <w:pStyle w:val="HTMLPreformatted"/>
              <w:rPr>
                <w:ins w:id="3517" w:author="Guy, Rachel" w:date="2022-04-13T23:20:00Z"/>
                <w:rFonts w:ascii="Garamond" w:hAnsi="Garamond"/>
                <w:sz w:val="22"/>
                <w:szCs w:val="22"/>
              </w:rPr>
            </w:pPr>
            <w:ins w:id="3518" w:author="Guy, Rachel" w:date="2022-04-13T23:20:00Z">
              <w:r w:rsidRPr="00C91248">
                <w:rPr>
                  <w:rFonts w:ascii="Garamond" w:hAnsi="Garamond"/>
                  <w:sz w:val="22"/>
                  <w:szCs w:val="22"/>
                </w:rPr>
                <w:t>0.13(0.0)</w:t>
              </w:r>
            </w:ins>
          </w:p>
        </w:tc>
        <w:tc>
          <w:tcPr>
            <w:tcW w:w="1369" w:type="dxa"/>
            <w:noWrap/>
            <w:hideMark/>
            <w:tcPrChange w:id="3519" w:author="Guy, Rachel" w:date="2022-04-13T23:21:00Z">
              <w:tcPr>
                <w:tcW w:w="1369" w:type="dxa"/>
                <w:noWrap/>
                <w:hideMark/>
              </w:tcPr>
            </w:tcPrChange>
          </w:tcPr>
          <w:p w14:paraId="5CB358C5" w14:textId="77777777" w:rsidR="00C91248" w:rsidRPr="00C91248" w:rsidRDefault="00C91248" w:rsidP="00C91248">
            <w:pPr>
              <w:pStyle w:val="HTMLPreformatted"/>
              <w:rPr>
                <w:ins w:id="3520" w:author="Guy, Rachel" w:date="2022-04-13T23:20:00Z"/>
                <w:rFonts w:ascii="Garamond" w:hAnsi="Garamond"/>
                <w:sz w:val="22"/>
                <w:szCs w:val="22"/>
              </w:rPr>
            </w:pPr>
            <w:ins w:id="3521" w:author="Guy, Rachel" w:date="2022-04-13T23:20:00Z">
              <w:r w:rsidRPr="00C91248">
                <w:rPr>
                  <w:rFonts w:ascii="Garamond" w:hAnsi="Garamond"/>
                  <w:sz w:val="22"/>
                  <w:szCs w:val="22"/>
                </w:rPr>
                <w:t>124.15(124.0)</w:t>
              </w:r>
            </w:ins>
          </w:p>
        </w:tc>
        <w:tc>
          <w:tcPr>
            <w:tcW w:w="1421" w:type="dxa"/>
            <w:noWrap/>
            <w:hideMark/>
            <w:tcPrChange w:id="3522" w:author="Guy, Rachel" w:date="2022-04-13T23:21:00Z">
              <w:tcPr>
                <w:tcW w:w="1266" w:type="dxa"/>
                <w:noWrap/>
                <w:hideMark/>
              </w:tcPr>
            </w:tcPrChange>
          </w:tcPr>
          <w:p w14:paraId="67615CBA" w14:textId="77777777" w:rsidR="00C91248" w:rsidRPr="00C91248" w:rsidRDefault="00C91248" w:rsidP="00C91248">
            <w:pPr>
              <w:pStyle w:val="HTMLPreformatted"/>
              <w:rPr>
                <w:ins w:id="3523" w:author="Guy, Rachel" w:date="2022-04-13T23:20:00Z"/>
                <w:rFonts w:ascii="Garamond" w:hAnsi="Garamond"/>
                <w:sz w:val="22"/>
                <w:szCs w:val="22"/>
              </w:rPr>
            </w:pPr>
            <w:ins w:id="3524" w:author="Guy, Rachel" w:date="2022-04-13T23:20:00Z">
              <w:r w:rsidRPr="00C91248">
                <w:rPr>
                  <w:rFonts w:ascii="Garamond" w:hAnsi="Garamond"/>
                  <w:sz w:val="22"/>
                  <w:szCs w:val="22"/>
                </w:rPr>
                <w:t>0</w:t>
              </w:r>
            </w:ins>
          </w:p>
        </w:tc>
      </w:tr>
      <w:tr w:rsidR="00C91248" w:rsidRPr="00C91248" w14:paraId="024C7275" w14:textId="77777777" w:rsidTr="00C91248">
        <w:trPr>
          <w:trHeight w:val="290"/>
          <w:ins w:id="3525" w:author="Guy, Rachel" w:date="2022-04-13T23:20:00Z"/>
          <w:trPrChange w:id="3526" w:author="Guy, Rachel" w:date="2022-04-13T23:21:00Z">
            <w:trPr>
              <w:trHeight w:val="290"/>
            </w:trPr>
          </w:trPrChange>
        </w:trPr>
        <w:tc>
          <w:tcPr>
            <w:tcW w:w="1261" w:type="dxa"/>
            <w:noWrap/>
            <w:hideMark/>
            <w:tcPrChange w:id="3527" w:author="Guy, Rachel" w:date="2022-04-13T23:21:00Z">
              <w:tcPr>
                <w:tcW w:w="1261" w:type="dxa"/>
                <w:noWrap/>
                <w:hideMark/>
              </w:tcPr>
            </w:tcPrChange>
          </w:tcPr>
          <w:p w14:paraId="365BCC11" w14:textId="77777777" w:rsidR="00C91248" w:rsidRPr="00C91248" w:rsidRDefault="00C91248" w:rsidP="00C91248">
            <w:pPr>
              <w:pStyle w:val="HTMLPreformatted"/>
              <w:rPr>
                <w:ins w:id="3528" w:author="Guy, Rachel" w:date="2022-04-13T23:20:00Z"/>
                <w:rFonts w:ascii="Garamond" w:hAnsi="Garamond"/>
                <w:sz w:val="22"/>
                <w:szCs w:val="22"/>
              </w:rPr>
            </w:pPr>
            <w:ins w:id="3529" w:author="Guy, Rachel" w:date="2022-04-13T23:20:00Z">
              <w:r w:rsidRPr="00C91248">
                <w:rPr>
                  <w:rFonts w:ascii="Garamond" w:hAnsi="Garamond"/>
                  <w:sz w:val="22"/>
                  <w:szCs w:val="22"/>
                </w:rPr>
                <w:t>9/13/2021</w:t>
              </w:r>
            </w:ins>
          </w:p>
        </w:tc>
        <w:tc>
          <w:tcPr>
            <w:tcW w:w="1183" w:type="dxa"/>
            <w:noWrap/>
            <w:hideMark/>
            <w:tcPrChange w:id="3530" w:author="Guy, Rachel" w:date="2022-04-13T23:21:00Z">
              <w:tcPr>
                <w:tcW w:w="1183" w:type="dxa"/>
                <w:noWrap/>
                <w:hideMark/>
              </w:tcPr>
            </w:tcPrChange>
          </w:tcPr>
          <w:p w14:paraId="7AB06B75" w14:textId="77777777" w:rsidR="00C91248" w:rsidRPr="00C91248" w:rsidRDefault="00C91248" w:rsidP="00C91248">
            <w:pPr>
              <w:pStyle w:val="HTMLPreformatted"/>
              <w:rPr>
                <w:ins w:id="3531" w:author="Guy, Rachel" w:date="2022-04-13T23:20:00Z"/>
                <w:rFonts w:ascii="Garamond" w:hAnsi="Garamond"/>
                <w:sz w:val="22"/>
                <w:szCs w:val="22"/>
              </w:rPr>
            </w:pPr>
            <w:ins w:id="3532" w:author="Guy, Rachel" w:date="2022-04-13T23:20:00Z">
              <w:r w:rsidRPr="00C91248">
                <w:rPr>
                  <w:rFonts w:ascii="Garamond" w:hAnsi="Garamond"/>
                  <w:sz w:val="22"/>
                  <w:szCs w:val="22"/>
                </w:rPr>
                <w:t>Ossabaw</w:t>
              </w:r>
            </w:ins>
          </w:p>
        </w:tc>
        <w:tc>
          <w:tcPr>
            <w:tcW w:w="1331" w:type="dxa"/>
            <w:noWrap/>
            <w:hideMark/>
            <w:tcPrChange w:id="3533" w:author="Guy, Rachel" w:date="2022-04-13T23:21:00Z">
              <w:tcPr>
                <w:tcW w:w="1331" w:type="dxa"/>
                <w:noWrap/>
                <w:hideMark/>
              </w:tcPr>
            </w:tcPrChange>
          </w:tcPr>
          <w:p w14:paraId="5D176C0D" w14:textId="77777777" w:rsidR="00C91248" w:rsidRPr="00C91248" w:rsidRDefault="00C91248" w:rsidP="00C91248">
            <w:pPr>
              <w:pStyle w:val="HTMLPreformatted"/>
              <w:rPr>
                <w:ins w:id="3534" w:author="Guy, Rachel" w:date="2022-04-13T23:20:00Z"/>
                <w:rFonts w:ascii="Garamond" w:hAnsi="Garamond"/>
                <w:sz w:val="22"/>
                <w:szCs w:val="22"/>
              </w:rPr>
            </w:pPr>
            <w:ins w:id="3535" w:author="Guy, Rachel" w:date="2022-04-13T23:20:00Z">
              <w:r w:rsidRPr="00C91248">
                <w:rPr>
                  <w:rFonts w:ascii="Garamond" w:hAnsi="Garamond"/>
                  <w:sz w:val="22"/>
                  <w:szCs w:val="22"/>
                </w:rPr>
                <w:t>49.55(50.0)</w:t>
              </w:r>
            </w:ins>
          </w:p>
        </w:tc>
        <w:tc>
          <w:tcPr>
            <w:tcW w:w="1124" w:type="dxa"/>
            <w:noWrap/>
            <w:hideMark/>
            <w:tcPrChange w:id="3536" w:author="Guy, Rachel" w:date="2022-04-13T23:21:00Z">
              <w:tcPr>
                <w:tcW w:w="1124" w:type="dxa"/>
                <w:noWrap/>
                <w:hideMark/>
              </w:tcPr>
            </w:tcPrChange>
          </w:tcPr>
          <w:p w14:paraId="669914FF" w14:textId="77777777" w:rsidR="00C91248" w:rsidRPr="00C91248" w:rsidRDefault="00C91248" w:rsidP="00C91248">
            <w:pPr>
              <w:pStyle w:val="HTMLPreformatted"/>
              <w:rPr>
                <w:ins w:id="3537" w:author="Guy, Rachel" w:date="2022-04-13T23:20:00Z"/>
                <w:rFonts w:ascii="Garamond" w:hAnsi="Garamond"/>
                <w:sz w:val="22"/>
                <w:szCs w:val="22"/>
              </w:rPr>
            </w:pPr>
            <w:ins w:id="3538" w:author="Guy, Rachel" w:date="2022-04-13T23:20:00Z">
              <w:r w:rsidRPr="00C91248">
                <w:rPr>
                  <w:rFonts w:ascii="Garamond" w:hAnsi="Garamond"/>
                  <w:sz w:val="22"/>
                  <w:szCs w:val="22"/>
                </w:rPr>
                <w:t>97.8</w:t>
              </w:r>
            </w:ins>
          </w:p>
        </w:tc>
        <w:tc>
          <w:tcPr>
            <w:tcW w:w="821" w:type="dxa"/>
            <w:noWrap/>
            <w:hideMark/>
            <w:tcPrChange w:id="3539" w:author="Guy, Rachel" w:date="2022-04-13T23:21:00Z">
              <w:tcPr>
                <w:tcW w:w="821" w:type="dxa"/>
                <w:noWrap/>
                <w:hideMark/>
              </w:tcPr>
            </w:tcPrChange>
          </w:tcPr>
          <w:p w14:paraId="14673FCA" w14:textId="77777777" w:rsidR="00C91248" w:rsidRPr="00C91248" w:rsidRDefault="00C91248" w:rsidP="00C91248">
            <w:pPr>
              <w:pStyle w:val="HTMLPreformatted"/>
              <w:rPr>
                <w:ins w:id="3540" w:author="Guy, Rachel" w:date="2022-04-13T23:20:00Z"/>
                <w:rFonts w:ascii="Garamond" w:hAnsi="Garamond"/>
                <w:sz w:val="22"/>
                <w:szCs w:val="22"/>
              </w:rPr>
            </w:pPr>
            <w:ins w:id="3541" w:author="Guy, Rachel" w:date="2022-04-13T23:20:00Z">
              <w:r w:rsidRPr="00C91248">
                <w:rPr>
                  <w:rFonts w:ascii="Garamond" w:hAnsi="Garamond"/>
                  <w:sz w:val="22"/>
                  <w:szCs w:val="22"/>
                </w:rPr>
                <w:t>7.18</w:t>
              </w:r>
            </w:ins>
          </w:p>
        </w:tc>
        <w:tc>
          <w:tcPr>
            <w:tcW w:w="821" w:type="dxa"/>
            <w:noWrap/>
            <w:hideMark/>
            <w:tcPrChange w:id="3542" w:author="Guy, Rachel" w:date="2022-04-13T23:21:00Z">
              <w:tcPr>
                <w:tcW w:w="821" w:type="dxa"/>
                <w:noWrap/>
                <w:hideMark/>
              </w:tcPr>
            </w:tcPrChange>
          </w:tcPr>
          <w:p w14:paraId="5806E812" w14:textId="77777777" w:rsidR="00C91248" w:rsidRPr="00C91248" w:rsidRDefault="00C91248" w:rsidP="00C91248">
            <w:pPr>
              <w:pStyle w:val="HTMLPreformatted"/>
              <w:rPr>
                <w:ins w:id="3543" w:author="Guy, Rachel" w:date="2022-04-13T23:20:00Z"/>
                <w:rFonts w:ascii="Garamond" w:hAnsi="Garamond"/>
                <w:sz w:val="22"/>
                <w:szCs w:val="22"/>
              </w:rPr>
            </w:pPr>
            <w:ins w:id="3544" w:author="Guy, Rachel" w:date="2022-04-13T23:20:00Z">
              <w:r w:rsidRPr="00C91248">
                <w:rPr>
                  <w:rFonts w:ascii="Garamond" w:hAnsi="Garamond"/>
                  <w:sz w:val="22"/>
                  <w:szCs w:val="22"/>
                </w:rPr>
                <w:t>9.67</w:t>
              </w:r>
            </w:ins>
          </w:p>
        </w:tc>
        <w:tc>
          <w:tcPr>
            <w:tcW w:w="1194" w:type="dxa"/>
            <w:noWrap/>
            <w:hideMark/>
            <w:tcPrChange w:id="3545" w:author="Guy, Rachel" w:date="2022-04-13T23:21:00Z">
              <w:tcPr>
                <w:tcW w:w="957" w:type="dxa"/>
                <w:noWrap/>
                <w:hideMark/>
              </w:tcPr>
            </w:tcPrChange>
          </w:tcPr>
          <w:p w14:paraId="1C01E384" w14:textId="77777777" w:rsidR="00C91248" w:rsidRPr="00C91248" w:rsidRDefault="00C91248" w:rsidP="00C91248">
            <w:pPr>
              <w:pStyle w:val="HTMLPreformatted"/>
              <w:rPr>
                <w:ins w:id="3546" w:author="Guy, Rachel" w:date="2022-04-13T23:20:00Z"/>
                <w:rFonts w:ascii="Garamond" w:hAnsi="Garamond"/>
                <w:sz w:val="22"/>
                <w:szCs w:val="22"/>
              </w:rPr>
            </w:pPr>
            <w:ins w:id="3547" w:author="Guy, Rachel" w:date="2022-04-13T23:20:00Z">
              <w:r w:rsidRPr="00C91248">
                <w:rPr>
                  <w:rFonts w:ascii="Garamond" w:hAnsi="Garamond"/>
                  <w:sz w:val="22"/>
                  <w:szCs w:val="22"/>
                </w:rPr>
                <w:t>5.61(0.0)</w:t>
              </w:r>
            </w:ins>
          </w:p>
        </w:tc>
        <w:tc>
          <w:tcPr>
            <w:tcW w:w="1369" w:type="dxa"/>
            <w:noWrap/>
            <w:hideMark/>
            <w:tcPrChange w:id="3548" w:author="Guy, Rachel" w:date="2022-04-13T23:21:00Z">
              <w:tcPr>
                <w:tcW w:w="1369" w:type="dxa"/>
                <w:noWrap/>
                <w:hideMark/>
              </w:tcPr>
            </w:tcPrChange>
          </w:tcPr>
          <w:p w14:paraId="0F8204CA" w14:textId="77777777" w:rsidR="00C91248" w:rsidRPr="00C91248" w:rsidRDefault="00C91248" w:rsidP="00C91248">
            <w:pPr>
              <w:pStyle w:val="HTMLPreformatted"/>
              <w:rPr>
                <w:ins w:id="3549" w:author="Guy, Rachel" w:date="2022-04-13T23:20:00Z"/>
                <w:rFonts w:ascii="Garamond" w:hAnsi="Garamond"/>
                <w:sz w:val="22"/>
                <w:szCs w:val="22"/>
              </w:rPr>
            </w:pPr>
            <w:ins w:id="3550" w:author="Guy, Rachel" w:date="2022-04-13T23:20:00Z">
              <w:r w:rsidRPr="00C91248">
                <w:rPr>
                  <w:rFonts w:ascii="Garamond" w:hAnsi="Garamond"/>
                  <w:sz w:val="22"/>
                  <w:szCs w:val="22"/>
                </w:rPr>
                <w:t>125.06(124.0)</w:t>
              </w:r>
            </w:ins>
          </w:p>
        </w:tc>
        <w:tc>
          <w:tcPr>
            <w:tcW w:w="1421" w:type="dxa"/>
            <w:noWrap/>
            <w:hideMark/>
            <w:tcPrChange w:id="3551" w:author="Guy, Rachel" w:date="2022-04-13T23:21:00Z">
              <w:tcPr>
                <w:tcW w:w="1266" w:type="dxa"/>
                <w:noWrap/>
                <w:hideMark/>
              </w:tcPr>
            </w:tcPrChange>
          </w:tcPr>
          <w:p w14:paraId="09FE77F4" w14:textId="77777777" w:rsidR="00C91248" w:rsidRPr="00C91248" w:rsidRDefault="00C91248" w:rsidP="00C91248">
            <w:pPr>
              <w:pStyle w:val="HTMLPreformatted"/>
              <w:rPr>
                <w:ins w:id="3552" w:author="Guy, Rachel" w:date="2022-04-13T23:20:00Z"/>
                <w:rFonts w:ascii="Garamond" w:hAnsi="Garamond"/>
                <w:sz w:val="22"/>
                <w:szCs w:val="22"/>
              </w:rPr>
            </w:pPr>
            <w:ins w:id="3553" w:author="Guy, Rachel" w:date="2022-04-13T23:20:00Z">
              <w:r w:rsidRPr="00C91248">
                <w:rPr>
                  <w:rFonts w:ascii="Garamond" w:hAnsi="Garamond"/>
                  <w:sz w:val="22"/>
                  <w:szCs w:val="22"/>
                </w:rPr>
                <w:t>-0.0060(-0.014)</w:t>
              </w:r>
            </w:ins>
          </w:p>
        </w:tc>
      </w:tr>
      <w:tr w:rsidR="00C91248" w:rsidRPr="00C91248" w14:paraId="7A053200" w14:textId="77777777" w:rsidTr="00C91248">
        <w:trPr>
          <w:trHeight w:val="290"/>
          <w:ins w:id="3554" w:author="Guy, Rachel" w:date="2022-04-13T23:20:00Z"/>
          <w:trPrChange w:id="3555" w:author="Guy, Rachel" w:date="2022-04-13T23:21:00Z">
            <w:trPr>
              <w:trHeight w:val="290"/>
            </w:trPr>
          </w:trPrChange>
        </w:trPr>
        <w:tc>
          <w:tcPr>
            <w:tcW w:w="1261" w:type="dxa"/>
            <w:noWrap/>
            <w:hideMark/>
            <w:tcPrChange w:id="3556" w:author="Guy, Rachel" w:date="2022-04-13T23:21:00Z">
              <w:tcPr>
                <w:tcW w:w="1261" w:type="dxa"/>
                <w:noWrap/>
                <w:hideMark/>
              </w:tcPr>
            </w:tcPrChange>
          </w:tcPr>
          <w:p w14:paraId="49CFA96D" w14:textId="77777777" w:rsidR="00C91248" w:rsidRPr="00C91248" w:rsidRDefault="00C91248" w:rsidP="00C91248">
            <w:pPr>
              <w:pStyle w:val="HTMLPreformatted"/>
              <w:rPr>
                <w:ins w:id="3557" w:author="Guy, Rachel" w:date="2022-04-13T23:20:00Z"/>
                <w:rFonts w:ascii="Garamond" w:hAnsi="Garamond"/>
                <w:sz w:val="22"/>
                <w:szCs w:val="22"/>
              </w:rPr>
            </w:pPr>
            <w:ins w:id="3558" w:author="Guy, Rachel" w:date="2022-04-13T23:20:00Z">
              <w:r w:rsidRPr="00C91248">
                <w:rPr>
                  <w:rFonts w:ascii="Garamond" w:hAnsi="Garamond"/>
                  <w:sz w:val="22"/>
                  <w:szCs w:val="22"/>
                </w:rPr>
                <w:t>10/22/2021</w:t>
              </w:r>
            </w:ins>
          </w:p>
        </w:tc>
        <w:tc>
          <w:tcPr>
            <w:tcW w:w="1183" w:type="dxa"/>
            <w:noWrap/>
            <w:hideMark/>
            <w:tcPrChange w:id="3559" w:author="Guy, Rachel" w:date="2022-04-13T23:21:00Z">
              <w:tcPr>
                <w:tcW w:w="1183" w:type="dxa"/>
                <w:noWrap/>
                <w:hideMark/>
              </w:tcPr>
            </w:tcPrChange>
          </w:tcPr>
          <w:p w14:paraId="3EA399E9" w14:textId="77777777" w:rsidR="00C91248" w:rsidRPr="00C91248" w:rsidRDefault="00C91248" w:rsidP="00C91248">
            <w:pPr>
              <w:pStyle w:val="HTMLPreformatted"/>
              <w:rPr>
                <w:ins w:id="3560" w:author="Guy, Rachel" w:date="2022-04-13T23:20:00Z"/>
                <w:rFonts w:ascii="Garamond" w:hAnsi="Garamond"/>
                <w:sz w:val="22"/>
                <w:szCs w:val="22"/>
              </w:rPr>
            </w:pPr>
            <w:ins w:id="3561" w:author="Guy, Rachel" w:date="2022-04-13T23:20:00Z">
              <w:r w:rsidRPr="00C91248">
                <w:rPr>
                  <w:rFonts w:ascii="Garamond" w:hAnsi="Garamond"/>
                  <w:sz w:val="22"/>
                  <w:szCs w:val="22"/>
                </w:rPr>
                <w:t>Blackbeard</w:t>
              </w:r>
            </w:ins>
          </w:p>
        </w:tc>
        <w:tc>
          <w:tcPr>
            <w:tcW w:w="1331" w:type="dxa"/>
            <w:noWrap/>
            <w:hideMark/>
            <w:tcPrChange w:id="3562" w:author="Guy, Rachel" w:date="2022-04-13T23:21:00Z">
              <w:tcPr>
                <w:tcW w:w="1331" w:type="dxa"/>
                <w:noWrap/>
                <w:hideMark/>
              </w:tcPr>
            </w:tcPrChange>
          </w:tcPr>
          <w:p w14:paraId="25544BEC" w14:textId="77777777" w:rsidR="00C91248" w:rsidRPr="00C91248" w:rsidRDefault="00C91248" w:rsidP="00C91248">
            <w:pPr>
              <w:pStyle w:val="HTMLPreformatted"/>
              <w:rPr>
                <w:ins w:id="3563" w:author="Guy, Rachel" w:date="2022-04-13T23:20:00Z"/>
                <w:rFonts w:ascii="Garamond" w:hAnsi="Garamond"/>
                <w:sz w:val="22"/>
                <w:szCs w:val="22"/>
              </w:rPr>
            </w:pPr>
            <w:ins w:id="3564" w:author="Guy, Rachel" w:date="2022-04-13T23:20:00Z">
              <w:r w:rsidRPr="00C91248">
                <w:rPr>
                  <w:rFonts w:ascii="Garamond" w:hAnsi="Garamond"/>
                  <w:sz w:val="22"/>
                  <w:szCs w:val="22"/>
                </w:rPr>
                <w:t>49.83(50.0)</w:t>
              </w:r>
            </w:ins>
          </w:p>
        </w:tc>
        <w:tc>
          <w:tcPr>
            <w:tcW w:w="1124" w:type="dxa"/>
            <w:noWrap/>
            <w:hideMark/>
            <w:tcPrChange w:id="3565" w:author="Guy, Rachel" w:date="2022-04-13T23:21:00Z">
              <w:tcPr>
                <w:tcW w:w="1124" w:type="dxa"/>
                <w:noWrap/>
                <w:hideMark/>
              </w:tcPr>
            </w:tcPrChange>
          </w:tcPr>
          <w:p w14:paraId="2DF17321" w14:textId="77777777" w:rsidR="00C91248" w:rsidRPr="00C91248" w:rsidRDefault="00C91248" w:rsidP="00C91248">
            <w:pPr>
              <w:pStyle w:val="HTMLPreformatted"/>
              <w:rPr>
                <w:ins w:id="3566" w:author="Guy, Rachel" w:date="2022-04-13T23:20:00Z"/>
                <w:rFonts w:ascii="Garamond" w:hAnsi="Garamond"/>
                <w:sz w:val="22"/>
                <w:szCs w:val="22"/>
              </w:rPr>
            </w:pPr>
            <w:ins w:id="3567" w:author="Guy, Rachel" w:date="2022-04-13T23:20:00Z">
              <w:r w:rsidRPr="00C91248">
                <w:rPr>
                  <w:rFonts w:ascii="Garamond" w:hAnsi="Garamond"/>
                  <w:sz w:val="22"/>
                  <w:szCs w:val="22"/>
                </w:rPr>
                <w:t>100.3</w:t>
              </w:r>
            </w:ins>
          </w:p>
        </w:tc>
        <w:tc>
          <w:tcPr>
            <w:tcW w:w="821" w:type="dxa"/>
            <w:noWrap/>
            <w:hideMark/>
            <w:tcPrChange w:id="3568" w:author="Guy, Rachel" w:date="2022-04-13T23:21:00Z">
              <w:tcPr>
                <w:tcW w:w="821" w:type="dxa"/>
                <w:noWrap/>
                <w:hideMark/>
              </w:tcPr>
            </w:tcPrChange>
          </w:tcPr>
          <w:p w14:paraId="32FB2653" w14:textId="77777777" w:rsidR="00C91248" w:rsidRPr="00C91248" w:rsidRDefault="00C91248" w:rsidP="00C91248">
            <w:pPr>
              <w:pStyle w:val="HTMLPreformatted"/>
              <w:rPr>
                <w:ins w:id="3569" w:author="Guy, Rachel" w:date="2022-04-13T23:20:00Z"/>
                <w:rFonts w:ascii="Garamond" w:hAnsi="Garamond"/>
                <w:sz w:val="22"/>
                <w:szCs w:val="22"/>
              </w:rPr>
            </w:pPr>
            <w:ins w:id="3570" w:author="Guy, Rachel" w:date="2022-04-13T23:20:00Z">
              <w:r w:rsidRPr="00C91248">
                <w:rPr>
                  <w:rFonts w:ascii="Garamond" w:hAnsi="Garamond"/>
                  <w:sz w:val="22"/>
                  <w:szCs w:val="22"/>
                </w:rPr>
                <w:t>6.98</w:t>
              </w:r>
            </w:ins>
          </w:p>
        </w:tc>
        <w:tc>
          <w:tcPr>
            <w:tcW w:w="821" w:type="dxa"/>
            <w:noWrap/>
            <w:hideMark/>
            <w:tcPrChange w:id="3571" w:author="Guy, Rachel" w:date="2022-04-13T23:21:00Z">
              <w:tcPr>
                <w:tcW w:w="821" w:type="dxa"/>
                <w:noWrap/>
                <w:hideMark/>
              </w:tcPr>
            </w:tcPrChange>
          </w:tcPr>
          <w:p w14:paraId="67F9FB24" w14:textId="77777777" w:rsidR="00C91248" w:rsidRPr="00C91248" w:rsidRDefault="00C91248" w:rsidP="00C91248">
            <w:pPr>
              <w:pStyle w:val="HTMLPreformatted"/>
              <w:rPr>
                <w:ins w:id="3572" w:author="Guy, Rachel" w:date="2022-04-13T23:20:00Z"/>
                <w:rFonts w:ascii="Garamond" w:hAnsi="Garamond"/>
                <w:sz w:val="22"/>
                <w:szCs w:val="22"/>
              </w:rPr>
            </w:pPr>
            <w:ins w:id="3573" w:author="Guy, Rachel" w:date="2022-04-13T23:20:00Z">
              <w:r w:rsidRPr="00C91248">
                <w:rPr>
                  <w:rFonts w:ascii="Garamond" w:hAnsi="Garamond"/>
                  <w:sz w:val="22"/>
                  <w:szCs w:val="22"/>
                </w:rPr>
                <w:t>10</w:t>
              </w:r>
            </w:ins>
          </w:p>
        </w:tc>
        <w:tc>
          <w:tcPr>
            <w:tcW w:w="1194" w:type="dxa"/>
            <w:noWrap/>
            <w:hideMark/>
            <w:tcPrChange w:id="3574" w:author="Guy, Rachel" w:date="2022-04-13T23:21:00Z">
              <w:tcPr>
                <w:tcW w:w="957" w:type="dxa"/>
                <w:noWrap/>
                <w:hideMark/>
              </w:tcPr>
            </w:tcPrChange>
          </w:tcPr>
          <w:p w14:paraId="7C248EBB" w14:textId="77777777" w:rsidR="00C91248" w:rsidRPr="00C91248" w:rsidRDefault="00C91248" w:rsidP="00C91248">
            <w:pPr>
              <w:pStyle w:val="HTMLPreformatted"/>
              <w:rPr>
                <w:ins w:id="3575" w:author="Guy, Rachel" w:date="2022-04-13T23:20:00Z"/>
                <w:rFonts w:ascii="Garamond" w:hAnsi="Garamond"/>
                <w:sz w:val="22"/>
                <w:szCs w:val="22"/>
              </w:rPr>
            </w:pPr>
            <w:ins w:id="3576" w:author="Guy, Rachel" w:date="2022-04-13T23:20:00Z">
              <w:r w:rsidRPr="00C91248">
                <w:rPr>
                  <w:rFonts w:ascii="Garamond" w:hAnsi="Garamond"/>
                  <w:sz w:val="22"/>
                  <w:szCs w:val="22"/>
                </w:rPr>
                <w:t>0.48(0.0)</w:t>
              </w:r>
            </w:ins>
          </w:p>
        </w:tc>
        <w:tc>
          <w:tcPr>
            <w:tcW w:w="1369" w:type="dxa"/>
            <w:noWrap/>
            <w:hideMark/>
            <w:tcPrChange w:id="3577" w:author="Guy, Rachel" w:date="2022-04-13T23:21:00Z">
              <w:tcPr>
                <w:tcW w:w="1369" w:type="dxa"/>
                <w:noWrap/>
                <w:hideMark/>
              </w:tcPr>
            </w:tcPrChange>
          </w:tcPr>
          <w:p w14:paraId="2184A966" w14:textId="77777777" w:rsidR="00C91248" w:rsidRPr="00C91248" w:rsidRDefault="00C91248" w:rsidP="00C91248">
            <w:pPr>
              <w:pStyle w:val="HTMLPreformatted"/>
              <w:rPr>
                <w:ins w:id="3578" w:author="Guy, Rachel" w:date="2022-04-13T23:20:00Z"/>
                <w:rFonts w:ascii="Garamond" w:hAnsi="Garamond"/>
                <w:sz w:val="22"/>
                <w:szCs w:val="22"/>
              </w:rPr>
            </w:pPr>
            <w:ins w:id="3579" w:author="Guy, Rachel" w:date="2022-04-13T23:20:00Z">
              <w:r w:rsidRPr="00C91248">
                <w:rPr>
                  <w:rFonts w:ascii="Garamond" w:hAnsi="Garamond"/>
                  <w:sz w:val="22"/>
                  <w:szCs w:val="22"/>
                </w:rPr>
                <w:t>124.34(124.0)</w:t>
              </w:r>
            </w:ins>
          </w:p>
        </w:tc>
        <w:tc>
          <w:tcPr>
            <w:tcW w:w="1421" w:type="dxa"/>
            <w:noWrap/>
            <w:hideMark/>
            <w:tcPrChange w:id="3580" w:author="Guy, Rachel" w:date="2022-04-13T23:21:00Z">
              <w:tcPr>
                <w:tcW w:w="1266" w:type="dxa"/>
                <w:noWrap/>
                <w:hideMark/>
              </w:tcPr>
            </w:tcPrChange>
          </w:tcPr>
          <w:p w14:paraId="7963857E" w14:textId="77777777" w:rsidR="00C91248" w:rsidRPr="00C91248" w:rsidRDefault="00C91248" w:rsidP="00C91248">
            <w:pPr>
              <w:pStyle w:val="HTMLPreformatted"/>
              <w:rPr>
                <w:ins w:id="3581" w:author="Guy, Rachel" w:date="2022-04-13T23:20:00Z"/>
                <w:rFonts w:ascii="Garamond" w:hAnsi="Garamond"/>
                <w:sz w:val="22"/>
                <w:szCs w:val="22"/>
              </w:rPr>
            </w:pPr>
            <w:ins w:id="3582" w:author="Guy, Rachel" w:date="2022-04-13T23:20:00Z">
              <w:r w:rsidRPr="00C91248">
                <w:rPr>
                  <w:rFonts w:ascii="Garamond" w:hAnsi="Garamond"/>
                  <w:sz w:val="22"/>
                  <w:szCs w:val="22"/>
                </w:rPr>
                <w:t>0.162(0.12)</w:t>
              </w:r>
            </w:ins>
          </w:p>
        </w:tc>
      </w:tr>
      <w:tr w:rsidR="00C91248" w:rsidRPr="00C91248" w14:paraId="68F0A6BC" w14:textId="77777777" w:rsidTr="00C91248">
        <w:trPr>
          <w:trHeight w:val="290"/>
          <w:ins w:id="3583" w:author="Guy, Rachel" w:date="2022-04-13T23:20:00Z"/>
          <w:trPrChange w:id="3584" w:author="Guy, Rachel" w:date="2022-04-13T23:21:00Z">
            <w:trPr>
              <w:trHeight w:val="290"/>
            </w:trPr>
          </w:trPrChange>
        </w:trPr>
        <w:tc>
          <w:tcPr>
            <w:tcW w:w="1261" w:type="dxa"/>
            <w:noWrap/>
            <w:hideMark/>
            <w:tcPrChange w:id="3585" w:author="Guy, Rachel" w:date="2022-04-13T23:21:00Z">
              <w:tcPr>
                <w:tcW w:w="1261" w:type="dxa"/>
                <w:noWrap/>
                <w:hideMark/>
              </w:tcPr>
            </w:tcPrChange>
          </w:tcPr>
          <w:p w14:paraId="345C1453" w14:textId="77777777" w:rsidR="00C91248" w:rsidRPr="00C91248" w:rsidRDefault="00C91248" w:rsidP="00C91248">
            <w:pPr>
              <w:pStyle w:val="HTMLPreformatted"/>
              <w:rPr>
                <w:ins w:id="3586" w:author="Guy, Rachel" w:date="2022-04-13T23:20:00Z"/>
                <w:rFonts w:ascii="Garamond" w:hAnsi="Garamond"/>
                <w:sz w:val="22"/>
                <w:szCs w:val="22"/>
              </w:rPr>
            </w:pPr>
            <w:ins w:id="3587" w:author="Guy, Rachel" w:date="2022-04-13T23:20:00Z">
              <w:r w:rsidRPr="00C91248">
                <w:rPr>
                  <w:rFonts w:ascii="Garamond" w:hAnsi="Garamond"/>
                  <w:sz w:val="22"/>
                  <w:szCs w:val="22"/>
                </w:rPr>
                <w:t>11/22/2021</w:t>
              </w:r>
            </w:ins>
          </w:p>
        </w:tc>
        <w:tc>
          <w:tcPr>
            <w:tcW w:w="1183" w:type="dxa"/>
            <w:noWrap/>
            <w:hideMark/>
            <w:tcPrChange w:id="3588" w:author="Guy, Rachel" w:date="2022-04-13T23:21:00Z">
              <w:tcPr>
                <w:tcW w:w="1183" w:type="dxa"/>
                <w:noWrap/>
                <w:hideMark/>
              </w:tcPr>
            </w:tcPrChange>
          </w:tcPr>
          <w:p w14:paraId="4B848466" w14:textId="77777777" w:rsidR="00C91248" w:rsidRPr="00C91248" w:rsidRDefault="00C91248" w:rsidP="00C91248">
            <w:pPr>
              <w:pStyle w:val="HTMLPreformatted"/>
              <w:rPr>
                <w:ins w:id="3589" w:author="Guy, Rachel" w:date="2022-04-13T23:20:00Z"/>
                <w:rFonts w:ascii="Garamond" w:hAnsi="Garamond"/>
                <w:sz w:val="22"/>
                <w:szCs w:val="22"/>
              </w:rPr>
            </w:pPr>
            <w:ins w:id="3590" w:author="Guy, Rachel" w:date="2022-04-13T23:20:00Z">
              <w:r w:rsidRPr="00C91248">
                <w:rPr>
                  <w:rFonts w:ascii="Garamond" w:hAnsi="Garamond"/>
                  <w:sz w:val="22"/>
                  <w:szCs w:val="22"/>
                </w:rPr>
                <w:t>Sapelo</w:t>
              </w:r>
            </w:ins>
          </w:p>
        </w:tc>
        <w:tc>
          <w:tcPr>
            <w:tcW w:w="1331" w:type="dxa"/>
            <w:noWrap/>
            <w:hideMark/>
            <w:tcPrChange w:id="3591" w:author="Guy, Rachel" w:date="2022-04-13T23:21:00Z">
              <w:tcPr>
                <w:tcW w:w="1331" w:type="dxa"/>
                <w:noWrap/>
                <w:hideMark/>
              </w:tcPr>
            </w:tcPrChange>
          </w:tcPr>
          <w:p w14:paraId="35D82B80" w14:textId="77777777" w:rsidR="00C91248" w:rsidRPr="00C91248" w:rsidRDefault="00C91248" w:rsidP="00C91248">
            <w:pPr>
              <w:pStyle w:val="HTMLPreformatted"/>
              <w:rPr>
                <w:ins w:id="3592" w:author="Guy, Rachel" w:date="2022-04-13T23:20:00Z"/>
                <w:rFonts w:ascii="Garamond" w:hAnsi="Garamond"/>
                <w:sz w:val="22"/>
                <w:szCs w:val="22"/>
              </w:rPr>
            </w:pPr>
            <w:ins w:id="3593" w:author="Guy, Rachel" w:date="2022-04-13T23:20:00Z">
              <w:r w:rsidRPr="00C91248">
                <w:rPr>
                  <w:rFonts w:ascii="Garamond" w:hAnsi="Garamond"/>
                  <w:sz w:val="22"/>
                  <w:szCs w:val="22"/>
                </w:rPr>
                <w:t>50.04(50.0)</w:t>
              </w:r>
            </w:ins>
          </w:p>
        </w:tc>
        <w:tc>
          <w:tcPr>
            <w:tcW w:w="1124" w:type="dxa"/>
            <w:noWrap/>
            <w:hideMark/>
            <w:tcPrChange w:id="3594" w:author="Guy, Rachel" w:date="2022-04-13T23:21:00Z">
              <w:tcPr>
                <w:tcW w:w="1124" w:type="dxa"/>
                <w:noWrap/>
                <w:hideMark/>
              </w:tcPr>
            </w:tcPrChange>
          </w:tcPr>
          <w:p w14:paraId="41099D4D" w14:textId="77777777" w:rsidR="00C91248" w:rsidRPr="00C91248" w:rsidRDefault="00C91248" w:rsidP="00C91248">
            <w:pPr>
              <w:pStyle w:val="HTMLPreformatted"/>
              <w:rPr>
                <w:ins w:id="3595" w:author="Guy, Rachel" w:date="2022-04-13T23:20:00Z"/>
                <w:rFonts w:ascii="Garamond" w:hAnsi="Garamond"/>
                <w:sz w:val="22"/>
                <w:szCs w:val="22"/>
              </w:rPr>
            </w:pPr>
            <w:ins w:id="3596" w:author="Guy, Rachel" w:date="2022-04-13T23:20:00Z">
              <w:r w:rsidRPr="00C91248">
                <w:rPr>
                  <w:rFonts w:ascii="Garamond" w:hAnsi="Garamond"/>
                  <w:sz w:val="22"/>
                  <w:szCs w:val="22"/>
                </w:rPr>
                <w:t>101.2</w:t>
              </w:r>
            </w:ins>
          </w:p>
        </w:tc>
        <w:tc>
          <w:tcPr>
            <w:tcW w:w="821" w:type="dxa"/>
            <w:noWrap/>
            <w:hideMark/>
            <w:tcPrChange w:id="3597" w:author="Guy, Rachel" w:date="2022-04-13T23:21:00Z">
              <w:tcPr>
                <w:tcW w:w="821" w:type="dxa"/>
                <w:noWrap/>
                <w:hideMark/>
              </w:tcPr>
            </w:tcPrChange>
          </w:tcPr>
          <w:p w14:paraId="5B01BDD5" w14:textId="77777777" w:rsidR="00C91248" w:rsidRPr="00C91248" w:rsidRDefault="00C91248" w:rsidP="00C91248">
            <w:pPr>
              <w:pStyle w:val="HTMLPreformatted"/>
              <w:rPr>
                <w:ins w:id="3598" w:author="Guy, Rachel" w:date="2022-04-13T23:20:00Z"/>
                <w:rFonts w:ascii="Garamond" w:hAnsi="Garamond"/>
                <w:sz w:val="22"/>
                <w:szCs w:val="22"/>
              </w:rPr>
            </w:pPr>
            <w:ins w:id="3599" w:author="Guy, Rachel" w:date="2022-04-13T23:20:00Z">
              <w:r w:rsidRPr="00C91248">
                <w:rPr>
                  <w:rFonts w:ascii="Garamond" w:hAnsi="Garamond"/>
                  <w:sz w:val="22"/>
                  <w:szCs w:val="22"/>
                </w:rPr>
                <w:t>6.97</w:t>
              </w:r>
            </w:ins>
          </w:p>
        </w:tc>
        <w:tc>
          <w:tcPr>
            <w:tcW w:w="821" w:type="dxa"/>
            <w:noWrap/>
            <w:hideMark/>
            <w:tcPrChange w:id="3600" w:author="Guy, Rachel" w:date="2022-04-13T23:21:00Z">
              <w:tcPr>
                <w:tcW w:w="821" w:type="dxa"/>
                <w:noWrap/>
                <w:hideMark/>
              </w:tcPr>
            </w:tcPrChange>
          </w:tcPr>
          <w:p w14:paraId="6CDC7D20" w14:textId="77777777" w:rsidR="00C91248" w:rsidRPr="00C91248" w:rsidRDefault="00C91248" w:rsidP="00C91248">
            <w:pPr>
              <w:pStyle w:val="HTMLPreformatted"/>
              <w:rPr>
                <w:ins w:id="3601" w:author="Guy, Rachel" w:date="2022-04-13T23:20:00Z"/>
                <w:rFonts w:ascii="Garamond" w:hAnsi="Garamond"/>
                <w:sz w:val="22"/>
                <w:szCs w:val="22"/>
              </w:rPr>
            </w:pPr>
            <w:ins w:id="3602" w:author="Guy, Rachel" w:date="2022-04-13T23:20:00Z">
              <w:r w:rsidRPr="00C91248">
                <w:rPr>
                  <w:rFonts w:ascii="Garamond" w:hAnsi="Garamond"/>
                  <w:sz w:val="22"/>
                  <w:szCs w:val="22"/>
                </w:rPr>
                <w:t>9.99</w:t>
              </w:r>
            </w:ins>
          </w:p>
        </w:tc>
        <w:tc>
          <w:tcPr>
            <w:tcW w:w="1194" w:type="dxa"/>
            <w:noWrap/>
            <w:hideMark/>
            <w:tcPrChange w:id="3603" w:author="Guy, Rachel" w:date="2022-04-13T23:21:00Z">
              <w:tcPr>
                <w:tcW w:w="957" w:type="dxa"/>
                <w:noWrap/>
                <w:hideMark/>
              </w:tcPr>
            </w:tcPrChange>
          </w:tcPr>
          <w:p w14:paraId="61B93247" w14:textId="77777777" w:rsidR="00C91248" w:rsidRPr="00C91248" w:rsidRDefault="00C91248" w:rsidP="00C91248">
            <w:pPr>
              <w:pStyle w:val="HTMLPreformatted"/>
              <w:rPr>
                <w:ins w:id="3604" w:author="Guy, Rachel" w:date="2022-04-13T23:20:00Z"/>
                <w:rFonts w:ascii="Garamond" w:hAnsi="Garamond"/>
                <w:sz w:val="22"/>
                <w:szCs w:val="22"/>
              </w:rPr>
            </w:pPr>
            <w:ins w:id="3605" w:author="Guy, Rachel" w:date="2022-04-13T23:20:00Z">
              <w:r w:rsidRPr="00C91248">
                <w:rPr>
                  <w:rFonts w:ascii="Garamond" w:hAnsi="Garamond"/>
                  <w:sz w:val="22"/>
                  <w:szCs w:val="22"/>
                </w:rPr>
                <w:t>-0.72(0.0)</w:t>
              </w:r>
            </w:ins>
          </w:p>
        </w:tc>
        <w:tc>
          <w:tcPr>
            <w:tcW w:w="1369" w:type="dxa"/>
            <w:noWrap/>
            <w:hideMark/>
            <w:tcPrChange w:id="3606" w:author="Guy, Rachel" w:date="2022-04-13T23:21:00Z">
              <w:tcPr>
                <w:tcW w:w="1369" w:type="dxa"/>
                <w:noWrap/>
                <w:hideMark/>
              </w:tcPr>
            </w:tcPrChange>
          </w:tcPr>
          <w:p w14:paraId="18CABF2A" w14:textId="77777777" w:rsidR="00C91248" w:rsidRPr="00C91248" w:rsidRDefault="00C91248" w:rsidP="00C91248">
            <w:pPr>
              <w:pStyle w:val="HTMLPreformatted"/>
              <w:rPr>
                <w:ins w:id="3607" w:author="Guy, Rachel" w:date="2022-04-13T23:20:00Z"/>
                <w:rFonts w:ascii="Garamond" w:hAnsi="Garamond"/>
                <w:sz w:val="22"/>
                <w:szCs w:val="22"/>
              </w:rPr>
            </w:pPr>
            <w:ins w:id="3608" w:author="Guy, Rachel" w:date="2022-04-13T23:20:00Z">
              <w:r w:rsidRPr="00C91248">
                <w:rPr>
                  <w:rFonts w:ascii="Garamond" w:hAnsi="Garamond"/>
                  <w:sz w:val="22"/>
                  <w:szCs w:val="22"/>
                </w:rPr>
                <w:t>123.34(124.0)</w:t>
              </w:r>
            </w:ins>
          </w:p>
        </w:tc>
        <w:tc>
          <w:tcPr>
            <w:tcW w:w="1421" w:type="dxa"/>
            <w:noWrap/>
            <w:hideMark/>
            <w:tcPrChange w:id="3609" w:author="Guy, Rachel" w:date="2022-04-13T23:21:00Z">
              <w:tcPr>
                <w:tcW w:w="1266" w:type="dxa"/>
                <w:noWrap/>
                <w:hideMark/>
              </w:tcPr>
            </w:tcPrChange>
          </w:tcPr>
          <w:p w14:paraId="35145AEB" w14:textId="77777777" w:rsidR="00C91248" w:rsidRPr="00C91248" w:rsidRDefault="00C91248" w:rsidP="00C91248">
            <w:pPr>
              <w:pStyle w:val="HTMLPreformatted"/>
              <w:rPr>
                <w:ins w:id="3610" w:author="Guy, Rachel" w:date="2022-04-13T23:20:00Z"/>
                <w:rFonts w:ascii="Garamond" w:hAnsi="Garamond"/>
                <w:sz w:val="22"/>
                <w:szCs w:val="22"/>
              </w:rPr>
            </w:pPr>
            <w:ins w:id="3611" w:author="Guy, Rachel" w:date="2022-04-13T23:20:00Z">
              <w:r w:rsidRPr="00C91248">
                <w:rPr>
                  <w:rFonts w:ascii="Garamond" w:hAnsi="Garamond"/>
                  <w:sz w:val="22"/>
                  <w:szCs w:val="22"/>
                </w:rPr>
                <w:t>0.154(0.089)</w:t>
              </w:r>
            </w:ins>
          </w:p>
        </w:tc>
      </w:tr>
      <w:tr w:rsidR="00C91248" w:rsidRPr="00C91248" w14:paraId="46A58A50" w14:textId="77777777" w:rsidTr="00C91248">
        <w:trPr>
          <w:trHeight w:val="290"/>
          <w:ins w:id="3612" w:author="Guy, Rachel" w:date="2022-04-13T23:20:00Z"/>
          <w:trPrChange w:id="3613" w:author="Guy, Rachel" w:date="2022-04-13T23:21:00Z">
            <w:trPr>
              <w:trHeight w:val="290"/>
            </w:trPr>
          </w:trPrChange>
        </w:trPr>
        <w:tc>
          <w:tcPr>
            <w:tcW w:w="1261" w:type="dxa"/>
            <w:noWrap/>
            <w:hideMark/>
            <w:tcPrChange w:id="3614" w:author="Guy, Rachel" w:date="2022-04-13T23:21:00Z">
              <w:tcPr>
                <w:tcW w:w="1261" w:type="dxa"/>
                <w:noWrap/>
                <w:hideMark/>
              </w:tcPr>
            </w:tcPrChange>
          </w:tcPr>
          <w:p w14:paraId="7339716E" w14:textId="77777777" w:rsidR="00C91248" w:rsidRPr="00C91248" w:rsidRDefault="00C91248" w:rsidP="00C91248">
            <w:pPr>
              <w:pStyle w:val="HTMLPreformatted"/>
              <w:rPr>
                <w:ins w:id="3615" w:author="Guy, Rachel" w:date="2022-04-13T23:20:00Z"/>
                <w:rFonts w:ascii="Garamond" w:hAnsi="Garamond"/>
                <w:sz w:val="22"/>
                <w:szCs w:val="22"/>
              </w:rPr>
            </w:pPr>
            <w:ins w:id="3616" w:author="Guy, Rachel" w:date="2022-04-13T23:20:00Z">
              <w:r w:rsidRPr="00C91248">
                <w:rPr>
                  <w:rFonts w:ascii="Garamond" w:hAnsi="Garamond"/>
                  <w:sz w:val="22"/>
                  <w:szCs w:val="22"/>
                </w:rPr>
                <w:t>12/28/2021</w:t>
              </w:r>
            </w:ins>
          </w:p>
        </w:tc>
        <w:tc>
          <w:tcPr>
            <w:tcW w:w="1183" w:type="dxa"/>
            <w:noWrap/>
            <w:hideMark/>
            <w:tcPrChange w:id="3617" w:author="Guy, Rachel" w:date="2022-04-13T23:21:00Z">
              <w:tcPr>
                <w:tcW w:w="1183" w:type="dxa"/>
                <w:noWrap/>
                <w:hideMark/>
              </w:tcPr>
            </w:tcPrChange>
          </w:tcPr>
          <w:p w14:paraId="7DC181D1" w14:textId="77777777" w:rsidR="00C91248" w:rsidRPr="00C91248" w:rsidRDefault="00C91248" w:rsidP="00C91248">
            <w:pPr>
              <w:pStyle w:val="HTMLPreformatted"/>
              <w:rPr>
                <w:ins w:id="3618" w:author="Guy, Rachel" w:date="2022-04-13T23:20:00Z"/>
                <w:rFonts w:ascii="Garamond" w:hAnsi="Garamond"/>
                <w:sz w:val="22"/>
                <w:szCs w:val="22"/>
              </w:rPr>
            </w:pPr>
            <w:ins w:id="3619" w:author="Guy, Rachel" w:date="2022-04-13T23:20:00Z">
              <w:r w:rsidRPr="00C91248">
                <w:rPr>
                  <w:rFonts w:ascii="Garamond" w:hAnsi="Garamond"/>
                  <w:sz w:val="22"/>
                  <w:szCs w:val="22"/>
                </w:rPr>
                <w:t>Amelia</w:t>
              </w:r>
            </w:ins>
          </w:p>
        </w:tc>
        <w:tc>
          <w:tcPr>
            <w:tcW w:w="1331" w:type="dxa"/>
            <w:noWrap/>
            <w:hideMark/>
            <w:tcPrChange w:id="3620" w:author="Guy, Rachel" w:date="2022-04-13T23:21:00Z">
              <w:tcPr>
                <w:tcW w:w="1331" w:type="dxa"/>
                <w:noWrap/>
                <w:hideMark/>
              </w:tcPr>
            </w:tcPrChange>
          </w:tcPr>
          <w:p w14:paraId="039E2EAF" w14:textId="77777777" w:rsidR="00C91248" w:rsidRPr="00C91248" w:rsidRDefault="00C91248" w:rsidP="00C91248">
            <w:pPr>
              <w:pStyle w:val="HTMLPreformatted"/>
              <w:rPr>
                <w:ins w:id="3621" w:author="Guy, Rachel" w:date="2022-04-13T23:20:00Z"/>
                <w:rFonts w:ascii="Garamond" w:hAnsi="Garamond"/>
                <w:sz w:val="22"/>
                <w:szCs w:val="22"/>
              </w:rPr>
            </w:pPr>
            <w:ins w:id="3622" w:author="Guy, Rachel" w:date="2022-04-13T23:20:00Z">
              <w:r w:rsidRPr="00C91248">
                <w:rPr>
                  <w:rFonts w:ascii="Garamond" w:hAnsi="Garamond"/>
                  <w:sz w:val="22"/>
                  <w:szCs w:val="22"/>
                </w:rPr>
                <w:t>51.0(50.0)</w:t>
              </w:r>
            </w:ins>
          </w:p>
        </w:tc>
        <w:tc>
          <w:tcPr>
            <w:tcW w:w="1124" w:type="dxa"/>
            <w:noWrap/>
            <w:hideMark/>
            <w:tcPrChange w:id="3623" w:author="Guy, Rachel" w:date="2022-04-13T23:21:00Z">
              <w:tcPr>
                <w:tcW w:w="1124" w:type="dxa"/>
                <w:noWrap/>
                <w:hideMark/>
              </w:tcPr>
            </w:tcPrChange>
          </w:tcPr>
          <w:p w14:paraId="66719782" w14:textId="77777777" w:rsidR="00C91248" w:rsidRPr="00C91248" w:rsidRDefault="00C91248" w:rsidP="00C91248">
            <w:pPr>
              <w:pStyle w:val="HTMLPreformatted"/>
              <w:rPr>
                <w:ins w:id="3624" w:author="Guy, Rachel" w:date="2022-04-13T23:20:00Z"/>
                <w:rFonts w:ascii="Garamond" w:hAnsi="Garamond"/>
                <w:sz w:val="22"/>
                <w:szCs w:val="22"/>
              </w:rPr>
            </w:pPr>
            <w:ins w:id="3625" w:author="Guy, Rachel" w:date="2022-04-13T23:20:00Z">
              <w:r w:rsidRPr="00C91248">
                <w:rPr>
                  <w:rFonts w:ascii="Garamond" w:hAnsi="Garamond"/>
                  <w:sz w:val="22"/>
                  <w:szCs w:val="22"/>
                </w:rPr>
                <w:t>99.5</w:t>
              </w:r>
            </w:ins>
          </w:p>
        </w:tc>
        <w:tc>
          <w:tcPr>
            <w:tcW w:w="821" w:type="dxa"/>
            <w:noWrap/>
            <w:hideMark/>
            <w:tcPrChange w:id="3626" w:author="Guy, Rachel" w:date="2022-04-13T23:21:00Z">
              <w:tcPr>
                <w:tcW w:w="821" w:type="dxa"/>
                <w:noWrap/>
                <w:hideMark/>
              </w:tcPr>
            </w:tcPrChange>
          </w:tcPr>
          <w:p w14:paraId="3BC577EB" w14:textId="77777777" w:rsidR="00C91248" w:rsidRPr="00C91248" w:rsidRDefault="00C91248" w:rsidP="00C91248">
            <w:pPr>
              <w:pStyle w:val="HTMLPreformatted"/>
              <w:rPr>
                <w:ins w:id="3627" w:author="Guy, Rachel" w:date="2022-04-13T23:20:00Z"/>
                <w:rFonts w:ascii="Garamond" w:hAnsi="Garamond"/>
                <w:sz w:val="22"/>
                <w:szCs w:val="22"/>
              </w:rPr>
            </w:pPr>
            <w:ins w:id="3628" w:author="Guy, Rachel" w:date="2022-04-13T23:20:00Z">
              <w:r w:rsidRPr="00C91248">
                <w:rPr>
                  <w:rFonts w:ascii="Garamond" w:hAnsi="Garamond"/>
                  <w:sz w:val="22"/>
                  <w:szCs w:val="22"/>
                </w:rPr>
                <w:t>7.03</w:t>
              </w:r>
            </w:ins>
          </w:p>
        </w:tc>
        <w:tc>
          <w:tcPr>
            <w:tcW w:w="821" w:type="dxa"/>
            <w:noWrap/>
            <w:hideMark/>
            <w:tcPrChange w:id="3629" w:author="Guy, Rachel" w:date="2022-04-13T23:21:00Z">
              <w:tcPr>
                <w:tcW w:w="821" w:type="dxa"/>
                <w:noWrap/>
                <w:hideMark/>
              </w:tcPr>
            </w:tcPrChange>
          </w:tcPr>
          <w:p w14:paraId="219653A1" w14:textId="77777777" w:rsidR="00C91248" w:rsidRPr="00C91248" w:rsidRDefault="00C91248" w:rsidP="00C91248">
            <w:pPr>
              <w:pStyle w:val="HTMLPreformatted"/>
              <w:rPr>
                <w:ins w:id="3630" w:author="Guy, Rachel" w:date="2022-04-13T23:20:00Z"/>
                <w:rFonts w:ascii="Garamond" w:hAnsi="Garamond"/>
                <w:sz w:val="22"/>
                <w:szCs w:val="22"/>
              </w:rPr>
            </w:pPr>
            <w:ins w:id="3631" w:author="Guy, Rachel" w:date="2022-04-13T23:20:00Z">
              <w:r w:rsidRPr="00C91248">
                <w:rPr>
                  <w:rFonts w:ascii="Garamond" w:hAnsi="Garamond"/>
                  <w:sz w:val="22"/>
                  <w:szCs w:val="22"/>
                </w:rPr>
                <w:t>10.03</w:t>
              </w:r>
            </w:ins>
          </w:p>
        </w:tc>
        <w:tc>
          <w:tcPr>
            <w:tcW w:w="1194" w:type="dxa"/>
            <w:noWrap/>
            <w:hideMark/>
            <w:tcPrChange w:id="3632" w:author="Guy, Rachel" w:date="2022-04-13T23:21:00Z">
              <w:tcPr>
                <w:tcW w:w="957" w:type="dxa"/>
                <w:noWrap/>
                <w:hideMark/>
              </w:tcPr>
            </w:tcPrChange>
          </w:tcPr>
          <w:p w14:paraId="1F13187D" w14:textId="77777777" w:rsidR="00C91248" w:rsidRPr="00C91248" w:rsidRDefault="00C91248" w:rsidP="00C91248">
            <w:pPr>
              <w:pStyle w:val="HTMLPreformatted"/>
              <w:rPr>
                <w:ins w:id="3633" w:author="Guy, Rachel" w:date="2022-04-13T23:20:00Z"/>
                <w:rFonts w:ascii="Garamond" w:hAnsi="Garamond"/>
                <w:sz w:val="22"/>
                <w:szCs w:val="22"/>
              </w:rPr>
            </w:pPr>
            <w:ins w:id="3634" w:author="Guy, Rachel" w:date="2022-04-13T23:20:00Z">
              <w:r w:rsidRPr="00C91248">
                <w:rPr>
                  <w:rFonts w:ascii="Garamond" w:hAnsi="Garamond"/>
                  <w:sz w:val="22"/>
                  <w:szCs w:val="22"/>
                </w:rPr>
                <w:t>-0.15(0.0)</w:t>
              </w:r>
            </w:ins>
          </w:p>
        </w:tc>
        <w:tc>
          <w:tcPr>
            <w:tcW w:w="1369" w:type="dxa"/>
            <w:noWrap/>
            <w:hideMark/>
            <w:tcPrChange w:id="3635" w:author="Guy, Rachel" w:date="2022-04-13T23:21:00Z">
              <w:tcPr>
                <w:tcW w:w="1369" w:type="dxa"/>
                <w:noWrap/>
                <w:hideMark/>
              </w:tcPr>
            </w:tcPrChange>
          </w:tcPr>
          <w:p w14:paraId="3A9F3473" w14:textId="77777777" w:rsidR="00C91248" w:rsidRPr="00C91248" w:rsidRDefault="00C91248" w:rsidP="00C91248">
            <w:pPr>
              <w:pStyle w:val="HTMLPreformatted"/>
              <w:rPr>
                <w:ins w:id="3636" w:author="Guy, Rachel" w:date="2022-04-13T23:20:00Z"/>
                <w:rFonts w:ascii="Garamond" w:hAnsi="Garamond"/>
                <w:sz w:val="22"/>
                <w:szCs w:val="22"/>
              </w:rPr>
            </w:pPr>
            <w:ins w:id="3637" w:author="Guy, Rachel" w:date="2022-04-13T23:20:00Z">
              <w:r w:rsidRPr="00C91248">
                <w:rPr>
                  <w:rFonts w:ascii="Garamond" w:hAnsi="Garamond"/>
                  <w:sz w:val="22"/>
                  <w:szCs w:val="22"/>
                </w:rPr>
                <w:t>122.1(124.0)</w:t>
              </w:r>
            </w:ins>
          </w:p>
        </w:tc>
        <w:tc>
          <w:tcPr>
            <w:tcW w:w="1421" w:type="dxa"/>
            <w:noWrap/>
            <w:hideMark/>
            <w:tcPrChange w:id="3638" w:author="Guy, Rachel" w:date="2022-04-13T23:21:00Z">
              <w:tcPr>
                <w:tcW w:w="1266" w:type="dxa"/>
                <w:noWrap/>
                <w:hideMark/>
              </w:tcPr>
            </w:tcPrChange>
          </w:tcPr>
          <w:p w14:paraId="08ABECBB" w14:textId="77777777" w:rsidR="00C91248" w:rsidRPr="00C91248" w:rsidRDefault="00C91248" w:rsidP="00C91248">
            <w:pPr>
              <w:pStyle w:val="HTMLPreformatted"/>
              <w:rPr>
                <w:ins w:id="3639" w:author="Guy, Rachel" w:date="2022-04-13T23:20:00Z"/>
                <w:rFonts w:ascii="Garamond" w:hAnsi="Garamond"/>
                <w:sz w:val="22"/>
                <w:szCs w:val="22"/>
              </w:rPr>
            </w:pPr>
            <w:ins w:id="3640" w:author="Guy, Rachel" w:date="2022-04-13T23:20:00Z">
              <w:r w:rsidRPr="00C91248">
                <w:rPr>
                  <w:rFonts w:ascii="Garamond" w:hAnsi="Garamond"/>
                  <w:sz w:val="22"/>
                  <w:szCs w:val="22"/>
                </w:rPr>
                <w:t>0.059(0.048)</w:t>
              </w:r>
            </w:ins>
          </w:p>
        </w:tc>
      </w:tr>
    </w:tbl>
    <w:p w14:paraId="7187F86A" w14:textId="77777777" w:rsidR="00C91248" w:rsidRPr="00C91248" w:rsidRDefault="00C91248" w:rsidP="00F8159F">
      <w:pPr>
        <w:pStyle w:val="HTMLPreformatted"/>
        <w:rPr>
          <w:rFonts w:ascii="Garamond" w:hAnsi="Garamond" w:cs="Times New Roman"/>
          <w:sz w:val="22"/>
          <w:szCs w:val="22"/>
          <w:rPrChange w:id="3641" w:author="Guy, Rachel" w:date="2022-04-13T23:20:00Z">
            <w:rPr>
              <w:rFonts w:ascii="Garamond" w:hAnsi="Garamond" w:cs="Times New Roman"/>
              <w:b/>
              <w:bCs/>
              <w:sz w:val="22"/>
              <w:szCs w:val="22"/>
            </w:rPr>
          </w:rPrChange>
        </w:rPr>
      </w:pPr>
    </w:p>
    <w:p w14:paraId="47BD2C0A" w14:textId="77777777" w:rsidR="008371EB" w:rsidRDefault="00020C95" w:rsidP="00F8159F">
      <w:pPr>
        <w:pStyle w:val="HTMLPreformatted"/>
        <w:rPr>
          <w:rFonts w:ascii="Garamond" w:hAnsi="Garamond" w:cs="Times New Roman"/>
          <w:b/>
          <w:bCs/>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3F4F5493" w14:textId="77777777" w:rsidR="00F8159F" w:rsidRPr="004341A7" w:rsidDel="009C14A9" w:rsidRDefault="008371EB" w:rsidP="00F8159F">
      <w:pPr>
        <w:pStyle w:val="HTMLPreformatted"/>
        <w:rPr>
          <w:del w:id="3642" w:author="Patrick Hagan" w:date="2019-04-30T09:10:00Z"/>
          <w:rFonts w:ascii="Garamond" w:hAnsi="Garamond" w:cs="Times New Roman"/>
          <w:sz w:val="22"/>
          <w:szCs w:val="22"/>
        </w:rPr>
      </w:pPr>
      <w:del w:id="3643" w:author="Patrick Hagan" w:date="2019-04-30T09:10:00Z">
        <w:r w:rsidDel="009C14A9">
          <w:rPr>
            <w:rFonts w:ascii="Garamond" w:hAnsi="Garamond" w:cs="Times New Roman"/>
            <w:sz w:val="22"/>
            <w:szCs w:val="22"/>
          </w:rPr>
          <w:delText>[</w:delText>
        </w:r>
        <w:r w:rsidRPr="00BD482B" w:rsidDel="009C14A9">
          <w:rPr>
            <w:rFonts w:ascii="Garamond" w:hAnsi="Garamond" w:cs="Times New Roman"/>
            <w:sz w:val="22"/>
            <w:szCs w:val="22"/>
          </w:rPr>
          <w:delText>Instructions/Remove:</w:delText>
        </w:r>
        <w:r w:rsidR="00F8159F" w:rsidRPr="004341A7" w:rsidDel="009C14A9">
          <w:rPr>
            <w:rFonts w:ascii="Garamond" w:hAnsi="Garamond" w:cs="Times New Roman"/>
            <w:sz w:val="22"/>
            <w:szCs w:val="22"/>
          </w:rPr>
          <w:delText>Use this section for further documentation of the research data set.  Include</w:delText>
        </w:r>
        <w:r w:rsidR="00DF225B" w:rsidRPr="004341A7" w:rsidDel="009C14A9">
          <w:rPr>
            <w:rFonts w:ascii="Garamond" w:hAnsi="Garamond" w:cs="Times New Roman"/>
            <w:sz w:val="22"/>
            <w:szCs w:val="22"/>
          </w:rPr>
          <w:delText xml:space="preserve"> any additional notes regarding </w:delText>
        </w:r>
        <w:r w:rsidR="00236E73" w:rsidRPr="004341A7" w:rsidDel="009C14A9">
          <w:rPr>
            <w:rFonts w:ascii="Garamond" w:hAnsi="Garamond" w:cs="Times New Roman"/>
            <w:sz w:val="22"/>
            <w:szCs w:val="22"/>
          </w:rPr>
          <w:delText xml:space="preserve">the data set in general, circumstances not covered by the flags and comment codes, or specific data that were coded with the CSM “See Metadata” comment code.  You </w:delText>
        </w:r>
        <w:r w:rsidR="009119BB" w:rsidRPr="004341A7" w:rsidDel="009C14A9">
          <w:rPr>
            <w:rFonts w:ascii="Garamond" w:hAnsi="Garamond" w:cs="Times New Roman"/>
            <w:sz w:val="22"/>
            <w:szCs w:val="22"/>
          </w:rPr>
          <w:delText xml:space="preserve">may </w:delText>
        </w:r>
        <w:r w:rsidR="00141DA8" w:rsidRPr="004341A7" w:rsidDel="009C14A9">
          <w:rPr>
            <w:rFonts w:ascii="Garamond" w:hAnsi="Garamond" w:cs="Times New Roman"/>
            <w:sz w:val="22"/>
            <w:szCs w:val="22"/>
          </w:rPr>
          <w:delText xml:space="preserve">include the metadata worksheets here if so desired.  You </w:delText>
        </w:r>
        <w:r w:rsidR="00236E73" w:rsidRPr="004341A7" w:rsidDel="009C14A9">
          <w:rPr>
            <w:rFonts w:ascii="Garamond" w:hAnsi="Garamond" w:cs="Times New Roman"/>
            <w:sz w:val="22"/>
            <w:szCs w:val="22"/>
          </w:rPr>
          <w:delText>may also include information on major storms or precipitation events that could have affected the data recorded at the sample sites.</w:delText>
        </w:r>
        <w:r w:rsidR="00FE61BA" w:rsidRPr="004341A7" w:rsidDel="009C14A9">
          <w:rPr>
            <w:rFonts w:ascii="Garamond" w:hAnsi="Garamond" w:cs="Times New Roman"/>
            <w:sz w:val="22"/>
            <w:szCs w:val="22"/>
          </w:rPr>
          <w:delText xml:space="preserve">  </w:delText>
        </w:r>
        <w:r w:rsidR="00FE61BA" w:rsidRPr="004341A7" w:rsidDel="009C14A9">
          <w:rPr>
            <w:rFonts w:ascii="Garamond" w:hAnsi="Garamond" w:cs="Times New Roman"/>
            <w:sz w:val="22"/>
            <w:szCs w:val="22"/>
            <w:u w:val="single"/>
          </w:rPr>
          <w:delText>Include the following excerpt:</w:delText>
        </w:r>
        <w:r w:rsidDel="009C14A9">
          <w:rPr>
            <w:rFonts w:ascii="Garamond" w:hAnsi="Garamond" w:cs="Times New Roman"/>
            <w:sz w:val="22"/>
            <w:szCs w:val="22"/>
            <w:u w:val="single"/>
          </w:rPr>
          <w:delText>;]</w:delText>
        </w:r>
      </w:del>
    </w:p>
    <w:p w14:paraId="616C562E" w14:textId="77777777" w:rsidR="00FE61BA" w:rsidRPr="004341A7" w:rsidRDefault="00FE61BA" w:rsidP="00F8159F">
      <w:pPr>
        <w:pStyle w:val="HTMLPreformatted"/>
        <w:rPr>
          <w:rFonts w:ascii="Garamond" w:hAnsi="Garamond" w:cs="Times New Roman"/>
          <w:b/>
          <w:bCs/>
          <w:sz w:val="22"/>
          <w:szCs w:val="22"/>
        </w:rPr>
      </w:pPr>
    </w:p>
    <w:p w14:paraId="14330731" w14:textId="77777777" w:rsidR="00B4483D" w:rsidRDefault="00FE61BA" w:rsidP="0024722E">
      <w:pPr>
        <w:ind w:left="540" w:right="900"/>
        <w:jc w:val="both"/>
        <w:rPr>
          <w:ins w:id="3644" w:author="Patrick Hagan" w:date="2019-04-30T09:10:00Z"/>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sidR="004B2A17">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14:paraId="04A7AC89" w14:textId="77777777" w:rsidR="009C14A9" w:rsidDel="0084636C" w:rsidRDefault="009C14A9" w:rsidP="0024722E">
      <w:pPr>
        <w:ind w:left="540" w:right="900"/>
        <w:jc w:val="both"/>
        <w:rPr>
          <w:ins w:id="3645" w:author="Patrick Hagan" w:date="2019-04-30T09:10:00Z"/>
          <w:del w:id="3646" w:author="Rose, Douglas" w:date="2021-08-02T11:25:00Z"/>
          <w:rFonts w:ascii="Garamond" w:hAnsi="Garamond"/>
          <w:sz w:val="22"/>
          <w:szCs w:val="22"/>
        </w:rPr>
      </w:pPr>
    </w:p>
    <w:p w14:paraId="1A99A9AB" w14:textId="140EBEAB" w:rsidR="0084636C" w:rsidRDefault="0084636C">
      <w:pPr>
        <w:ind w:left="540" w:right="900"/>
        <w:jc w:val="both"/>
        <w:rPr>
          <w:ins w:id="3647" w:author="Rose, Douglas" w:date="2021-08-02T11:25:00Z"/>
          <w:rFonts w:ascii="Garamond" w:hAnsi="Garamond"/>
          <w:sz w:val="22"/>
          <w:szCs w:val="22"/>
        </w:rPr>
      </w:pPr>
    </w:p>
    <w:p w14:paraId="14B56CC8" w14:textId="0F1AF326" w:rsidR="0084636C" w:rsidRPr="0084636C" w:rsidRDefault="0084636C">
      <w:pPr>
        <w:rPr>
          <w:ins w:id="3648" w:author="Rose, Douglas" w:date="2021-08-02T11:25:00Z"/>
          <w:rFonts w:ascii="Garamond" w:hAnsi="Garamond"/>
          <w:sz w:val="22"/>
          <w:szCs w:val="22"/>
        </w:rPr>
        <w:pPrChange w:id="3649" w:author="Rose, Douglas" w:date="2021-08-02T11:25:00Z">
          <w:pPr>
            <w:ind w:left="540" w:right="900"/>
            <w:jc w:val="both"/>
          </w:pPr>
        </w:pPrChange>
      </w:pPr>
    </w:p>
    <w:p w14:paraId="17EEBF04" w14:textId="3D22B77F" w:rsidR="0084636C" w:rsidRDefault="0084636C" w:rsidP="0084636C">
      <w:pPr>
        <w:rPr>
          <w:ins w:id="3650" w:author="Rose, Douglas" w:date="2021-08-02T11:25:00Z"/>
          <w:rFonts w:ascii="Garamond" w:hAnsi="Garamond"/>
          <w:sz w:val="22"/>
          <w:szCs w:val="22"/>
        </w:rPr>
      </w:pPr>
    </w:p>
    <w:p w14:paraId="77E66211" w14:textId="463E6EBE" w:rsidR="0084636C" w:rsidRDefault="005E0916">
      <w:pPr>
        <w:rPr>
          <w:ins w:id="3651" w:author="Rose, Douglas" w:date="2022-01-31T15:58:00Z"/>
          <w:rFonts w:ascii="Garamond" w:hAnsi="Garamond"/>
          <w:sz w:val="22"/>
          <w:szCs w:val="22"/>
        </w:rPr>
      </w:pPr>
      <w:ins w:id="3652" w:author="Rose, Douglas" w:date="2022-03-16T16:06:00Z">
        <w:r>
          <w:rPr>
            <w:rFonts w:ascii="Garamond" w:hAnsi="Garamond"/>
            <w:sz w:val="22"/>
            <w:szCs w:val="22"/>
          </w:rPr>
          <w:t>The s</w:t>
        </w:r>
      </w:ins>
      <w:ins w:id="3653" w:author="Rose, Douglas" w:date="2022-03-16T16:02:00Z">
        <w:r>
          <w:rPr>
            <w:rFonts w:ascii="Garamond" w:hAnsi="Garamond"/>
            <w:sz w:val="22"/>
            <w:szCs w:val="22"/>
          </w:rPr>
          <w:t xml:space="preserve">onde at Lower Duplin was removed </w:t>
        </w:r>
      </w:ins>
      <w:ins w:id="3654" w:author="Rose, Douglas" w:date="2022-03-16T16:03:00Z">
        <w:r>
          <w:rPr>
            <w:rFonts w:ascii="Garamond" w:hAnsi="Garamond"/>
            <w:sz w:val="22"/>
            <w:szCs w:val="22"/>
          </w:rPr>
          <w:t xml:space="preserve">in July due to the destruction of the ferry dock that it was attached to. The site was relocated </w:t>
        </w:r>
      </w:ins>
      <w:ins w:id="3655" w:author="Rose, Douglas" w:date="2022-03-16T16:04:00Z">
        <w:r>
          <w:rPr>
            <w:rFonts w:ascii="Garamond" w:hAnsi="Garamond"/>
            <w:sz w:val="22"/>
            <w:szCs w:val="22"/>
          </w:rPr>
          <w:t xml:space="preserve">to the new ferry dock in September. </w:t>
        </w:r>
      </w:ins>
      <w:ins w:id="3656" w:author="Rose, Douglas" w:date="2022-03-16T16:05:00Z">
        <w:r>
          <w:rPr>
            <w:rFonts w:ascii="Garamond" w:hAnsi="Garamond"/>
            <w:sz w:val="22"/>
            <w:szCs w:val="22"/>
          </w:rPr>
          <w:t>Data was recorded at both deployments simultaneously for two days and showed no significant difference</w:t>
        </w:r>
      </w:ins>
      <w:ins w:id="3657" w:author="Rose, Douglas" w:date="2022-03-16T16:07:00Z">
        <w:r>
          <w:rPr>
            <w:rFonts w:ascii="Garamond" w:hAnsi="Garamond"/>
            <w:sz w:val="22"/>
            <w:szCs w:val="22"/>
          </w:rPr>
          <w:t xml:space="preserve">, </w:t>
        </w:r>
      </w:ins>
      <w:ins w:id="3658" w:author="Rose, Douglas" w:date="2022-03-16T16:06:00Z">
        <w:r>
          <w:rPr>
            <w:rFonts w:ascii="Garamond" w:hAnsi="Garamond"/>
            <w:sz w:val="22"/>
            <w:szCs w:val="22"/>
          </w:rPr>
          <w:t>other than ~1m increase in depth at new site.</w:t>
        </w:r>
      </w:ins>
      <w:ins w:id="3659" w:author="Rose, Douglas" w:date="2021-10-31T14:49:00Z">
        <w:r w:rsidR="00D01913">
          <w:rPr>
            <w:rFonts w:ascii="Garamond" w:hAnsi="Garamond"/>
            <w:sz w:val="22"/>
            <w:szCs w:val="22"/>
          </w:rPr>
          <w:t xml:space="preserve"> </w:t>
        </w:r>
      </w:ins>
    </w:p>
    <w:p w14:paraId="7C57F9FE" w14:textId="561E9177" w:rsidR="000911B5" w:rsidRDefault="000911B5">
      <w:pPr>
        <w:rPr>
          <w:ins w:id="3660" w:author="Rose, Douglas" w:date="2022-01-31T15:58:00Z"/>
          <w:rFonts w:ascii="Garamond" w:hAnsi="Garamond"/>
          <w:sz w:val="22"/>
          <w:szCs w:val="22"/>
        </w:rPr>
      </w:pPr>
    </w:p>
    <w:p w14:paraId="6DBF565F" w14:textId="5464AC91" w:rsidR="000911B5" w:rsidRDefault="000911B5">
      <w:pPr>
        <w:rPr>
          <w:ins w:id="3661" w:author="Guy, Rachel" w:date="2022-04-13T23:22:00Z"/>
          <w:rFonts w:ascii="Garamond" w:hAnsi="Garamond"/>
          <w:sz w:val="22"/>
          <w:szCs w:val="22"/>
        </w:rPr>
      </w:pPr>
      <w:ins w:id="3662" w:author="Rose, Douglas" w:date="2022-01-31T15:59:00Z">
        <w:r w:rsidRPr="000911B5">
          <w:rPr>
            <w:rFonts w:ascii="Garamond" w:hAnsi="Garamond"/>
            <w:sz w:val="22"/>
            <w:szCs w:val="22"/>
          </w:rPr>
          <w:t xml:space="preserve">Specific conductance data is subject to occasional single ‘dips’ of reduced concentrations occurring anytime throughout a deployment. This decrease is most likely attributed to debris or </w:t>
        </w:r>
      </w:ins>
      <w:ins w:id="3663" w:author="Rose, Douglas" w:date="2022-01-31T16:00:00Z">
        <w:r w:rsidR="004A3A29">
          <w:rPr>
            <w:rFonts w:ascii="Garamond" w:hAnsi="Garamond"/>
            <w:sz w:val="22"/>
            <w:szCs w:val="22"/>
          </w:rPr>
          <w:t>organ</w:t>
        </w:r>
      </w:ins>
      <w:ins w:id="3664" w:author="Rose, Douglas" w:date="2022-01-31T16:01:00Z">
        <w:r w:rsidR="004A3A29">
          <w:rPr>
            <w:rFonts w:ascii="Garamond" w:hAnsi="Garamond"/>
            <w:sz w:val="22"/>
            <w:szCs w:val="22"/>
          </w:rPr>
          <w:t>is</w:t>
        </w:r>
      </w:ins>
      <w:ins w:id="3665" w:author="Rose, Douglas" w:date="2022-01-31T16:00:00Z">
        <w:r w:rsidR="004A3A29">
          <w:rPr>
            <w:rFonts w:ascii="Garamond" w:hAnsi="Garamond"/>
            <w:sz w:val="22"/>
            <w:szCs w:val="22"/>
          </w:rPr>
          <w:t>ms</w:t>
        </w:r>
      </w:ins>
      <w:ins w:id="3666" w:author="Rose, Douglas" w:date="2022-01-31T15:59:00Z">
        <w:r w:rsidRPr="000911B5">
          <w:rPr>
            <w:rFonts w:ascii="Garamond" w:hAnsi="Garamond"/>
            <w:sz w:val="22"/>
            <w:szCs w:val="22"/>
          </w:rPr>
          <w:t xml:space="preserve"> disrupting the signal being sent between the electrodes </w:t>
        </w:r>
      </w:ins>
      <w:ins w:id="3667" w:author="Rose, Douglas" w:date="2022-01-31T16:00:00Z">
        <w:r>
          <w:rPr>
            <w:rFonts w:ascii="Garamond" w:hAnsi="Garamond"/>
            <w:sz w:val="22"/>
            <w:szCs w:val="22"/>
          </w:rPr>
          <w:t>on</w:t>
        </w:r>
      </w:ins>
      <w:ins w:id="3668" w:author="Rose, Douglas" w:date="2022-01-31T15:59:00Z">
        <w:r w:rsidRPr="000911B5">
          <w:rPr>
            <w:rFonts w:ascii="Garamond" w:hAnsi="Garamond"/>
            <w:sz w:val="22"/>
            <w:szCs w:val="22"/>
          </w:rPr>
          <w:t xml:space="preserve"> the Conductivity/Temperature sensor during sample collection</w:t>
        </w:r>
      </w:ins>
      <w:ins w:id="3669" w:author="Rose, Douglas" w:date="2022-01-31T16:00:00Z">
        <w:r w:rsidR="004A3A29">
          <w:rPr>
            <w:rFonts w:ascii="Garamond" w:hAnsi="Garamond"/>
            <w:sz w:val="22"/>
            <w:szCs w:val="22"/>
          </w:rPr>
          <w:t xml:space="preserve">. </w:t>
        </w:r>
      </w:ins>
      <w:ins w:id="3670" w:author="Rose, Douglas" w:date="2022-01-31T16:01:00Z">
        <w:del w:id="3671" w:author="Guy, Rachel" w:date="2022-04-13T23:21:00Z">
          <w:r w:rsidR="004A3A29" w:rsidDel="00656FA5">
            <w:rPr>
              <w:rFonts w:ascii="Garamond" w:hAnsi="Garamond"/>
              <w:sz w:val="22"/>
              <w:szCs w:val="22"/>
            </w:rPr>
            <w:delText>Most common at LD in summer?</w:delText>
          </w:r>
        </w:del>
      </w:ins>
    </w:p>
    <w:p w14:paraId="353D0C8B" w14:textId="0217107C" w:rsidR="00656FA5" w:rsidRDefault="00656FA5">
      <w:pPr>
        <w:rPr>
          <w:ins w:id="3672" w:author="Guy, Rachel" w:date="2022-04-13T23:22:00Z"/>
          <w:rFonts w:ascii="Garamond" w:hAnsi="Garamond"/>
          <w:sz w:val="22"/>
          <w:szCs w:val="22"/>
        </w:rPr>
      </w:pPr>
    </w:p>
    <w:p w14:paraId="49E00C4F" w14:textId="2BB6F516" w:rsidR="00656FA5" w:rsidRPr="0084636C" w:rsidRDefault="00656FA5">
      <w:pPr>
        <w:rPr>
          <w:rFonts w:ascii="Garamond" w:hAnsi="Garamond"/>
          <w:sz w:val="22"/>
          <w:szCs w:val="22"/>
        </w:rPr>
        <w:pPrChange w:id="3673" w:author="Rose, Douglas" w:date="2021-08-02T11:25:00Z">
          <w:pPr>
            <w:ind w:left="540" w:right="900"/>
            <w:jc w:val="both"/>
          </w:pPr>
        </w:pPrChange>
      </w:pPr>
      <w:ins w:id="3674" w:author="Guy, Rachel" w:date="2022-04-13T23:22:00Z">
        <w:r>
          <w:rPr>
            <w:rFonts w:ascii="Garamond" w:hAnsi="Garamond"/>
            <w:sz w:val="22"/>
            <w:szCs w:val="22"/>
          </w:rPr>
          <w:t>Due to the shifting hydrology of Dean Creek, the sonde no longer remains in the thalweg and experienced many out of water</w:t>
        </w:r>
      </w:ins>
      <w:ins w:id="3675" w:author="Guy, Rachel" w:date="2022-04-13T23:23:00Z">
        <w:r>
          <w:rPr>
            <w:rFonts w:ascii="Garamond" w:hAnsi="Garamond"/>
            <w:sz w:val="22"/>
            <w:szCs w:val="22"/>
          </w:rPr>
          <w:t xml:space="preserve"> events throughout the year. The site is planned to be moved back </w:t>
        </w:r>
        <w:proofErr w:type="gramStart"/>
        <w:r>
          <w:rPr>
            <w:rFonts w:ascii="Garamond" w:hAnsi="Garamond"/>
            <w:sz w:val="22"/>
            <w:szCs w:val="22"/>
          </w:rPr>
          <w:t>in to</w:t>
        </w:r>
        <w:proofErr w:type="gramEnd"/>
        <w:r>
          <w:rPr>
            <w:rFonts w:ascii="Garamond" w:hAnsi="Garamond"/>
            <w:sz w:val="22"/>
            <w:szCs w:val="22"/>
          </w:rPr>
          <w:t xml:space="preserve"> the channel in 2022. </w:t>
        </w:r>
      </w:ins>
    </w:p>
    <w:sectPr w:rsidR="00656FA5" w:rsidRPr="0084636C"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trick Hagan">
    <w15:presenceInfo w15:providerId="None" w15:userId="Patrick Hagan"/>
  </w15:person>
  <w15:person w15:author="Rose, Douglas">
    <w15:presenceInfo w15:providerId="AD" w15:userId="S::douglas.rose@dnr.ga.gov::9417d31b-e23b-4803-9e0f-c8006faec8ff"/>
  </w15:person>
  <w15:person w15:author="Guy, Rachel">
    <w15:presenceInfo w15:providerId="None" w15:userId="Guy, Rach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07333"/>
    <w:rsid w:val="00020C95"/>
    <w:rsid w:val="000278DE"/>
    <w:rsid w:val="00041498"/>
    <w:rsid w:val="00054B12"/>
    <w:rsid w:val="00062394"/>
    <w:rsid w:val="00076356"/>
    <w:rsid w:val="000911B5"/>
    <w:rsid w:val="000C04A3"/>
    <w:rsid w:val="000D26B3"/>
    <w:rsid w:val="000E2F2C"/>
    <w:rsid w:val="000E4784"/>
    <w:rsid w:val="00136522"/>
    <w:rsid w:val="00141DA8"/>
    <w:rsid w:val="00160E4D"/>
    <w:rsid w:val="00163098"/>
    <w:rsid w:val="00172085"/>
    <w:rsid w:val="00181B44"/>
    <w:rsid w:val="0019352E"/>
    <w:rsid w:val="001A2451"/>
    <w:rsid w:val="001E5567"/>
    <w:rsid w:val="00207BFA"/>
    <w:rsid w:val="00210D54"/>
    <w:rsid w:val="00231E2C"/>
    <w:rsid w:val="00235F0B"/>
    <w:rsid w:val="00236E73"/>
    <w:rsid w:val="002425AE"/>
    <w:rsid w:val="0024467F"/>
    <w:rsid w:val="0024722E"/>
    <w:rsid w:val="00282E3D"/>
    <w:rsid w:val="002B3E41"/>
    <w:rsid w:val="002B4F5E"/>
    <w:rsid w:val="002B7A40"/>
    <w:rsid w:val="002C40B7"/>
    <w:rsid w:val="002C7A8E"/>
    <w:rsid w:val="00314FE0"/>
    <w:rsid w:val="00317D02"/>
    <w:rsid w:val="00325D44"/>
    <w:rsid w:val="003479A4"/>
    <w:rsid w:val="00376290"/>
    <w:rsid w:val="003C4289"/>
    <w:rsid w:val="003C4828"/>
    <w:rsid w:val="003D0A3A"/>
    <w:rsid w:val="003E16A1"/>
    <w:rsid w:val="003F58AE"/>
    <w:rsid w:val="00426828"/>
    <w:rsid w:val="00432D32"/>
    <w:rsid w:val="004341A7"/>
    <w:rsid w:val="004448D3"/>
    <w:rsid w:val="00447199"/>
    <w:rsid w:val="004514AD"/>
    <w:rsid w:val="00491323"/>
    <w:rsid w:val="004A2C40"/>
    <w:rsid w:val="004A3A29"/>
    <w:rsid w:val="004A68EB"/>
    <w:rsid w:val="004B2A17"/>
    <w:rsid w:val="004C594A"/>
    <w:rsid w:val="004D1CCF"/>
    <w:rsid w:val="004E7705"/>
    <w:rsid w:val="004F5822"/>
    <w:rsid w:val="00500399"/>
    <w:rsid w:val="005014B0"/>
    <w:rsid w:val="00526832"/>
    <w:rsid w:val="00530251"/>
    <w:rsid w:val="00556400"/>
    <w:rsid w:val="00560984"/>
    <w:rsid w:val="005613F8"/>
    <w:rsid w:val="00577B76"/>
    <w:rsid w:val="005866D9"/>
    <w:rsid w:val="00594941"/>
    <w:rsid w:val="00595806"/>
    <w:rsid w:val="005974E9"/>
    <w:rsid w:val="005B0E15"/>
    <w:rsid w:val="005B638C"/>
    <w:rsid w:val="005C3C14"/>
    <w:rsid w:val="005E0916"/>
    <w:rsid w:val="005F40C9"/>
    <w:rsid w:val="005F4640"/>
    <w:rsid w:val="00630FEF"/>
    <w:rsid w:val="00632F43"/>
    <w:rsid w:val="006346D6"/>
    <w:rsid w:val="006446B6"/>
    <w:rsid w:val="00656FA5"/>
    <w:rsid w:val="00657762"/>
    <w:rsid w:val="00687503"/>
    <w:rsid w:val="006C17BB"/>
    <w:rsid w:val="006E5125"/>
    <w:rsid w:val="006E7001"/>
    <w:rsid w:val="00705A8C"/>
    <w:rsid w:val="007148FA"/>
    <w:rsid w:val="00733D82"/>
    <w:rsid w:val="0073678A"/>
    <w:rsid w:val="00763370"/>
    <w:rsid w:val="007A52F9"/>
    <w:rsid w:val="007B6B21"/>
    <w:rsid w:val="007C490B"/>
    <w:rsid w:val="007D229C"/>
    <w:rsid w:val="007D2DC1"/>
    <w:rsid w:val="007F13A5"/>
    <w:rsid w:val="008175A4"/>
    <w:rsid w:val="00825253"/>
    <w:rsid w:val="008371EB"/>
    <w:rsid w:val="0084636C"/>
    <w:rsid w:val="00853C1F"/>
    <w:rsid w:val="00875634"/>
    <w:rsid w:val="0089634C"/>
    <w:rsid w:val="008A3CCC"/>
    <w:rsid w:val="008C4E18"/>
    <w:rsid w:val="008E05B9"/>
    <w:rsid w:val="008F6B19"/>
    <w:rsid w:val="009119BB"/>
    <w:rsid w:val="00927E52"/>
    <w:rsid w:val="00953397"/>
    <w:rsid w:val="00957188"/>
    <w:rsid w:val="0096141F"/>
    <w:rsid w:val="0097534A"/>
    <w:rsid w:val="0099147D"/>
    <w:rsid w:val="009B3254"/>
    <w:rsid w:val="009C14A9"/>
    <w:rsid w:val="009D07BF"/>
    <w:rsid w:val="009D0A44"/>
    <w:rsid w:val="009F7241"/>
    <w:rsid w:val="00A23FA7"/>
    <w:rsid w:val="00A62827"/>
    <w:rsid w:val="00A65DCA"/>
    <w:rsid w:val="00A827E8"/>
    <w:rsid w:val="00AA1338"/>
    <w:rsid w:val="00AA53D4"/>
    <w:rsid w:val="00AA62CB"/>
    <w:rsid w:val="00AE7C18"/>
    <w:rsid w:val="00B0113A"/>
    <w:rsid w:val="00B13E26"/>
    <w:rsid w:val="00B41BDE"/>
    <w:rsid w:val="00B4483D"/>
    <w:rsid w:val="00B4530B"/>
    <w:rsid w:val="00B60965"/>
    <w:rsid w:val="00B75F25"/>
    <w:rsid w:val="00BB1FEC"/>
    <w:rsid w:val="00BC05D6"/>
    <w:rsid w:val="00BD46F9"/>
    <w:rsid w:val="00BD5D03"/>
    <w:rsid w:val="00BE5EF8"/>
    <w:rsid w:val="00BF1F9F"/>
    <w:rsid w:val="00BF350A"/>
    <w:rsid w:val="00C04F24"/>
    <w:rsid w:val="00C072E9"/>
    <w:rsid w:val="00C11621"/>
    <w:rsid w:val="00C16BEB"/>
    <w:rsid w:val="00C40AD6"/>
    <w:rsid w:val="00C85994"/>
    <w:rsid w:val="00C91248"/>
    <w:rsid w:val="00CC1A36"/>
    <w:rsid w:val="00CE3AD7"/>
    <w:rsid w:val="00D01913"/>
    <w:rsid w:val="00D065B8"/>
    <w:rsid w:val="00D214C9"/>
    <w:rsid w:val="00D4484A"/>
    <w:rsid w:val="00D6696C"/>
    <w:rsid w:val="00DA3E2A"/>
    <w:rsid w:val="00DD688C"/>
    <w:rsid w:val="00DF0AF4"/>
    <w:rsid w:val="00DF225B"/>
    <w:rsid w:val="00DF6463"/>
    <w:rsid w:val="00DF6DD6"/>
    <w:rsid w:val="00E13A30"/>
    <w:rsid w:val="00E16F02"/>
    <w:rsid w:val="00E47CBB"/>
    <w:rsid w:val="00E5570D"/>
    <w:rsid w:val="00E563E2"/>
    <w:rsid w:val="00E63587"/>
    <w:rsid w:val="00E649D6"/>
    <w:rsid w:val="00E6507D"/>
    <w:rsid w:val="00E715AA"/>
    <w:rsid w:val="00E82492"/>
    <w:rsid w:val="00E84546"/>
    <w:rsid w:val="00EA221D"/>
    <w:rsid w:val="00EA2EC5"/>
    <w:rsid w:val="00EB5B95"/>
    <w:rsid w:val="00EB769D"/>
    <w:rsid w:val="00EE25CA"/>
    <w:rsid w:val="00F009DC"/>
    <w:rsid w:val="00F324EA"/>
    <w:rsid w:val="00F32C85"/>
    <w:rsid w:val="00F43EF4"/>
    <w:rsid w:val="00F55E29"/>
    <w:rsid w:val="00F66033"/>
    <w:rsid w:val="00F73122"/>
    <w:rsid w:val="00F75484"/>
    <w:rsid w:val="00F8159F"/>
    <w:rsid w:val="00FA138D"/>
    <w:rsid w:val="00FE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EE8AF35"/>
  <w15:chartTrackingRefBased/>
  <w15:docId w15:val="{22F5C5EE-6969-45EB-8BD7-62E26991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PlainText">
    <w:name w:val="Plain Text"/>
    <w:basedOn w:val="Normal"/>
    <w:link w:val="PlainTextChar"/>
    <w:rsid w:val="00172085"/>
    <w:rPr>
      <w:rFonts w:ascii="Courier New" w:hAnsi="Courier New" w:cs="Courier New"/>
      <w:sz w:val="20"/>
      <w:szCs w:val="20"/>
    </w:rPr>
  </w:style>
  <w:style w:type="character" w:customStyle="1" w:styleId="PlainTextChar">
    <w:name w:val="Plain Text Char"/>
    <w:basedOn w:val="DefaultParagraphFont"/>
    <w:link w:val="PlainText"/>
    <w:rsid w:val="00172085"/>
    <w:rPr>
      <w:rFonts w:ascii="Courier New" w:hAnsi="Courier New" w:cs="Courier New"/>
    </w:rPr>
  </w:style>
  <w:style w:type="character" w:customStyle="1" w:styleId="HTMLPreformattedChar">
    <w:name w:val="HTML Preformatted Char"/>
    <w:basedOn w:val="DefaultParagraphFont"/>
    <w:link w:val="HTMLPreformatted"/>
    <w:rsid w:val="004E7705"/>
    <w:rPr>
      <w:rFonts w:ascii="Arial Unicode MS" w:eastAsia="Arial Unicode MS" w:hAnsi="Arial Unicode MS" w:cs="Arial Unicode MS"/>
    </w:rPr>
  </w:style>
  <w:style w:type="table" w:styleId="TableGrid">
    <w:name w:val="Table Grid"/>
    <w:basedOn w:val="TableNormal"/>
    <w:rsid w:val="004E7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281">
      <w:bodyDiv w:val="1"/>
      <w:marLeft w:val="0"/>
      <w:marRight w:val="0"/>
      <w:marTop w:val="0"/>
      <w:marBottom w:val="0"/>
      <w:divBdr>
        <w:top w:val="none" w:sz="0" w:space="0" w:color="auto"/>
        <w:left w:val="none" w:sz="0" w:space="0" w:color="auto"/>
        <w:bottom w:val="none" w:sz="0" w:space="0" w:color="auto"/>
        <w:right w:val="none" w:sz="0" w:space="0" w:color="auto"/>
      </w:divBdr>
    </w:div>
    <w:div w:id="299456399">
      <w:bodyDiv w:val="1"/>
      <w:marLeft w:val="0"/>
      <w:marRight w:val="0"/>
      <w:marTop w:val="0"/>
      <w:marBottom w:val="0"/>
      <w:divBdr>
        <w:top w:val="none" w:sz="0" w:space="0" w:color="auto"/>
        <w:left w:val="none" w:sz="0" w:space="0" w:color="auto"/>
        <w:bottom w:val="none" w:sz="0" w:space="0" w:color="auto"/>
        <w:right w:val="none" w:sz="0" w:space="0" w:color="auto"/>
      </w:divBdr>
    </w:div>
    <w:div w:id="464784929">
      <w:bodyDiv w:val="1"/>
      <w:marLeft w:val="0"/>
      <w:marRight w:val="0"/>
      <w:marTop w:val="0"/>
      <w:marBottom w:val="0"/>
      <w:divBdr>
        <w:top w:val="none" w:sz="0" w:space="0" w:color="auto"/>
        <w:left w:val="none" w:sz="0" w:space="0" w:color="auto"/>
        <w:bottom w:val="none" w:sz="0" w:space="0" w:color="auto"/>
        <w:right w:val="none" w:sz="0" w:space="0" w:color="auto"/>
      </w:divBdr>
    </w:div>
    <w:div w:id="474030216">
      <w:bodyDiv w:val="1"/>
      <w:marLeft w:val="0"/>
      <w:marRight w:val="0"/>
      <w:marTop w:val="0"/>
      <w:marBottom w:val="0"/>
      <w:divBdr>
        <w:top w:val="none" w:sz="0" w:space="0" w:color="auto"/>
        <w:left w:val="none" w:sz="0" w:space="0" w:color="auto"/>
        <w:bottom w:val="none" w:sz="0" w:space="0" w:color="auto"/>
        <w:right w:val="none" w:sz="0" w:space="0" w:color="auto"/>
      </w:divBdr>
    </w:div>
    <w:div w:id="660085028">
      <w:bodyDiv w:val="1"/>
      <w:marLeft w:val="0"/>
      <w:marRight w:val="0"/>
      <w:marTop w:val="0"/>
      <w:marBottom w:val="0"/>
      <w:divBdr>
        <w:top w:val="none" w:sz="0" w:space="0" w:color="auto"/>
        <w:left w:val="none" w:sz="0" w:space="0" w:color="auto"/>
        <w:bottom w:val="none" w:sz="0" w:space="0" w:color="auto"/>
        <w:right w:val="none" w:sz="0" w:space="0" w:color="auto"/>
      </w:divBdr>
    </w:div>
    <w:div w:id="696855566">
      <w:bodyDiv w:val="1"/>
      <w:marLeft w:val="0"/>
      <w:marRight w:val="0"/>
      <w:marTop w:val="0"/>
      <w:marBottom w:val="0"/>
      <w:divBdr>
        <w:top w:val="none" w:sz="0" w:space="0" w:color="auto"/>
        <w:left w:val="none" w:sz="0" w:space="0" w:color="auto"/>
        <w:bottom w:val="none" w:sz="0" w:space="0" w:color="auto"/>
        <w:right w:val="none" w:sz="0" w:space="0" w:color="auto"/>
      </w:divBdr>
    </w:div>
    <w:div w:id="751970615">
      <w:bodyDiv w:val="1"/>
      <w:marLeft w:val="0"/>
      <w:marRight w:val="0"/>
      <w:marTop w:val="0"/>
      <w:marBottom w:val="0"/>
      <w:divBdr>
        <w:top w:val="none" w:sz="0" w:space="0" w:color="auto"/>
        <w:left w:val="none" w:sz="0" w:space="0" w:color="auto"/>
        <w:bottom w:val="none" w:sz="0" w:space="0" w:color="auto"/>
        <w:right w:val="none" w:sz="0" w:space="0" w:color="auto"/>
      </w:divBdr>
    </w:div>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923143639">
      <w:bodyDiv w:val="1"/>
      <w:marLeft w:val="0"/>
      <w:marRight w:val="0"/>
      <w:marTop w:val="0"/>
      <w:marBottom w:val="0"/>
      <w:divBdr>
        <w:top w:val="none" w:sz="0" w:space="0" w:color="auto"/>
        <w:left w:val="none" w:sz="0" w:space="0" w:color="auto"/>
        <w:bottom w:val="none" w:sz="0" w:space="0" w:color="auto"/>
        <w:right w:val="none" w:sz="0" w:space="0" w:color="auto"/>
      </w:divBdr>
    </w:div>
    <w:div w:id="1279145551">
      <w:bodyDiv w:val="1"/>
      <w:marLeft w:val="0"/>
      <w:marRight w:val="0"/>
      <w:marTop w:val="0"/>
      <w:marBottom w:val="0"/>
      <w:divBdr>
        <w:top w:val="none" w:sz="0" w:space="0" w:color="auto"/>
        <w:left w:val="none" w:sz="0" w:space="0" w:color="auto"/>
        <w:bottom w:val="none" w:sz="0" w:space="0" w:color="auto"/>
        <w:right w:val="none" w:sz="0" w:space="0" w:color="auto"/>
      </w:divBdr>
    </w:div>
    <w:div w:id="1516724123">
      <w:bodyDiv w:val="1"/>
      <w:marLeft w:val="0"/>
      <w:marRight w:val="0"/>
      <w:marTop w:val="0"/>
      <w:marBottom w:val="0"/>
      <w:divBdr>
        <w:top w:val="none" w:sz="0" w:space="0" w:color="auto"/>
        <w:left w:val="none" w:sz="0" w:space="0" w:color="auto"/>
        <w:bottom w:val="none" w:sz="0" w:space="0" w:color="auto"/>
        <w:right w:val="none" w:sz="0" w:space="0" w:color="auto"/>
      </w:divBdr>
    </w:div>
    <w:div w:id="1769538084">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rrs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rrsdata.org/" TargetMode="External"/><Relationship Id="rId5" Type="http://schemas.openxmlformats.org/officeDocument/2006/relationships/hyperlink" Target="mailto:cdmosupport@belle.baruch.sc.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12</Pages>
  <Words>7074</Words>
  <Characters>40328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47308</CharactersWithSpaces>
  <SharedDoc>false</SharedDoc>
  <HLinks>
    <vt:vector size="30" baseType="variant">
      <vt:variant>
        <vt:i4>4980747</vt:i4>
      </vt:variant>
      <vt:variant>
        <vt:i4>12</vt:i4>
      </vt:variant>
      <vt:variant>
        <vt:i4>0</vt:i4>
      </vt:variant>
      <vt:variant>
        <vt:i4>5</vt:i4>
      </vt:variant>
      <vt:variant>
        <vt:lpwstr>http://www.nerrsdata.org/</vt:lpwstr>
      </vt:variant>
      <vt:variant>
        <vt:lpwstr/>
      </vt: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Guy, Rachel</cp:lastModifiedBy>
  <cp:revision>7</cp:revision>
  <cp:lastPrinted>2006-03-15T21:04:00Z</cp:lastPrinted>
  <dcterms:created xsi:type="dcterms:W3CDTF">2022-01-31T21:03:00Z</dcterms:created>
  <dcterms:modified xsi:type="dcterms:W3CDTF">2022-04-14T22:07:00Z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